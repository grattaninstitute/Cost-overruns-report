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6B214" w14:textId="4C884EE3" w:rsidR="00F8713F" w:rsidRDefault="00E95D94" w:rsidP="00F8713F">
      <w:pPr>
        <w:pStyle w:val="Heading1"/>
      </w:pPr>
      <w:r>
        <w:t>Risk appendix</w:t>
      </w:r>
    </w:p>
    <w:p w14:paraId="3C8A0CFB" w14:textId="7BE4C1EF" w:rsidR="00225573" w:rsidRDefault="00225573" w:rsidP="007A267C">
      <w:pPr>
        <w:pStyle w:val="Heading1"/>
        <w:numPr>
          <w:ilvl w:val="0"/>
          <w:numId w:val="6"/>
        </w:numPr>
        <w:ind w:left="431" w:hanging="431"/>
        <w:sectPr w:rsidR="00225573" w:rsidSect="00532B94">
          <w:headerReference w:type="default" r:id="rId9"/>
          <w:endnotePr>
            <w:numFmt w:val="decimal"/>
          </w:endnotePr>
          <w:type w:val="continuous"/>
          <w:pgSz w:w="16838" w:h="11906" w:orient="landscape"/>
          <w:pgMar w:top="1814" w:right="1418" w:bottom="1588" w:left="1814" w:header="851" w:footer="1191" w:gutter="0"/>
          <w:cols w:num="2" w:space="720"/>
          <w:docGrid w:linePitch="360"/>
        </w:sectPr>
      </w:pPr>
    </w:p>
    <w:p w14:paraId="673392F5" w14:textId="750EE760" w:rsidR="00E95D94" w:rsidRDefault="00E95D94" w:rsidP="00E95D94">
      <w:pPr>
        <w:ind w:left="0"/>
      </w:pPr>
      <w:r>
        <w:lastRenderedPageBreak/>
        <w:t xml:space="preserve">Construction projects inevitably involve a host of </w:t>
      </w:r>
      <w:r w:rsidR="00C16590">
        <w:t xml:space="preserve">cost </w:t>
      </w:r>
      <w:r>
        <w:t xml:space="preserve">risks. </w:t>
      </w:r>
      <w:r w:rsidR="002C14D0">
        <w:t xml:space="preserve">The objective of </w:t>
      </w:r>
      <w:r w:rsidR="002C14D0" w:rsidRPr="00AC7527">
        <w:t xml:space="preserve">risk management </w:t>
      </w:r>
      <w:r w:rsidR="004C3F7D">
        <w:t xml:space="preserve">is </w:t>
      </w:r>
      <w:r w:rsidR="00377106">
        <w:t xml:space="preserve">to </w:t>
      </w:r>
      <w:r w:rsidR="002C14D0">
        <w:t>minimise the costs of these risks. This involves:</w:t>
      </w:r>
    </w:p>
    <w:p w14:paraId="27189C35" w14:textId="77777777" w:rsidR="00871BEB" w:rsidRDefault="00871BEB" w:rsidP="000F3E42">
      <w:pPr>
        <w:pStyle w:val="ListParagraph"/>
        <w:numPr>
          <w:ilvl w:val="0"/>
          <w:numId w:val="10"/>
        </w:numPr>
      </w:pPr>
      <w:r>
        <w:t>Risk minimisation</w:t>
      </w:r>
    </w:p>
    <w:p w14:paraId="02682E4E" w14:textId="762D6AE0" w:rsidR="00E95D94" w:rsidRDefault="00875247" w:rsidP="00871BEB">
      <w:pPr>
        <w:pStyle w:val="ListParagraph"/>
        <w:numPr>
          <w:ilvl w:val="1"/>
          <w:numId w:val="10"/>
        </w:numPr>
      </w:pPr>
      <w:r>
        <w:t>Identifying</w:t>
      </w:r>
      <w:r w:rsidR="000F3E42">
        <w:t xml:space="preserve"> and mitigati</w:t>
      </w:r>
      <w:r>
        <w:t>ng</w:t>
      </w:r>
      <w:r w:rsidR="000F3E42">
        <w:t xml:space="preserve"> </w:t>
      </w:r>
      <w:r w:rsidR="009826C3">
        <w:t>avoidable</w:t>
      </w:r>
      <w:r w:rsidR="00E95D94">
        <w:t xml:space="preserve"> risks</w:t>
      </w:r>
    </w:p>
    <w:p w14:paraId="71C513F8" w14:textId="77777777" w:rsidR="00E95D94" w:rsidRDefault="00E95D94" w:rsidP="00871BEB">
      <w:pPr>
        <w:pStyle w:val="ListParagraph"/>
        <w:numPr>
          <w:ilvl w:val="1"/>
          <w:numId w:val="10"/>
        </w:numPr>
        <w:spacing w:before="0" w:after="200" w:line="276" w:lineRule="auto"/>
      </w:pPr>
      <w:r>
        <w:t>Reducing estimation error as appropriate</w:t>
      </w:r>
    </w:p>
    <w:p w14:paraId="4C865A9D" w14:textId="4B2DF8C2" w:rsidR="00871BEB" w:rsidRDefault="00053C93" w:rsidP="00E95D94">
      <w:pPr>
        <w:pStyle w:val="ListParagraph"/>
        <w:numPr>
          <w:ilvl w:val="0"/>
          <w:numId w:val="10"/>
        </w:numPr>
        <w:spacing w:before="0" w:after="200" w:line="276" w:lineRule="auto"/>
      </w:pPr>
      <w:r>
        <w:t>Risk measurement</w:t>
      </w:r>
    </w:p>
    <w:p w14:paraId="345B98FE" w14:textId="39090531" w:rsidR="00053C93" w:rsidRDefault="00053C93" w:rsidP="00053C93">
      <w:pPr>
        <w:pStyle w:val="ListParagraph"/>
        <w:numPr>
          <w:ilvl w:val="1"/>
          <w:numId w:val="10"/>
        </w:numPr>
        <w:spacing w:before="0" w:after="200" w:line="276" w:lineRule="auto"/>
      </w:pPr>
      <w:r>
        <w:t>Measuring the remaining risk</w:t>
      </w:r>
    </w:p>
    <w:p w14:paraId="5EC2FCC2" w14:textId="3D637D67" w:rsidR="002C14D0" w:rsidRDefault="00E63BB1" w:rsidP="00053C93">
      <w:pPr>
        <w:pStyle w:val="ListParagraph"/>
        <w:numPr>
          <w:ilvl w:val="0"/>
          <w:numId w:val="10"/>
        </w:numPr>
        <w:spacing w:before="0" w:after="200" w:line="276" w:lineRule="auto"/>
      </w:pPr>
      <w:r>
        <w:t>Ongoing risk monitoring</w:t>
      </w:r>
      <w:r w:rsidR="009826C3">
        <w:t xml:space="preserve"> </w:t>
      </w:r>
    </w:p>
    <w:p w14:paraId="361973EF" w14:textId="77777777" w:rsidR="002C14D0" w:rsidRDefault="002C14D0" w:rsidP="00871BEB">
      <w:pPr>
        <w:pStyle w:val="ListParagraph"/>
        <w:numPr>
          <w:ilvl w:val="1"/>
          <w:numId w:val="10"/>
        </w:numPr>
        <w:spacing w:before="0" w:after="200" w:line="276" w:lineRule="auto"/>
      </w:pPr>
      <w:r>
        <w:t>A</w:t>
      </w:r>
      <w:r w:rsidR="00E95D94">
        <w:t>ccounting for this risk in investment decisions</w:t>
      </w:r>
    </w:p>
    <w:p w14:paraId="47EFB88F" w14:textId="3ACBAA86" w:rsidR="00E95D94" w:rsidRDefault="002C14D0" w:rsidP="00871BEB">
      <w:pPr>
        <w:pStyle w:val="ListParagraph"/>
        <w:numPr>
          <w:ilvl w:val="1"/>
          <w:numId w:val="10"/>
        </w:numPr>
        <w:spacing w:before="0" w:after="200" w:line="276" w:lineRule="auto"/>
      </w:pPr>
      <w:r>
        <w:t>M</w:t>
      </w:r>
      <w:r w:rsidR="00E95D94">
        <w:t>anaging the remaining risk in a cost efficient manner</w:t>
      </w:r>
    </w:p>
    <w:p w14:paraId="73AAD703" w14:textId="1C6ADC63" w:rsidR="00036BC4" w:rsidRDefault="00036BC4" w:rsidP="00494DE4">
      <w:pPr>
        <w:spacing w:before="0" w:after="200" w:line="276" w:lineRule="auto"/>
        <w:ind w:left="0"/>
      </w:pPr>
      <w:r>
        <w:t xml:space="preserve">There are upwards of fifty sets of guidelines outlining required approaches to risk management across Australian jurisdictions. In general, these documents are very detailed and well written. However, there are substantial blind spots in the guidance provided in each jurisdiction. This has resulted in risk management guidance that varies in </w:t>
      </w:r>
      <w:r w:rsidR="0030016D">
        <w:t xml:space="preserve">quality </w:t>
      </w:r>
      <w:r>
        <w:t xml:space="preserve">across the </w:t>
      </w:r>
      <w:r w:rsidR="00494DE4">
        <w:t xml:space="preserve">components of </w:t>
      </w:r>
      <w:r w:rsidR="00691297">
        <w:t>risk management</w:t>
      </w:r>
      <w:r w:rsidR="0030016D">
        <w:t>.</w:t>
      </w:r>
    </w:p>
    <w:p w14:paraId="2C520B3A" w14:textId="10D8C753" w:rsidR="00C16C05" w:rsidRDefault="00691297" w:rsidP="00494DE4">
      <w:pPr>
        <w:spacing w:before="0" w:after="200" w:line="276" w:lineRule="auto"/>
        <w:ind w:left="0"/>
      </w:pPr>
      <w:r>
        <w:t xml:space="preserve">Figure XX provides a high level summary of the quality of risk guidance </w:t>
      </w:r>
      <w:r w:rsidR="00036BC4">
        <w:t xml:space="preserve">across Australian jurisdictions. It </w:t>
      </w:r>
      <w:r>
        <w:t>identifies that</w:t>
      </w:r>
      <w:r w:rsidR="00036BC4">
        <w:t xml:space="preserve"> the provided </w:t>
      </w:r>
      <w:r>
        <w:t xml:space="preserve">guidance regarding risk minimisation </w:t>
      </w:r>
      <w:r w:rsidR="00730F8A">
        <w:t xml:space="preserve">is </w:t>
      </w:r>
      <w:r>
        <w:t xml:space="preserve">generally of a far higher </w:t>
      </w:r>
      <w:r w:rsidR="00730F8A">
        <w:t xml:space="preserve">standard than that of </w:t>
      </w:r>
      <w:r>
        <w:t xml:space="preserve">risk </w:t>
      </w:r>
      <w:r w:rsidR="00036BC4">
        <w:lastRenderedPageBreak/>
        <w:t xml:space="preserve">measurement and </w:t>
      </w:r>
      <w:r w:rsidR="00AC7527">
        <w:t>ongoing risk monitoring</w:t>
      </w:r>
      <w:r w:rsidR="00730F8A">
        <w:t xml:space="preserve">. This is aligned with the nature of Australia’s problem with cost overruns: most projects finish on budget, but the huge costs of uncommon events are </w:t>
      </w:r>
      <w:r w:rsidR="00C16C05">
        <w:t xml:space="preserve">poorly anticipated and </w:t>
      </w:r>
      <w:r w:rsidR="00AC7527">
        <w:t>accounted for</w:t>
      </w:r>
      <w:r w:rsidR="00C16C05">
        <w:t>.</w:t>
      </w:r>
    </w:p>
    <w:p w14:paraId="1BA5E41E" w14:textId="4D1E5C77" w:rsidR="00730F8A" w:rsidRDefault="00494DE4" w:rsidP="00494DE4">
      <w:pPr>
        <w:spacing w:before="0" w:after="200" w:line="276" w:lineRule="auto"/>
        <w:ind w:left="0"/>
      </w:pPr>
      <w:r>
        <w:t xml:space="preserve">In this </w:t>
      </w:r>
      <w:r w:rsidR="00DC24DB">
        <w:t>appendix</w:t>
      </w:r>
      <w:r>
        <w:t xml:space="preserve"> we review </w:t>
      </w:r>
      <w:r w:rsidR="00DC24DB">
        <w:t xml:space="preserve">the current practices of each state for </w:t>
      </w:r>
      <w:r w:rsidR="008E55BC">
        <w:t>each of these components of risk management</w:t>
      </w:r>
      <w:r w:rsidR="00DC24DB">
        <w:t>, and highlight the opportunities for improvement</w:t>
      </w:r>
      <w:r w:rsidR="008E55BC">
        <w:t>.</w:t>
      </w:r>
      <w:r w:rsidR="00B1681C">
        <w:t xml:space="preserve"> Full details of the Australian risk management guidelines analysed in this appendix are provided in appendix XX.</w:t>
      </w:r>
    </w:p>
    <w:p w14:paraId="4C8A924F" w14:textId="7E4F1624" w:rsidR="00730F8A" w:rsidRDefault="00DC24DB" w:rsidP="00D42DDF">
      <w:pPr>
        <w:spacing w:before="0" w:after="200" w:line="276" w:lineRule="auto"/>
        <w:ind w:left="0"/>
      </w:pPr>
      <w:r>
        <w:rPr>
          <w:b/>
          <w:color w:val="6A737B" w:themeColor="accent6"/>
          <w:sz w:val="20"/>
        </w:rPr>
        <w:t>Figure</w:t>
      </w:r>
      <w:r w:rsidRPr="004C3F7D">
        <w:rPr>
          <w:b/>
          <w:color w:val="6A737B" w:themeColor="accent6"/>
          <w:sz w:val="20"/>
        </w:rPr>
        <w:t xml:space="preserve"> XX: The quality of risk management guidance varies</w:t>
      </w:r>
      <w:r>
        <w:rPr>
          <w:b/>
          <w:color w:val="6A737B" w:themeColor="accent6"/>
          <w:sz w:val="20"/>
        </w:rPr>
        <w:br/>
      </w:r>
      <w:r>
        <w:rPr>
          <w:color w:val="6A737B" w:themeColor="accent6"/>
          <w:sz w:val="20"/>
        </w:rPr>
        <w:t>Guidance quality by jurisdiction and topic ranked as sufficient, incomplete and poor by green, yellow and red, respectively.</w:t>
      </w:r>
      <w:r>
        <w:rPr>
          <w:color w:val="6A737B" w:themeColor="accent6"/>
          <w:sz w:val="20"/>
        </w:rPr>
        <w:br/>
      </w:r>
      <w:r w:rsidR="00E63BB1" w:rsidRPr="00E63BB1">
        <w:rPr>
          <w:i/>
          <w:sz w:val="18"/>
        </w:rPr>
        <w:t>Sources: Australian risk management guidelines, Grattan analysis</w:t>
      </w:r>
    </w:p>
    <w:tbl>
      <w:tblPr>
        <w:tblStyle w:val="TableGrid"/>
        <w:tblpPr w:leftFromText="180" w:rightFromText="180" w:vertAnchor="text" w:horzAnchor="margin" w:tblpY="-63"/>
        <w:tblW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992"/>
        <w:gridCol w:w="1134"/>
        <w:gridCol w:w="142"/>
        <w:gridCol w:w="1134"/>
        <w:gridCol w:w="284"/>
        <w:gridCol w:w="850"/>
        <w:gridCol w:w="1134"/>
      </w:tblGrid>
      <w:tr w:rsidR="00B1681C" w:rsidRPr="002C14D0" w14:paraId="716AF9B0" w14:textId="77777777" w:rsidTr="00B1681C">
        <w:trPr>
          <w:trHeight w:val="280"/>
        </w:trPr>
        <w:tc>
          <w:tcPr>
            <w:tcW w:w="817" w:type="dxa"/>
            <w:tcBorders>
              <w:bottom w:val="single" w:sz="12" w:space="0" w:color="auto"/>
            </w:tcBorders>
          </w:tcPr>
          <w:p w14:paraId="521BB949" w14:textId="77777777" w:rsidR="00B1681C" w:rsidRPr="00DC24DB" w:rsidRDefault="00B1681C" w:rsidP="00B1681C">
            <w:pPr>
              <w:spacing w:before="0" w:after="80" w:line="276" w:lineRule="auto"/>
              <w:ind w:left="0"/>
              <w:rPr>
                <w:b/>
                <w:sz w:val="16"/>
                <w:szCs w:val="20"/>
              </w:rPr>
            </w:pPr>
          </w:p>
        </w:tc>
        <w:tc>
          <w:tcPr>
            <w:tcW w:w="2126" w:type="dxa"/>
            <w:gridSpan w:val="2"/>
            <w:tcBorders>
              <w:bottom w:val="single" w:sz="12" w:space="0" w:color="auto"/>
            </w:tcBorders>
            <w:vAlign w:val="bottom"/>
          </w:tcPr>
          <w:p w14:paraId="0C9FFFD0" w14:textId="77777777" w:rsidR="00B1681C" w:rsidRPr="00DC24DB" w:rsidRDefault="00B1681C" w:rsidP="00B1681C">
            <w:pPr>
              <w:spacing w:before="0" w:after="80" w:line="276" w:lineRule="auto"/>
              <w:ind w:left="0"/>
              <w:jc w:val="center"/>
              <w:rPr>
                <w:b/>
                <w:sz w:val="16"/>
                <w:szCs w:val="20"/>
              </w:rPr>
            </w:pPr>
            <w:r>
              <w:rPr>
                <w:b/>
                <w:sz w:val="16"/>
                <w:szCs w:val="20"/>
              </w:rPr>
              <w:t xml:space="preserve">     </w:t>
            </w:r>
            <w:r w:rsidRPr="00DC24DB">
              <w:rPr>
                <w:b/>
                <w:sz w:val="16"/>
                <w:szCs w:val="20"/>
              </w:rPr>
              <w:t>Risk minimisation</w:t>
            </w:r>
          </w:p>
        </w:tc>
        <w:tc>
          <w:tcPr>
            <w:tcW w:w="1560" w:type="dxa"/>
            <w:gridSpan w:val="3"/>
            <w:tcBorders>
              <w:bottom w:val="single" w:sz="12" w:space="0" w:color="auto"/>
            </w:tcBorders>
            <w:vAlign w:val="bottom"/>
          </w:tcPr>
          <w:p w14:paraId="71257D51" w14:textId="77777777" w:rsidR="00B1681C" w:rsidRPr="00DC24DB" w:rsidRDefault="00B1681C" w:rsidP="00B1681C">
            <w:pPr>
              <w:spacing w:before="0" w:after="80" w:line="276" w:lineRule="auto"/>
              <w:ind w:left="0"/>
              <w:jc w:val="center"/>
              <w:rPr>
                <w:b/>
                <w:sz w:val="16"/>
                <w:szCs w:val="20"/>
              </w:rPr>
            </w:pPr>
            <w:r w:rsidRPr="00DC24DB">
              <w:rPr>
                <w:b/>
                <w:sz w:val="16"/>
                <w:szCs w:val="20"/>
              </w:rPr>
              <w:t>Risk measurement</w:t>
            </w:r>
          </w:p>
        </w:tc>
        <w:tc>
          <w:tcPr>
            <w:tcW w:w="1984" w:type="dxa"/>
            <w:gridSpan w:val="2"/>
            <w:tcBorders>
              <w:bottom w:val="single" w:sz="12" w:space="0" w:color="auto"/>
            </w:tcBorders>
            <w:vAlign w:val="bottom"/>
          </w:tcPr>
          <w:p w14:paraId="46457374" w14:textId="77777777" w:rsidR="00B1681C" w:rsidRPr="00DC24DB" w:rsidRDefault="00B1681C" w:rsidP="00B1681C">
            <w:pPr>
              <w:spacing w:before="0" w:after="80" w:line="276" w:lineRule="auto"/>
              <w:ind w:left="0"/>
              <w:jc w:val="center"/>
              <w:rPr>
                <w:b/>
                <w:sz w:val="16"/>
                <w:szCs w:val="20"/>
              </w:rPr>
            </w:pPr>
            <w:r>
              <w:rPr>
                <w:b/>
                <w:sz w:val="16"/>
                <w:szCs w:val="20"/>
              </w:rPr>
              <w:t>Ongoing risk monitoring</w:t>
            </w:r>
          </w:p>
        </w:tc>
      </w:tr>
      <w:tr w:rsidR="00B1681C" w:rsidRPr="002C14D0" w14:paraId="4782895C" w14:textId="77777777" w:rsidTr="00B1681C">
        <w:trPr>
          <w:trHeight w:val="626"/>
        </w:trPr>
        <w:tc>
          <w:tcPr>
            <w:tcW w:w="817" w:type="dxa"/>
          </w:tcPr>
          <w:p w14:paraId="2FF9B8E5" w14:textId="77777777" w:rsidR="00B1681C" w:rsidRPr="006979C3" w:rsidRDefault="00B1681C" w:rsidP="00B1681C">
            <w:pPr>
              <w:spacing w:before="0" w:line="276" w:lineRule="auto"/>
              <w:ind w:left="0"/>
              <w:jc w:val="right"/>
              <w:rPr>
                <w:b/>
                <w:sz w:val="16"/>
                <w:szCs w:val="20"/>
              </w:rPr>
            </w:pPr>
            <w:r>
              <w:rPr>
                <w:b/>
                <w:sz w:val="16"/>
                <w:szCs w:val="20"/>
              </w:rPr>
              <w:br/>
            </w:r>
            <w:proofErr w:type="spellStart"/>
            <w:r w:rsidRPr="006979C3">
              <w:rPr>
                <w:b/>
                <w:sz w:val="16"/>
                <w:szCs w:val="20"/>
              </w:rPr>
              <w:t>C’wlth</w:t>
            </w:r>
            <w:proofErr w:type="spellEnd"/>
          </w:p>
        </w:tc>
        <w:tc>
          <w:tcPr>
            <w:tcW w:w="5670" w:type="dxa"/>
            <w:gridSpan w:val="7"/>
            <w:vMerge w:val="restart"/>
            <w:shd w:val="clear" w:color="auto" w:fill="auto"/>
          </w:tcPr>
          <w:p w14:paraId="1A36E882" w14:textId="77777777" w:rsidR="00B1681C" w:rsidRPr="002C14D0" w:rsidRDefault="00B1681C" w:rsidP="00B1681C">
            <w:pPr>
              <w:spacing w:before="40" w:line="276" w:lineRule="auto"/>
              <w:ind w:left="0"/>
              <w:rPr>
                <w:sz w:val="16"/>
                <w:szCs w:val="20"/>
              </w:rPr>
            </w:pPr>
            <w:r>
              <w:rPr>
                <w:noProof/>
              </w:rPr>
              <w:drawing>
                <wp:inline distT="0" distB="0" distL="0" distR="0" wp14:anchorId="40377B10" wp14:editId="2B78DD6B">
                  <wp:extent cx="3574367" cy="212222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6186" cy="2123307"/>
                          </a:xfrm>
                          <a:prstGeom prst="rect">
                            <a:avLst/>
                          </a:prstGeom>
                          <a:noFill/>
                        </pic:spPr>
                      </pic:pic>
                    </a:graphicData>
                  </a:graphic>
                </wp:inline>
              </w:drawing>
            </w:r>
          </w:p>
        </w:tc>
      </w:tr>
      <w:tr w:rsidR="00B1681C" w:rsidRPr="002C14D0" w14:paraId="028B1E89" w14:textId="77777777" w:rsidTr="00B1681C">
        <w:trPr>
          <w:trHeight w:val="552"/>
        </w:trPr>
        <w:tc>
          <w:tcPr>
            <w:tcW w:w="817" w:type="dxa"/>
          </w:tcPr>
          <w:p w14:paraId="75DC68DB" w14:textId="77777777" w:rsidR="00B1681C" w:rsidRDefault="00B1681C" w:rsidP="00B1681C">
            <w:pPr>
              <w:spacing w:before="0" w:line="276" w:lineRule="auto"/>
              <w:ind w:left="0"/>
              <w:jc w:val="right"/>
              <w:rPr>
                <w:b/>
                <w:sz w:val="16"/>
                <w:szCs w:val="20"/>
              </w:rPr>
            </w:pPr>
          </w:p>
          <w:p w14:paraId="23AFA2FB" w14:textId="77777777" w:rsidR="00B1681C" w:rsidRPr="006979C3" w:rsidRDefault="00B1681C" w:rsidP="00B1681C">
            <w:pPr>
              <w:spacing w:before="0" w:line="276" w:lineRule="auto"/>
              <w:ind w:left="0"/>
              <w:jc w:val="right"/>
              <w:rPr>
                <w:b/>
                <w:sz w:val="16"/>
                <w:szCs w:val="20"/>
              </w:rPr>
            </w:pPr>
            <w:r w:rsidRPr="006979C3">
              <w:rPr>
                <w:b/>
                <w:sz w:val="16"/>
                <w:szCs w:val="20"/>
              </w:rPr>
              <w:t>NSW</w:t>
            </w:r>
          </w:p>
        </w:tc>
        <w:tc>
          <w:tcPr>
            <w:tcW w:w="5670" w:type="dxa"/>
            <w:gridSpan w:val="7"/>
            <w:vMerge/>
            <w:shd w:val="clear" w:color="auto" w:fill="auto"/>
          </w:tcPr>
          <w:p w14:paraId="240C2F9B" w14:textId="77777777" w:rsidR="00B1681C" w:rsidRPr="002C14D0" w:rsidRDefault="00B1681C" w:rsidP="00B1681C">
            <w:pPr>
              <w:spacing w:before="0" w:line="276" w:lineRule="auto"/>
              <w:ind w:left="0"/>
              <w:rPr>
                <w:sz w:val="16"/>
                <w:szCs w:val="20"/>
              </w:rPr>
            </w:pPr>
          </w:p>
        </w:tc>
      </w:tr>
      <w:tr w:rsidR="00B1681C" w:rsidRPr="002C14D0" w14:paraId="41A14795" w14:textId="77777777" w:rsidTr="00B1681C">
        <w:trPr>
          <w:trHeight w:val="730"/>
        </w:trPr>
        <w:tc>
          <w:tcPr>
            <w:tcW w:w="817" w:type="dxa"/>
          </w:tcPr>
          <w:p w14:paraId="2E1F1D5A" w14:textId="77777777" w:rsidR="00B1681C" w:rsidRDefault="00B1681C" w:rsidP="00B1681C">
            <w:pPr>
              <w:spacing w:before="0" w:line="276" w:lineRule="auto"/>
              <w:ind w:left="0"/>
              <w:jc w:val="right"/>
              <w:rPr>
                <w:b/>
                <w:sz w:val="16"/>
                <w:szCs w:val="20"/>
              </w:rPr>
            </w:pPr>
            <w:r>
              <w:rPr>
                <w:b/>
                <w:sz w:val="16"/>
                <w:szCs w:val="20"/>
              </w:rPr>
              <w:br/>
              <w:t>VIC</w:t>
            </w:r>
          </w:p>
          <w:p w14:paraId="7AB5C648" w14:textId="77777777" w:rsidR="00B1681C" w:rsidRPr="006979C3" w:rsidRDefault="00B1681C" w:rsidP="00B1681C">
            <w:pPr>
              <w:spacing w:before="0" w:line="276" w:lineRule="auto"/>
              <w:ind w:left="0"/>
              <w:jc w:val="center"/>
              <w:rPr>
                <w:b/>
                <w:sz w:val="16"/>
                <w:szCs w:val="20"/>
              </w:rPr>
            </w:pPr>
          </w:p>
        </w:tc>
        <w:tc>
          <w:tcPr>
            <w:tcW w:w="5670" w:type="dxa"/>
            <w:gridSpan w:val="7"/>
            <w:vMerge/>
            <w:shd w:val="clear" w:color="auto" w:fill="auto"/>
          </w:tcPr>
          <w:p w14:paraId="2A84BF07" w14:textId="77777777" w:rsidR="00B1681C" w:rsidRPr="002C14D0" w:rsidRDefault="00B1681C" w:rsidP="00B1681C">
            <w:pPr>
              <w:spacing w:before="0" w:line="276" w:lineRule="auto"/>
              <w:ind w:left="0"/>
              <w:rPr>
                <w:sz w:val="16"/>
                <w:szCs w:val="20"/>
              </w:rPr>
            </w:pPr>
          </w:p>
        </w:tc>
      </w:tr>
      <w:tr w:rsidR="00B1681C" w:rsidRPr="002C14D0" w14:paraId="6446B5A5" w14:textId="77777777" w:rsidTr="00B1681C">
        <w:trPr>
          <w:trHeight w:val="556"/>
        </w:trPr>
        <w:tc>
          <w:tcPr>
            <w:tcW w:w="817" w:type="dxa"/>
          </w:tcPr>
          <w:p w14:paraId="63440960" w14:textId="77777777" w:rsidR="00B1681C" w:rsidRPr="006979C3" w:rsidRDefault="00B1681C" w:rsidP="00B1681C">
            <w:pPr>
              <w:spacing w:before="0" w:line="276" w:lineRule="auto"/>
              <w:ind w:left="0"/>
              <w:jc w:val="right"/>
              <w:rPr>
                <w:b/>
                <w:sz w:val="16"/>
                <w:szCs w:val="20"/>
              </w:rPr>
            </w:pPr>
            <w:r w:rsidRPr="006979C3">
              <w:rPr>
                <w:b/>
                <w:sz w:val="16"/>
                <w:szCs w:val="20"/>
              </w:rPr>
              <w:t>QLD</w:t>
            </w:r>
          </w:p>
        </w:tc>
        <w:tc>
          <w:tcPr>
            <w:tcW w:w="5670" w:type="dxa"/>
            <w:gridSpan w:val="7"/>
            <w:vMerge/>
            <w:shd w:val="clear" w:color="auto" w:fill="auto"/>
          </w:tcPr>
          <w:p w14:paraId="44289771" w14:textId="77777777" w:rsidR="00B1681C" w:rsidRPr="002C14D0" w:rsidRDefault="00B1681C" w:rsidP="00B1681C">
            <w:pPr>
              <w:spacing w:before="0" w:line="276" w:lineRule="auto"/>
              <w:ind w:left="0"/>
              <w:rPr>
                <w:sz w:val="16"/>
                <w:szCs w:val="20"/>
              </w:rPr>
            </w:pPr>
          </w:p>
        </w:tc>
      </w:tr>
      <w:tr w:rsidR="00B1681C" w:rsidRPr="002C14D0" w14:paraId="4E2ACF1C" w14:textId="77777777" w:rsidTr="00B1681C">
        <w:trPr>
          <w:trHeight w:val="436"/>
        </w:trPr>
        <w:tc>
          <w:tcPr>
            <w:tcW w:w="817" w:type="dxa"/>
          </w:tcPr>
          <w:p w14:paraId="07B374DA" w14:textId="77777777" w:rsidR="00B1681C" w:rsidRPr="006979C3" w:rsidRDefault="00B1681C" w:rsidP="00B1681C">
            <w:pPr>
              <w:spacing w:before="0" w:line="276" w:lineRule="auto"/>
              <w:ind w:left="0"/>
              <w:jc w:val="right"/>
              <w:rPr>
                <w:b/>
                <w:sz w:val="16"/>
                <w:szCs w:val="20"/>
              </w:rPr>
            </w:pPr>
            <w:r w:rsidRPr="006979C3">
              <w:rPr>
                <w:b/>
                <w:sz w:val="16"/>
                <w:szCs w:val="20"/>
              </w:rPr>
              <w:t>WA</w:t>
            </w:r>
          </w:p>
        </w:tc>
        <w:tc>
          <w:tcPr>
            <w:tcW w:w="5670" w:type="dxa"/>
            <w:gridSpan w:val="7"/>
            <w:vMerge/>
            <w:shd w:val="clear" w:color="auto" w:fill="auto"/>
          </w:tcPr>
          <w:p w14:paraId="0A9696FB" w14:textId="77777777" w:rsidR="00B1681C" w:rsidRPr="002C14D0" w:rsidRDefault="00B1681C" w:rsidP="00B1681C">
            <w:pPr>
              <w:spacing w:before="0" w:line="276" w:lineRule="auto"/>
              <w:ind w:left="0"/>
              <w:rPr>
                <w:sz w:val="16"/>
                <w:szCs w:val="20"/>
              </w:rPr>
            </w:pPr>
          </w:p>
        </w:tc>
      </w:tr>
      <w:tr w:rsidR="00B1681C" w:rsidRPr="002C14D0" w14:paraId="238C2E1F" w14:textId="77777777" w:rsidTr="00B1681C">
        <w:trPr>
          <w:trHeight w:val="135"/>
        </w:trPr>
        <w:tc>
          <w:tcPr>
            <w:tcW w:w="817" w:type="dxa"/>
          </w:tcPr>
          <w:p w14:paraId="5B583A4A" w14:textId="77777777" w:rsidR="00B1681C" w:rsidRPr="006979C3" w:rsidRDefault="00B1681C" w:rsidP="00B1681C">
            <w:pPr>
              <w:spacing w:before="0" w:line="276" w:lineRule="auto"/>
              <w:ind w:left="0"/>
              <w:jc w:val="right"/>
              <w:rPr>
                <w:b/>
                <w:sz w:val="16"/>
                <w:szCs w:val="20"/>
              </w:rPr>
            </w:pPr>
            <w:r>
              <w:rPr>
                <w:b/>
                <w:sz w:val="16"/>
                <w:szCs w:val="20"/>
              </w:rPr>
              <w:br/>
            </w:r>
            <w:r w:rsidRPr="006979C3">
              <w:rPr>
                <w:b/>
                <w:sz w:val="16"/>
                <w:szCs w:val="20"/>
              </w:rPr>
              <w:t>SA</w:t>
            </w:r>
          </w:p>
        </w:tc>
        <w:tc>
          <w:tcPr>
            <w:tcW w:w="5670" w:type="dxa"/>
            <w:gridSpan w:val="7"/>
            <w:vMerge/>
            <w:shd w:val="clear" w:color="auto" w:fill="auto"/>
          </w:tcPr>
          <w:p w14:paraId="62C10FE8" w14:textId="77777777" w:rsidR="00B1681C" w:rsidRPr="002C14D0" w:rsidRDefault="00B1681C" w:rsidP="00B1681C">
            <w:pPr>
              <w:spacing w:before="0" w:line="276" w:lineRule="auto"/>
              <w:ind w:left="0"/>
              <w:rPr>
                <w:sz w:val="16"/>
                <w:szCs w:val="20"/>
              </w:rPr>
            </w:pPr>
          </w:p>
        </w:tc>
      </w:tr>
      <w:tr w:rsidR="00B1681C" w:rsidRPr="002C14D0" w14:paraId="005B077E" w14:textId="77777777" w:rsidTr="00B1681C">
        <w:trPr>
          <w:trHeight w:val="280"/>
        </w:trPr>
        <w:tc>
          <w:tcPr>
            <w:tcW w:w="817" w:type="dxa"/>
          </w:tcPr>
          <w:p w14:paraId="53D211E2" w14:textId="77777777" w:rsidR="00B1681C" w:rsidRPr="002C14D0" w:rsidRDefault="00B1681C" w:rsidP="00B1681C">
            <w:pPr>
              <w:spacing w:before="0" w:line="276" w:lineRule="auto"/>
              <w:ind w:left="0"/>
              <w:jc w:val="center"/>
              <w:rPr>
                <w:b/>
                <w:sz w:val="16"/>
                <w:szCs w:val="20"/>
              </w:rPr>
            </w:pPr>
            <w:r>
              <w:rPr>
                <w:b/>
                <w:sz w:val="16"/>
                <w:szCs w:val="20"/>
              </w:rPr>
              <w:br/>
              <w:t>Activity</w:t>
            </w:r>
          </w:p>
        </w:tc>
        <w:tc>
          <w:tcPr>
            <w:tcW w:w="992" w:type="dxa"/>
          </w:tcPr>
          <w:p w14:paraId="3D04F4E7" w14:textId="77777777" w:rsidR="00B1681C" w:rsidRPr="00DC24DB" w:rsidRDefault="00B1681C" w:rsidP="00B1681C">
            <w:pPr>
              <w:spacing w:before="0" w:line="276" w:lineRule="auto"/>
              <w:ind w:left="0"/>
              <w:jc w:val="center"/>
              <w:rPr>
                <w:sz w:val="16"/>
                <w:szCs w:val="20"/>
              </w:rPr>
            </w:pPr>
            <w:r w:rsidRPr="00DC24DB">
              <w:rPr>
                <w:sz w:val="16"/>
                <w:szCs w:val="20"/>
              </w:rPr>
              <w:t>Mitigate avoidable risks</w:t>
            </w:r>
          </w:p>
        </w:tc>
        <w:tc>
          <w:tcPr>
            <w:tcW w:w="1276" w:type="dxa"/>
            <w:gridSpan w:val="2"/>
          </w:tcPr>
          <w:p w14:paraId="023407AE" w14:textId="77777777" w:rsidR="00B1681C" w:rsidRPr="00DC24DB" w:rsidRDefault="00B1681C" w:rsidP="00B1681C">
            <w:pPr>
              <w:spacing w:before="0" w:line="276" w:lineRule="auto"/>
              <w:ind w:left="0"/>
              <w:jc w:val="center"/>
              <w:rPr>
                <w:sz w:val="16"/>
                <w:szCs w:val="20"/>
              </w:rPr>
            </w:pPr>
            <w:r w:rsidRPr="00DC24DB">
              <w:rPr>
                <w:sz w:val="16"/>
                <w:szCs w:val="20"/>
              </w:rPr>
              <w:t>Reduce estimation error</w:t>
            </w:r>
          </w:p>
        </w:tc>
        <w:tc>
          <w:tcPr>
            <w:tcW w:w="1134" w:type="dxa"/>
          </w:tcPr>
          <w:p w14:paraId="211755CF" w14:textId="77777777" w:rsidR="00B1681C" w:rsidRPr="00DC24DB" w:rsidRDefault="00B1681C" w:rsidP="00B1681C">
            <w:pPr>
              <w:spacing w:before="0" w:line="276" w:lineRule="auto"/>
              <w:ind w:left="0"/>
              <w:jc w:val="center"/>
              <w:rPr>
                <w:sz w:val="16"/>
                <w:szCs w:val="20"/>
              </w:rPr>
            </w:pPr>
            <w:r w:rsidRPr="00DC24DB">
              <w:rPr>
                <w:sz w:val="16"/>
                <w:szCs w:val="20"/>
              </w:rPr>
              <w:t>Measure</w:t>
            </w:r>
            <w:r>
              <w:rPr>
                <w:sz w:val="16"/>
                <w:szCs w:val="20"/>
              </w:rPr>
              <w:t xml:space="preserve"> the</w:t>
            </w:r>
            <w:r w:rsidRPr="00DC24DB">
              <w:rPr>
                <w:sz w:val="16"/>
                <w:szCs w:val="20"/>
              </w:rPr>
              <w:t xml:space="preserve"> remaining risk</w:t>
            </w:r>
          </w:p>
        </w:tc>
        <w:tc>
          <w:tcPr>
            <w:tcW w:w="1134" w:type="dxa"/>
            <w:gridSpan w:val="2"/>
          </w:tcPr>
          <w:p w14:paraId="1743B780" w14:textId="77777777" w:rsidR="00B1681C" w:rsidRPr="00DC24DB" w:rsidRDefault="00B1681C" w:rsidP="00B1681C">
            <w:pPr>
              <w:spacing w:before="0" w:line="276" w:lineRule="auto"/>
              <w:ind w:left="0"/>
              <w:jc w:val="center"/>
              <w:rPr>
                <w:sz w:val="16"/>
                <w:szCs w:val="20"/>
              </w:rPr>
            </w:pPr>
            <w:r w:rsidRPr="00DC24DB">
              <w:rPr>
                <w:sz w:val="16"/>
                <w:szCs w:val="20"/>
              </w:rPr>
              <w:t>Account for risk in investment decisions</w:t>
            </w:r>
          </w:p>
        </w:tc>
        <w:tc>
          <w:tcPr>
            <w:tcW w:w="1134" w:type="dxa"/>
          </w:tcPr>
          <w:p w14:paraId="1BE3770E" w14:textId="77777777" w:rsidR="00B1681C" w:rsidRPr="00DC24DB" w:rsidRDefault="00B1681C" w:rsidP="00B1681C">
            <w:pPr>
              <w:spacing w:before="0" w:line="276" w:lineRule="auto"/>
              <w:ind w:left="0"/>
              <w:jc w:val="center"/>
              <w:rPr>
                <w:sz w:val="16"/>
                <w:szCs w:val="20"/>
              </w:rPr>
            </w:pPr>
            <w:r w:rsidRPr="00DC24DB">
              <w:rPr>
                <w:sz w:val="16"/>
                <w:szCs w:val="20"/>
              </w:rPr>
              <w:t>Manage risk throughout construction</w:t>
            </w:r>
          </w:p>
        </w:tc>
      </w:tr>
      <w:tr w:rsidR="00B1681C" w:rsidRPr="002C14D0" w14:paraId="6E409F98" w14:textId="77777777" w:rsidTr="00B1681C">
        <w:trPr>
          <w:trHeight w:val="135"/>
        </w:trPr>
        <w:tc>
          <w:tcPr>
            <w:tcW w:w="817" w:type="dxa"/>
          </w:tcPr>
          <w:p w14:paraId="3F3B111D" w14:textId="77777777" w:rsidR="00B1681C" w:rsidRDefault="00B1681C" w:rsidP="00B1681C">
            <w:pPr>
              <w:spacing w:before="0" w:after="200" w:line="276" w:lineRule="auto"/>
              <w:ind w:left="0"/>
              <w:jc w:val="right"/>
              <w:rPr>
                <w:b/>
                <w:sz w:val="16"/>
                <w:szCs w:val="20"/>
              </w:rPr>
            </w:pPr>
          </w:p>
        </w:tc>
        <w:tc>
          <w:tcPr>
            <w:tcW w:w="5670" w:type="dxa"/>
            <w:gridSpan w:val="7"/>
            <w:shd w:val="clear" w:color="auto" w:fill="auto"/>
          </w:tcPr>
          <w:p w14:paraId="580C630C" w14:textId="77777777" w:rsidR="00B1681C" w:rsidRPr="002C14D0" w:rsidRDefault="00B1681C" w:rsidP="00B1681C">
            <w:pPr>
              <w:spacing w:before="0" w:after="200" w:line="276" w:lineRule="auto"/>
              <w:ind w:left="0"/>
              <w:rPr>
                <w:sz w:val="16"/>
                <w:szCs w:val="20"/>
              </w:rPr>
            </w:pPr>
          </w:p>
        </w:tc>
      </w:tr>
    </w:tbl>
    <w:p w14:paraId="4EE9A7C8" w14:textId="56D32C15" w:rsidR="00871BEB" w:rsidRDefault="00B1681C" w:rsidP="00730F8A">
      <w:pPr>
        <w:pStyle w:val="Heading2"/>
      </w:pPr>
      <w:r>
        <w:t xml:space="preserve"> </w:t>
      </w:r>
      <w:r w:rsidR="00730F8A">
        <w:t>Risk minimisation</w:t>
      </w:r>
    </w:p>
    <w:p w14:paraId="2173DAC4" w14:textId="70696F42" w:rsidR="0027762C" w:rsidRDefault="00DC24DB" w:rsidP="0027762C">
      <w:pPr>
        <w:pStyle w:val="BodyText"/>
        <w:rPr>
          <w:sz w:val="24"/>
          <w:szCs w:val="24"/>
        </w:rPr>
      </w:pPr>
      <w:r w:rsidRPr="00DC24DB">
        <w:rPr>
          <w:sz w:val="24"/>
          <w:szCs w:val="24"/>
        </w:rPr>
        <w:t xml:space="preserve">The most critical component of </w:t>
      </w:r>
      <w:r w:rsidRPr="00B1681C">
        <w:rPr>
          <w:sz w:val="24"/>
          <w:szCs w:val="24"/>
        </w:rPr>
        <w:t xml:space="preserve">risk management </w:t>
      </w:r>
      <w:r w:rsidRPr="00DC24DB">
        <w:rPr>
          <w:sz w:val="24"/>
          <w:szCs w:val="24"/>
        </w:rPr>
        <w:t xml:space="preserve">is </w:t>
      </w:r>
      <w:r>
        <w:rPr>
          <w:sz w:val="24"/>
          <w:szCs w:val="24"/>
        </w:rPr>
        <w:t xml:space="preserve">reducing project risks where possible. This can be achieved by identifying and mitigating avoidable risks and reducing estimation error, as </w:t>
      </w:r>
      <w:r w:rsidR="00981CA4">
        <w:rPr>
          <w:sz w:val="24"/>
          <w:szCs w:val="24"/>
        </w:rPr>
        <w:t xml:space="preserve">far as </w:t>
      </w:r>
      <w:r>
        <w:rPr>
          <w:sz w:val="24"/>
          <w:szCs w:val="24"/>
        </w:rPr>
        <w:t>it is financially worthwhile to do so.</w:t>
      </w:r>
      <w:r w:rsidR="0027762C">
        <w:rPr>
          <w:sz w:val="24"/>
          <w:szCs w:val="24"/>
        </w:rPr>
        <w:t xml:space="preserve"> </w:t>
      </w:r>
    </w:p>
    <w:p w14:paraId="4E7DCE21" w14:textId="77777777" w:rsidR="0027762C" w:rsidRDefault="0027762C" w:rsidP="0027762C">
      <w:pPr>
        <w:pStyle w:val="BodyText"/>
        <w:rPr>
          <w:sz w:val="24"/>
          <w:szCs w:val="24"/>
        </w:rPr>
      </w:pPr>
      <w:r>
        <w:rPr>
          <w:sz w:val="24"/>
          <w:szCs w:val="24"/>
        </w:rPr>
        <w:t xml:space="preserve">While there is scope to improve estimation error in many jurisdictions, the general quality of guidance provided on risk minimisation on transport infrastructure projects is high. This is a necessary component of a high quality risk management process, but risk minimisation alone is not sufficient. </w:t>
      </w:r>
    </w:p>
    <w:p w14:paraId="5ED30A5B" w14:textId="7C508970" w:rsidR="008E55BC" w:rsidRPr="00DC24DB" w:rsidRDefault="0027762C" w:rsidP="0027762C">
      <w:pPr>
        <w:pStyle w:val="BodyText"/>
        <w:rPr>
          <w:sz w:val="24"/>
          <w:szCs w:val="24"/>
        </w:rPr>
      </w:pPr>
      <w:r>
        <w:rPr>
          <w:sz w:val="24"/>
          <w:szCs w:val="24"/>
        </w:rPr>
        <w:lastRenderedPageBreak/>
        <w:t>This section provides a conceptual overview of Australia’s risk minimisation practices with the objective of identifying both what risk minimisation can achieve, and highlighting the risk management tasks that remain after risks have effectively been minimised.</w:t>
      </w:r>
    </w:p>
    <w:p w14:paraId="4DDA5BE0" w14:textId="6DF64A6D" w:rsidR="000F3E42" w:rsidRDefault="000F3E42" w:rsidP="000F3E42">
      <w:pPr>
        <w:pStyle w:val="Heading3"/>
      </w:pPr>
      <w:r>
        <w:t>Identify and mitigate avoidable risks</w:t>
      </w:r>
    </w:p>
    <w:p w14:paraId="5CEB82A2" w14:textId="3B2C6848" w:rsidR="00D44BA0" w:rsidRDefault="00D44BA0" w:rsidP="00DC24DB">
      <w:pPr>
        <w:spacing w:before="0" w:after="200" w:line="276" w:lineRule="auto"/>
        <w:ind w:left="0"/>
      </w:pPr>
      <w:r>
        <w:t xml:space="preserve">Consistent use of risk matrices or like tools to identify and mitigate avoidable risks on construction projects is extremely important. This is because active mitigation of cost risks can reduce the frequency with which large cost overruns occur, as illustrated </w:t>
      </w:r>
      <w:r w:rsidR="00CE2AD0">
        <w:t>in</w:t>
      </w:r>
      <w:r>
        <w:t xml:space="preserve"> figure XX.</w:t>
      </w:r>
    </w:p>
    <w:p w14:paraId="6B973821" w14:textId="77777777" w:rsidR="0027762C" w:rsidRDefault="0027762C" w:rsidP="00E63BB1">
      <w:pPr>
        <w:spacing w:before="0" w:after="200" w:line="276" w:lineRule="auto"/>
        <w:ind w:left="0"/>
      </w:pPr>
    </w:p>
    <w:p w14:paraId="23512C12" w14:textId="77777777" w:rsidR="0027762C" w:rsidRDefault="0027762C" w:rsidP="00E63BB1">
      <w:pPr>
        <w:spacing w:before="0" w:after="200" w:line="276" w:lineRule="auto"/>
        <w:ind w:left="0"/>
      </w:pPr>
    </w:p>
    <w:p w14:paraId="5A65036C" w14:textId="4DF85776" w:rsidR="00CE2AD0" w:rsidRDefault="00CE2AD0" w:rsidP="00E63BB1">
      <w:pPr>
        <w:spacing w:before="0" w:after="200" w:line="276" w:lineRule="auto"/>
        <w:ind w:left="0"/>
        <w:rPr>
          <w:color w:val="6A737B" w:themeColor="accent6"/>
          <w:sz w:val="20"/>
        </w:rPr>
      </w:pPr>
      <w:r w:rsidRPr="009826C3">
        <w:rPr>
          <w:b/>
          <w:color w:val="6A737B" w:themeColor="accent6"/>
          <w:sz w:val="20"/>
        </w:rPr>
        <w:t xml:space="preserve">Figure XX: </w:t>
      </w:r>
      <w:r>
        <w:rPr>
          <w:b/>
          <w:color w:val="6A737B" w:themeColor="accent6"/>
          <w:sz w:val="20"/>
        </w:rPr>
        <w:t>Some avoidable risks can be mitigated</w:t>
      </w:r>
      <w:r>
        <w:rPr>
          <w:b/>
          <w:color w:val="6A737B" w:themeColor="accent6"/>
          <w:sz w:val="20"/>
        </w:rPr>
        <w:br/>
      </w:r>
      <w:r w:rsidR="00E63BB1">
        <w:rPr>
          <w:color w:val="6A737B" w:themeColor="accent6"/>
          <w:sz w:val="20"/>
        </w:rPr>
        <w:t>Stylized representation of the p</w:t>
      </w:r>
      <w:r w:rsidRPr="009826C3">
        <w:rPr>
          <w:color w:val="6A737B" w:themeColor="accent6"/>
          <w:sz w:val="20"/>
        </w:rPr>
        <w:t>robability of cost overruns of each size, per cent</w:t>
      </w:r>
    </w:p>
    <w:p w14:paraId="49123416" w14:textId="3649F5CB" w:rsidR="00CE2AD0" w:rsidRDefault="00CE2AD0" w:rsidP="00E63BB1">
      <w:pPr>
        <w:spacing w:before="0" w:after="200" w:line="276" w:lineRule="auto"/>
        <w:ind w:left="0"/>
      </w:pPr>
      <w:r>
        <w:rPr>
          <w:noProof/>
        </w:rPr>
        <w:lastRenderedPageBreak/>
        <w:drawing>
          <wp:inline distT="0" distB="0" distL="0" distR="0" wp14:anchorId="781C024A" wp14:editId="6590D607">
            <wp:extent cx="3260035" cy="2261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674" cy="2268485"/>
                    </a:xfrm>
                    <a:prstGeom prst="rect">
                      <a:avLst/>
                    </a:prstGeom>
                    <a:noFill/>
                  </pic:spPr>
                </pic:pic>
              </a:graphicData>
            </a:graphic>
          </wp:inline>
        </w:drawing>
      </w:r>
      <w:r w:rsidR="00E63BB1">
        <w:br/>
      </w:r>
      <w:r w:rsidR="00E63BB1">
        <w:rPr>
          <w:i/>
          <w:sz w:val="18"/>
        </w:rPr>
        <w:t>Note</w:t>
      </w:r>
      <w:r w:rsidR="00E63BB1" w:rsidRPr="00E63BB1">
        <w:rPr>
          <w:i/>
          <w:sz w:val="18"/>
        </w:rPr>
        <w:t xml:space="preserve">s: </w:t>
      </w:r>
      <w:r w:rsidR="00E63BB1">
        <w:rPr>
          <w:i/>
          <w:sz w:val="18"/>
        </w:rPr>
        <w:t>The distribution of unavoidable risks depicted is a stylized representation of the distribution of cost overruns observed in the Investment Monitor; see appendix xx for details. The distribution of avo</w:t>
      </w:r>
      <w:r w:rsidR="00B9151A">
        <w:rPr>
          <w:i/>
          <w:sz w:val="18"/>
        </w:rPr>
        <w:t>idable and unavoidable risks</w:t>
      </w:r>
      <w:r w:rsidR="00B1681C">
        <w:rPr>
          <w:i/>
          <w:sz w:val="18"/>
        </w:rPr>
        <w:t xml:space="preserve"> </w:t>
      </w:r>
      <w:r w:rsidR="00B9151A">
        <w:rPr>
          <w:i/>
          <w:sz w:val="18"/>
        </w:rPr>
        <w:t xml:space="preserve">has been </w:t>
      </w:r>
      <w:r w:rsidR="00E63BB1">
        <w:rPr>
          <w:i/>
          <w:sz w:val="18"/>
        </w:rPr>
        <w:t>inferred</w:t>
      </w:r>
      <w:r w:rsidR="00B9151A">
        <w:rPr>
          <w:i/>
          <w:sz w:val="18"/>
        </w:rPr>
        <w:t xml:space="preserve"> by assuming</w:t>
      </w:r>
      <w:r w:rsidR="00E63BB1">
        <w:rPr>
          <w:i/>
          <w:sz w:val="18"/>
        </w:rPr>
        <w:t xml:space="preserve"> that cost overruns would be larger if no effort was made to mitigate avoidable risks. This graph’s illustrative purpose is to graphically present the common wisdom that cost risks can be reduced, but not eliminated, by mitigating avoidable risks.</w:t>
      </w:r>
      <w:r w:rsidR="00E63BB1">
        <w:rPr>
          <w:i/>
          <w:sz w:val="18"/>
        </w:rPr>
        <w:br/>
        <w:t xml:space="preserve">Sources: Deloitte Investment Monitor, Grattan analysis. </w:t>
      </w:r>
    </w:p>
    <w:p w14:paraId="696C2DC0" w14:textId="4E6741A4" w:rsidR="00CE2AD0" w:rsidRDefault="00CE2AD0" w:rsidP="00DC24DB">
      <w:pPr>
        <w:spacing w:before="0" w:after="200" w:line="276" w:lineRule="auto"/>
        <w:ind w:left="0"/>
      </w:pPr>
      <w:r>
        <w:t xml:space="preserve">At least one set of risk management guidelines in each of </w:t>
      </w:r>
      <w:r w:rsidR="00D44BA0">
        <w:t>Australia’s state and Commonwe</w:t>
      </w:r>
      <w:r>
        <w:t>alth government jurisdictions recommend</w:t>
      </w:r>
      <w:r w:rsidR="00730F8A">
        <w:t>s</w:t>
      </w:r>
      <w:r>
        <w:t xml:space="preserve"> the use of risk matrices and provide</w:t>
      </w:r>
      <w:r w:rsidR="00730F8A">
        <w:t>s</w:t>
      </w:r>
      <w:r>
        <w:t xml:space="preserve"> high level advice on how to mitigate common risks</w:t>
      </w:r>
      <w:r w:rsidR="00B1681C">
        <w:rPr>
          <w:rStyle w:val="FootnoteReference"/>
        </w:rPr>
        <w:footnoteReference w:id="1"/>
      </w:r>
      <w:r>
        <w:t xml:space="preserve">. </w:t>
      </w:r>
      <w:r w:rsidR="00730F8A">
        <w:t xml:space="preserve">For this reason, the </w:t>
      </w:r>
      <w:r>
        <w:t>guidance on risk identification and mitigation</w:t>
      </w:r>
      <w:r w:rsidR="00730F8A">
        <w:t xml:space="preserve"> provided in every jurisdiction appears to be adequate</w:t>
      </w:r>
      <w:r>
        <w:t>.</w:t>
      </w:r>
    </w:p>
    <w:p w14:paraId="058A6A1F" w14:textId="513C9786" w:rsidR="000F3E42" w:rsidRDefault="000F3E42" w:rsidP="000F3E42">
      <w:pPr>
        <w:pStyle w:val="Heading3"/>
      </w:pPr>
      <w:r>
        <w:lastRenderedPageBreak/>
        <w:t>Reduce estimation error</w:t>
      </w:r>
    </w:p>
    <w:p w14:paraId="28D459CD" w14:textId="403DEED7" w:rsidR="000B2A2F" w:rsidRPr="00E95D94" w:rsidRDefault="00011134" w:rsidP="00CE2AD0">
      <w:pPr>
        <w:spacing w:before="0" w:after="200" w:line="276" w:lineRule="auto"/>
        <w:ind w:left="0"/>
      </w:pPr>
      <w:r>
        <w:t>Some states also provide comprehensive guidance on the level of detail required for risk estimation at each stage of a projects’ developmen</w:t>
      </w:r>
      <w:r w:rsidR="000B2A2F">
        <w:t xml:space="preserve">t. </w:t>
      </w:r>
    </w:p>
    <w:p w14:paraId="088C46EA" w14:textId="5EAD57A5" w:rsidR="000B2A2F" w:rsidRDefault="00CE2AD0" w:rsidP="00CE2AD0">
      <w:pPr>
        <w:spacing w:before="0" w:after="200" w:line="276" w:lineRule="auto"/>
        <w:ind w:left="0"/>
      </w:pPr>
      <w:r>
        <w:t xml:space="preserve">For example, </w:t>
      </w:r>
      <w:r w:rsidR="008E55BC">
        <w:t xml:space="preserve">the </w:t>
      </w:r>
      <w:r w:rsidR="00D42DDF" w:rsidRPr="00D42DDF">
        <w:t>S</w:t>
      </w:r>
      <w:r w:rsidR="00D42DDF">
        <w:t xml:space="preserve">outh </w:t>
      </w:r>
      <w:r w:rsidR="00D42DDF" w:rsidRPr="00D42DDF">
        <w:t>A</w:t>
      </w:r>
      <w:r w:rsidR="00D42DDF">
        <w:t>ustralian</w:t>
      </w:r>
      <w:r w:rsidR="00D42DDF" w:rsidRPr="00D42DDF">
        <w:t xml:space="preserve"> Dep</w:t>
      </w:r>
      <w:r w:rsidR="00D42DDF">
        <w:t>ar</w:t>
      </w:r>
      <w:r w:rsidR="00D42DDF" w:rsidRPr="00D42DDF">
        <w:t>t</w:t>
      </w:r>
      <w:r w:rsidR="00D42DDF">
        <w:t>ment</w:t>
      </w:r>
      <w:r w:rsidR="00D42DDF" w:rsidRPr="00D42DDF">
        <w:t xml:space="preserve"> of Planning Transport and Infrastructure Estimating Manual</w:t>
      </w:r>
      <w:r w:rsidR="008E55BC">
        <w:t xml:space="preserve"> </w:t>
      </w:r>
      <w:r>
        <w:t>set</w:t>
      </w:r>
      <w:r w:rsidR="008E55BC">
        <w:t>s</w:t>
      </w:r>
      <w:r>
        <w:t xml:space="preserve"> out</w:t>
      </w:r>
      <w:r w:rsidR="000B2A2F">
        <w:t>:</w:t>
      </w:r>
      <w:r w:rsidR="00011134">
        <w:t xml:space="preserve"> </w:t>
      </w:r>
    </w:p>
    <w:p w14:paraId="4BD10F47" w14:textId="464012C6" w:rsidR="000B2A2F" w:rsidRDefault="000B2A2F" w:rsidP="00871BEB">
      <w:pPr>
        <w:pStyle w:val="ListParagraph"/>
        <w:numPr>
          <w:ilvl w:val="0"/>
          <w:numId w:val="12"/>
        </w:numPr>
        <w:spacing w:before="0" w:after="200" w:line="276" w:lineRule="auto"/>
      </w:pPr>
      <w:r>
        <w:t xml:space="preserve">the detail with which </w:t>
      </w:r>
      <w:r w:rsidR="00E82ADD">
        <w:t>costs</w:t>
      </w:r>
      <w:r>
        <w:t xml:space="preserve"> should be</w:t>
      </w:r>
      <w:r w:rsidR="00011134">
        <w:t xml:space="preserve"> estimate</w:t>
      </w:r>
      <w:r>
        <w:t>d</w:t>
      </w:r>
      <w:r w:rsidR="00E82ADD">
        <w:t xml:space="preserve">, in terms of whether </w:t>
      </w:r>
      <w:r w:rsidR="00011134">
        <w:t xml:space="preserve">global benchmark, unit rate or </w:t>
      </w:r>
      <w:r w:rsidR="00D42DDF">
        <w:t>first principles</w:t>
      </w:r>
      <w:r w:rsidR="00E82ADD">
        <w:t xml:space="preserve"> approaches should be used to price project inputs</w:t>
      </w:r>
      <w:r>
        <w:t>;</w:t>
      </w:r>
      <w:r w:rsidR="00011134">
        <w:t xml:space="preserve"> </w:t>
      </w:r>
    </w:p>
    <w:p w14:paraId="12408CBC" w14:textId="35F90FBA" w:rsidR="000B2A2F" w:rsidRDefault="00011134" w:rsidP="00871BEB">
      <w:pPr>
        <w:pStyle w:val="ListParagraph"/>
        <w:numPr>
          <w:ilvl w:val="0"/>
          <w:numId w:val="12"/>
        </w:numPr>
        <w:spacing w:before="0" w:after="200" w:line="276" w:lineRule="auto"/>
      </w:pPr>
      <w:r>
        <w:t xml:space="preserve">the </w:t>
      </w:r>
      <w:r w:rsidR="000B2A2F">
        <w:t xml:space="preserve">detail with which projects should be broken down into their </w:t>
      </w:r>
      <w:r w:rsidR="00D42DDF">
        <w:t xml:space="preserve">components, </w:t>
      </w:r>
      <w:r w:rsidR="000B2A2F">
        <w:t>defined relative</w:t>
      </w:r>
      <w:r w:rsidR="00D42DDF">
        <w:t xml:space="preserve"> to the Work Breakdown Schedule</w:t>
      </w:r>
      <w:r w:rsidR="000B2A2F">
        <w:t xml:space="preserve">; and </w:t>
      </w:r>
    </w:p>
    <w:p w14:paraId="73718027" w14:textId="1690EDFA" w:rsidR="00E95D94" w:rsidRDefault="000B2A2F" w:rsidP="00871BEB">
      <w:pPr>
        <w:pStyle w:val="ListParagraph"/>
        <w:numPr>
          <w:ilvl w:val="0"/>
          <w:numId w:val="12"/>
        </w:numPr>
        <w:spacing w:before="0" w:after="200" w:line="276" w:lineRule="auto"/>
      </w:pPr>
      <w:r>
        <w:t>the size of the contingency margin which should be a</w:t>
      </w:r>
      <w:r w:rsidR="00D42DDF">
        <w:t>dded to estimates at each stage.</w:t>
      </w:r>
    </w:p>
    <w:p w14:paraId="717E7585" w14:textId="5710E6D1" w:rsidR="00DC7C49" w:rsidRDefault="00CE2AD0" w:rsidP="00CE2AD0">
      <w:pPr>
        <w:spacing w:before="0" w:after="200" w:line="276" w:lineRule="auto"/>
        <w:ind w:left="0"/>
      </w:pPr>
      <w:r>
        <w:t>It is important that every jurisdiction provides this level of guidance</w:t>
      </w:r>
      <w:r w:rsidR="00DC7C49">
        <w:t xml:space="preserve"> for two reasons. Firstly, </w:t>
      </w:r>
      <w:r w:rsidR="002F166A">
        <w:t xml:space="preserve">the </w:t>
      </w:r>
      <w:r>
        <w:t xml:space="preserve">expense of arriving at more detailed cost estimates </w:t>
      </w:r>
      <w:r w:rsidR="00DC7C49">
        <w:t xml:space="preserve">means that, </w:t>
      </w:r>
      <w:r w:rsidR="00B1681C">
        <w:t>where there are not clear requirements regarding the appropriate level of detail, incentives</w:t>
      </w:r>
      <w:r w:rsidR="00DC7C49">
        <w:t xml:space="preserve"> to</w:t>
      </w:r>
      <w:r>
        <w:t xml:space="preserve"> </w:t>
      </w:r>
      <w:r w:rsidR="00DC7C49">
        <w:t xml:space="preserve">produce insufficiently </w:t>
      </w:r>
      <w:r>
        <w:t xml:space="preserve">detailed </w:t>
      </w:r>
      <w:r w:rsidR="00DC7C49">
        <w:t>cost estimates</w:t>
      </w:r>
      <w:r w:rsidR="00B1681C">
        <w:t xml:space="preserve"> prevail</w:t>
      </w:r>
      <w:r w:rsidR="00DC7C49">
        <w:t xml:space="preserve">. </w:t>
      </w:r>
    </w:p>
    <w:p w14:paraId="450B0BCB" w14:textId="77777777" w:rsidR="008E55BC" w:rsidRDefault="00DC7C49" w:rsidP="00CE2AD0">
      <w:pPr>
        <w:spacing w:before="0" w:after="200" w:line="276" w:lineRule="auto"/>
        <w:ind w:left="0"/>
      </w:pPr>
      <w:r>
        <w:t xml:space="preserve">Secondly, the different margins of error associated with different cost estimation methodologies mean that cost </w:t>
      </w:r>
      <w:r>
        <w:lastRenderedPageBreak/>
        <w:t xml:space="preserve">estimates derived using different estimation methodologies are not directly comparable. </w:t>
      </w:r>
    </w:p>
    <w:p w14:paraId="2B543025" w14:textId="3E73D6FD" w:rsidR="00273734" w:rsidRDefault="008E55BC" w:rsidP="0027762C">
      <w:pPr>
        <w:spacing w:before="0" w:after="200" w:line="276" w:lineRule="auto"/>
        <w:ind w:left="0"/>
        <w:rPr>
          <w:b/>
          <w:color w:val="6A737B" w:themeColor="accent6"/>
          <w:sz w:val="20"/>
        </w:rPr>
      </w:pPr>
      <w:r>
        <w:t>Providing d</w:t>
      </w:r>
      <w:r w:rsidR="00871BEB">
        <w:t>etailed guidance on how project costs should be estimated for each level of project maturity</w:t>
      </w:r>
      <w:r w:rsidR="00730F8A">
        <w:t xml:space="preserve"> allows governments to increase </w:t>
      </w:r>
      <w:r w:rsidR="00871BEB">
        <w:t>their confidence that projects will come in on budget, as illustrated in figure XX.</w:t>
      </w:r>
      <w:r w:rsidR="00730F8A">
        <w:t xml:space="preserve"> Such increased cost certainty should be pursued insofar as the benefits outweigh the costs.</w:t>
      </w:r>
      <w:r w:rsidR="0027762C">
        <w:t xml:space="preserve"> </w:t>
      </w:r>
    </w:p>
    <w:p w14:paraId="5623846C" w14:textId="77777777" w:rsidR="00CE2AD0" w:rsidRPr="000B2A2F" w:rsidRDefault="00CE2AD0" w:rsidP="00CE2AD0">
      <w:pPr>
        <w:spacing w:before="0" w:after="200" w:line="276" w:lineRule="auto"/>
        <w:ind w:left="360"/>
        <w:rPr>
          <w:color w:val="6A737B" w:themeColor="accent6"/>
          <w:sz w:val="20"/>
        </w:rPr>
      </w:pPr>
      <w:r w:rsidRPr="000B2A2F">
        <w:rPr>
          <w:b/>
          <w:color w:val="6A737B" w:themeColor="accent6"/>
          <w:sz w:val="20"/>
        </w:rPr>
        <w:t xml:space="preserve">Figure XX: </w:t>
      </w:r>
      <w:r>
        <w:rPr>
          <w:b/>
          <w:color w:val="6A737B" w:themeColor="accent6"/>
          <w:sz w:val="20"/>
        </w:rPr>
        <w:t>M</w:t>
      </w:r>
      <w:r w:rsidRPr="000B2A2F">
        <w:rPr>
          <w:b/>
          <w:color w:val="6A737B" w:themeColor="accent6"/>
          <w:sz w:val="20"/>
        </w:rPr>
        <w:t xml:space="preserve">ore projects </w:t>
      </w:r>
      <w:r>
        <w:rPr>
          <w:b/>
          <w:color w:val="6A737B" w:themeColor="accent6"/>
          <w:sz w:val="20"/>
        </w:rPr>
        <w:t>finish</w:t>
      </w:r>
      <w:r w:rsidRPr="000B2A2F">
        <w:rPr>
          <w:b/>
          <w:color w:val="6A737B" w:themeColor="accent6"/>
          <w:sz w:val="20"/>
        </w:rPr>
        <w:t xml:space="preserve"> on budget</w:t>
      </w:r>
      <w:r>
        <w:rPr>
          <w:b/>
          <w:color w:val="6A737B" w:themeColor="accent6"/>
          <w:sz w:val="20"/>
        </w:rPr>
        <w:t xml:space="preserve"> when estimation error is low, </w:t>
      </w:r>
      <w:r w:rsidRPr="009826C3">
        <w:rPr>
          <w:color w:val="6A737B" w:themeColor="accent6"/>
          <w:sz w:val="20"/>
        </w:rPr>
        <w:t>Probability of cost overruns of each size, per cent</w:t>
      </w:r>
    </w:p>
    <w:p w14:paraId="11BEC8B3" w14:textId="1D69996C" w:rsidR="00CE2AD0" w:rsidRDefault="00CE2AD0" w:rsidP="00CE2AD0">
      <w:pPr>
        <w:spacing w:before="0" w:after="200" w:line="276" w:lineRule="auto"/>
        <w:ind w:left="0"/>
      </w:pPr>
      <w:r>
        <w:rPr>
          <w:noProof/>
        </w:rPr>
        <w:drawing>
          <wp:inline distT="0" distB="0" distL="0" distR="0" wp14:anchorId="772F98AD" wp14:editId="780119E2">
            <wp:extent cx="3387256" cy="23500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080" cy="2351328"/>
                    </a:xfrm>
                    <a:prstGeom prst="rect">
                      <a:avLst/>
                    </a:prstGeom>
                    <a:noFill/>
                  </pic:spPr>
                </pic:pic>
              </a:graphicData>
            </a:graphic>
          </wp:inline>
        </w:drawing>
      </w:r>
    </w:p>
    <w:p w14:paraId="199B381D" w14:textId="50EC7FCE" w:rsidR="00273734" w:rsidRDefault="00B9151A" w:rsidP="00B9151A">
      <w:pPr>
        <w:spacing w:before="0"/>
        <w:ind w:left="0"/>
        <w:rPr>
          <w:b/>
          <w:bCs/>
          <w:color w:val="F68B33" w:themeColor="accent2"/>
          <w:sz w:val="22"/>
          <w:szCs w:val="22"/>
        </w:rPr>
      </w:pPr>
      <w:r>
        <w:rPr>
          <w:i/>
          <w:sz w:val="18"/>
        </w:rPr>
        <w:t>Note</w:t>
      </w:r>
      <w:r w:rsidRPr="00E63BB1">
        <w:rPr>
          <w:i/>
          <w:sz w:val="18"/>
        </w:rPr>
        <w:t xml:space="preserve">s: </w:t>
      </w:r>
      <w:r>
        <w:rPr>
          <w:i/>
          <w:sz w:val="18"/>
        </w:rPr>
        <w:t xml:space="preserve">The distribution of unavoidable risks depicted is a stylized representation of the distribution of cost overruns observed in the Investment Monitor; see appendix xx for details. The narrowing of the distribution of unavoidable risks associated with a reduction in estimation error has been inferred by assuming </w:t>
      </w:r>
      <w:r>
        <w:rPr>
          <w:i/>
          <w:sz w:val="18"/>
        </w:rPr>
        <w:lastRenderedPageBreak/>
        <w:t xml:space="preserve">that extreme outcomes would be more common if the margin of error on cost estimates was wider. This graph’s illustrative purpose is to graphically present the common wisdom that cost risks can be reduced, but not eliminated, by reducing estimation error. </w:t>
      </w:r>
      <w:r>
        <w:rPr>
          <w:rFonts w:ascii="MingLiU" w:eastAsia="MingLiU" w:hAnsi="MingLiU" w:cs="MingLiU"/>
          <w:i/>
          <w:sz w:val="18"/>
        </w:rPr>
        <w:br/>
      </w:r>
      <w:r>
        <w:rPr>
          <w:i/>
          <w:sz w:val="18"/>
        </w:rPr>
        <w:t xml:space="preserve">Sources: Deloitte Investment Monitor, Grattan analysis. </w:t>
      </w:r>
      <w:r w:rsidR="00273734">
        <w:br w:type="page"/>
      </w:r>
    </w:p>
    <w:p w14:paraId="3B221D75" w14:textId="72CC1053" w:rsidR="00730F8A" w:rsidRDefault="00053C93" w:rsidP="00730F8A">
      <w:pPr>
        <w:pStyle w:val="Heading2"/>
      </w:pPr>
      <w:r>
        <w:lastRenderedPageBreak/>
        <w:t>Risk measurement</w:t>
      </w:r>
    </w:p>
    <w:p w14:paraId="17FA2D04" w14:textId="392E6B76" w:rsidR="00730F8A" w:rsidRPr="00730F8A" w:rsidRDefault="00730F8A" w:rsidP="00730F8A">
      <w:pPr>
        <w:spacing w:before="0" w:after="200" w:line="276" w:lineRule="auto"/>
        <w:ind w:left="0"/>
      </w:pPr>
      <w:r>
        <w:t xml:space="preserve">Australia’s guidance on risk minimisation is generally of a high standard. However, </w:t>
      </w:r>
      <w:r w:rsidR="009C693D">
        <w:t xml:space="preserve">this </w:t>
      </w:r>
      <w:r>
        <w:t xml:space="preserve">guidance is not sufficient, as it is inevitable that some cost risks will </w:t>
      </w:r>
      <w:r w:rsidR="009C693D">
        <w:t xml:space="preserve">be </w:t>
      </w:r>
      <w:r>
        <w:t xml:space="preserve">impossible, or prohibitively expensive, to eliminate. These remaining risks need to be accurately measured, </w:t>
      </w:r>
      <w:r w:rsidR="00053C93">
        <w:t xml:space="preserve">so that they can be </w:t>
      </w:r>
      <w:r>
        <w:t>factored into investment decisions and efficiently managed throughout a project’s life.</w:t>
      </w:r>
    </w:p>
    <w:p w14:paraId="65E2E2D1" w14:textId="77777777" w:rsidR="008E55BC" w:rsidRDefault="000F3E42" w:rsidP="000B2A2F">
      <w:pPr>
        <w:spacing w:before="0" w:after="200" w:line="276" w:lineRule="auto"/>
        <w:ind w:left="0"/>
      </w:pPr>
      <w:r>
        <w:t xml:space="preserve">As discussed in chapter XX, the critical shortcoming of risk management on Australia’s transport infrastructure projects is </w:t>
      </w:r>
      <w:r w:rsidR="005A3788">
        <w:t xml:space="preserve">that </w:t>
      </w:r>
      <w:r w:rsidR="00730F8A">
        <w:t>the guidance regarding how to measure unavoidable project risks is uniformly poor.</w:t>
      </w:r>
      <w:r>
        <w:t xml:space="preserve"> </w:t>
      </w:r>
      <w:r w:rsidR="008E55BC">
        <w:t>This is because the guidance on how to quantify project risks is:</w:t>
      </w:r>
    </w:p>
    <w:p w14:paraId="0C65E921" w14:textId="3B586D20" w:rsidR="008E55BC" w:rsidRDefault="008E55BC" w:rsidP="008E55BC">
      <w:pPr>
        <w:pStyle w:val="ListParagraph"/>
        <w:numPr>
          <w:ilvl w:val="0"/>
          <w:numId w:val="16"/>
        </w:numPr>
        <w:spacing w:before="0" w:after="200" w:line="276" w:lineRule="auto"/>
      </w:pPr>
      <w:r>
        <w:t xml:space="preserve">inconsistent within </w:t>
      </w:r>
      <w:r w:rsidR="00B1681C">
        <w:t xml:space="preserve">and across </w:t>
      </w:r>
      <w:r>
        <w:t xml:space="preserve">jurisdictions, </w:t>
      </w:r>
    </w:p>
    <w:p w14:paraId="72A99970" w14:textId="56442DDD" w:rsidR="008E55BC" w:rsidRDefault="008E55BC" w:rsidP="008E55BC">
      <w:pPr>
        <w:pStyle w:val="ListParagraph"/>
        <w:numPr>
          <w:ilvl w:val="0"/>
          <w:numId w:val="16"/>
        </w:numPr>
        <w:spacing w:before="0" w:after="200" w:line="276" w:lineRule="auto"/>
      </w:pPr>
      <w:r>
        <w:t xml:space="preserve">incomplete, as most guidance does not provide </w:t>
      </w:r>
      <w:r w:rsidR="00981CA4">
        <w:t xml:space="preserve">advice </w:t>
      </w:r>
      <w:r>
        <w:t>on how to assess unknown risks or extreme and unlikely events, and</w:t>
      </w:r>
    </w:p>
    <w:p w14:paraId="7B1AE56C" w14:textId="10F5BBE0" w:rsidR="00730F8A" w:rsidRDefault="00434378" w:rsidP="008E55BC">
      <w:pPr>
        <w:pStyle w:val="ListParagraph"/>
        <w:numPr>
          <w:ilvl w:val="0"/>
          <w:numId w:val="16"/>
        </w:numPr>
        <w:spacing w:before="0" w:after="200" w:line="276" w:lineRule="auto"/>
      </w:pPr>
      <w:r>
        <w:t>often contain</w:t>
      </w:r>
      <w:r w:rsidR="00C16C05">
        <w:t>s</w:t>
      </w:r>
      <w:r w:rsidR="00DB24C0">
        <w:t xml:space="preserve"> insufficient information </w:t>
      </w:r>
      <w:r w:rsidR="00C16C05">
        <w:t>for</w:t>
      </w:r>
      <w:r w:rsidR="00DB24C0">
        <w:t xml:space="preserve"> the recommended risk measurement methodologies</w:t>
      </w:r>
      <w:r w:rsidR="00C16C05">
        <w:t xml:space="preserve"> to be properly implemented</w:t>
      </w:r>
      <w:r w:rsidR="00DB24C0">
        <w:t xml:space="preserve">. </w:t>
      </w:r>
    </w:p>
    <w:p w14:paraId="5A4CE54B" w14:textId="53FE92D7" w:rsidR="0027762C" w:rsidRDefault="0027762C" w:rsidP="0027762C">
      <w:pPr>
        <w:spacing w:before="0" w:after="200" w:line="276" w:lineRule="auto"/>
        <w:ind w:left="0"/>
      </w:pPr>
      <w:r>
        <w:t xml:space="preserve">This section </w:t>
      </w:r>
      <w:r w:rsidR="00B2794E">
        <w:t xml:space="preserve">reviews each of these shortcomings in detail and provides state-specific examples of opportunities for improvement. </w:t>
      </w:r>
      <w:r>
        <w:t xml:space="preserve"> </w:t>
      </w:r>
    </w:p>
    <w:p w14:paraId="2072B188" w14:textId="15DF0186" w:rsidR="00053C93" w:rsidRDefault="00053C93" w:rsidP="00053C93">
      <w:pPr>
        <w:pStyle w:val="Heading3"/>
      </w:pPr>
      <w:r>
        <w:lastRenderedPageBreak/>
        <w:t>Guidance is inconsistent</w:t>
      </w:r>
    </w:p>
    <w:p w14:paraId="24DC7685" w14:textId="10A050C1" w:rsidR="006B234D" w:rsidRDefault="009B6DED" w:rsidP="005E39A8">
      <w:pPr>
        <w:spacing w:before="0" w:after="200" w:line="276" w:lineRule="auto"/>
        <w:ind w:left="0"/>
      </w:pPr>
      <w:r>
        <w:t xml:space="preserve">Guidelines which apply to the same jurisdiction often </w:t>
      </w:r>
      <w:r w:rsidR="004A780E">
        <w:t xml:space="preserve">recommend </w:t>
      </w:r>
      <w:r>
        <w:t>different approaches to risk measurement</w:t>
      </w:r>
      <w:r w:rsidR="004A780E">
        <w:t xml:space="preserve">. </w:t>
      </w:r>
      <w:r w:rsidR="006B10EE">
        <w:t xml:space="preserve">For </w:t>
      </w:r>
      <w:r w:rsidR="00E82ADD">
        <w:t>instance</w:t>
      </w:r>
      <w:r w:rsidR="006B10EE">
        <w:t xml:space="preserve">, </w:t>
      </w:r>
    </w:p>
    <w:p w14:paraId="2E19988A" w14:textId="77777777" w:rsidR="006B234D" w:rsidRDefault="006B234D" w:rsidP="006B234D">
      <w:pPr>
        <w:pStyle w:val="ListParagraph"/>
        <w:numPr>
          <w:ilvl w:val="0"/>
          <w:numId w:val="29"/>
        </w:numPr>
        <w:spacing w:before="0" w:after="200" w:line="276" w:lineRule="auto"/>
      </w:pPr>
      <w:r>
        <w:t>P</w:t>
      </w:r>
      <w:r w:rsidR="001C19B9">
        <w:t>robability pricing is required for federal funding, yet only half the risk measurement guidance provided at the federal level discusses probability pricing</w:t>
      </w:r>
      <w:r w:rsidR="001C19B9">
        <w:rPr>
          <w:rStyle w:val="FootnoteReference"/>
        </w:rPr>
        <w:footnoteReference w:id="2"/>
      </w:r>
      <w:r w:rsidR="001C19B9">
        <w:t xml:space="preserve">. </w:t>
      </w:r>
    </w:p>
    <w:p w14:paraId="7B1918F2" w14:textId="7146AAF1" w:rsidR="00E82ADD" w:rsidRDefault="001C19B9" w:rsidP="006B234D">
      <w:pPr>
        <w:pStyle w:val="ListParagraph"/>
        <w:numPr>
          <w:ilvl w:val="0"/>
          <w:numId w:val="29"/>
        </w:numPr>
        <w:spacing w:before="0" w:after="200" w:line="276" w:lineRule="auto"/>
      </w:pPr>
      <w:r>
        <w:t xml:space="preserve">In Victoria, </w:t>
      </w:r>
      <w:r w:rsidR="00E82ADD">
        <w:t xml:space="preserve">three key guidelines on risk measurement </w:t>
      </w:r>
      <w:r w:rsidR="00981CA4">
        <w:t>each recommend only part of the toolkit, and a different part in each case</w:t>
      </w:r>
      <w:r w:rsidR="00E82ADD">
        <w:t xml:space="preserve">: </w:t>
      </w:r>
    </w:p>
    <w:p w14:paraId="621615A9" w14:textId="77777777" w:rsidR="00E82ADD" w:rsidRDefault="001C19B9" w:rsidP="00E82ADD">
      <w:pPr>
        <w:pStyle w:val="ListParagraph"/>
        <w:numPr>
          <w:ilvl w:val="1"/>
          <w:numId w:val="29"/>
        </w:numPr>
        <w:spacing w:before="0" w:after="200" w:line="276" w:lineRule="auto"/>
      </w:pPr>
      <w:r>
        <w:t xml:space="preserve">___’s Technical Guidelines on Economic Evaluation of Business Cases require only sensitivity analysis, </w:t>
      </w:r>
    </w:p>
    <w:p w14:paraId="25C9F352" w14:textId="77777777" w:rsidR="00E82ADD" w:rsidRDefault="001C19B9" w:rsidP="00E82ADD">
      <w:pPr>
        <w:pStyle w:val="ListParagraph"/>
        <w:numPr>
          <w:ilvl w:val="1"/>
          <w:numId w:val="29"/>
        </w:numPr>
        <w:spacing w:before="0" w:after="200" w:line="276" w:lineRule="auto"/>
      </w:pPr>
      <w:r>
        <w:t>the Victorian Insurance Management Authority requires</w:t>
      </w:r>
      <w:r w:rsidR="006B234D">
        <w:t xml:space="preserve"> only the calculation of the expected value of project risks</w:t>
      </w:r>
      <w:r w:rsidR="00E82ADD">
        <w:t>,</w:t>
      </w:r>
      <w:r>
        <w:t xml:space="preserve"> </w:t>
      </w:r>
      <w:r w:rsidR="006B234D">
        <w:t xml:space="preserve">and </w:t>
      </w:r>
    </w:p>
    <w:p w14:paraId="1F0CB6C6" w14:textId="3F18CD8C" w:rsidR="006B10EE" w:rsidRDefault="006B234D" w:rsidP="00E82ADD">
      <w:pPr>
        <w:pStyle w:val="ListParagraph"/>
        <w:numPr>
          <w:ilvl w:val="1"/>
          <w:numId w:val="29"/>
        </w:numPr>
        <w:spacing w:before="0" w:after="200" w:line="276" w:lineRule="auto"/>
      </w:pPr>
      <w:r>
        <w:t xml:space="preserve">the Department of Treasury and Finance’s Business Case Template and Gateway Review </w:t>
      </w:r>
      <w:r>
        <w:lastRenderedPageBreak/>
        <w:t>Process only require</w:t>
      </w:r>
      <w:r w:rsidR="00B1681C">
        <w:t>s</w:t>
      </w:r>
      <w:r>
        <w:t xml:space="preserve"> reference class forecasting. </w:t>
      </w:r>
    </w:p>
    <w:p w14:paraId="329AFA07" w14:textId="7E76B3CF" w:rsidR="00087017" w:rsidRDefault="006B234D" w:rsidP="006B234D">
      <w:pPr>
        <w:spacing w:before="0" w:after="200" w:line="276" w:lineRule="auto"/>
        <w:ind w:left="0"/>
      </w:pPr>
      <w:r w:rsidRPr="005E39A8">
        <w:t xml:space="preserve">Such inconsistencies within jurisdictions obfuscate proper process and make the conceptual dependencies between tools unclear. </w:t>
      </w:r>
    </w:p>
    <w:p w14:paraId="7D0B6F07" w14:textId="0E486590" w:rsidR="00981CA4" w:rsidRDefault="00981CA4" w:rsidP="006B234D">
      <w:pPr>
        <w:spacing w:before="0" w:after="200" w:line="276" w:lineRule="auto"/>
        <w:ind w:left="0"/>
      </w:pPr>
      <w:r>
        <w:t xml:space="preserve">Risk measurement guidance should </w:t>
      </w:r>
      <w:r w:rsidR="00087017">
        <w:t xml:space="preserve">also </w:t>
      </w:r>
      <w:r>
        <w:t>be consistent</w:t>
      </w:r>
      <w:r w:rsidR="00087017">
        <w:t xml:space="preserve"> across jurisdictions</w:t>
      </w:r>
      <w:r>
        <w:t xml:space="preserve">. This is because each state must comply with </w:t>
      </w:r>
      <w:r w:rsidR="00530D9B">
        <w:t xml:space="preserve">both </w:t>
      </w:r>
      <w:r>
        <w:t xml:space="preserve">its own guidelines </w:t>
      </w:r>
      <w:r w:rsidR="00530D9B">
        <w:t xml:space="preserve">and the Commonwealth’s </w:t>
      </w:r>
      <w:r>
        <w:t xml:space="preserve">whenever it seeks project funding from the Commonwealth to supplement its own funding of a project. </w:t>
      </w:r>
      <w:r w:rsidR="00F82F43">
        <w:t xml:space="preserve">Where state and commonwealth guidance differs, multiple versions of the same analysis are required. </w:t>
      </w:r>
    </w:p>
    <w:p w14:paraId="3D4E66E4" w14:textId="5797B4BB" w:rsidR="00F82F43" w:rsidRDefault="00F82F43" w:rsidP="00F82F43">
      <w:pPr>
        <w:spacing w:before="0" w:after="200" w:line="276" w:lineRule="auto"/>
        <w:ind w:left="0"/>
      </w:pPr>
      <w:r>
        <w:t>For example, Victoria’s business case on the Western Distributor has two sets of benefit cost ratios in order to conform to different guidance of the two levels of government.</w:t>
      </w:r>
      <w:r>
        <w:rPr>
          <w:rStyle w:val="FootnoteReference"/>
        </w:rPr>
        <w:footnoteReference w:id="3"/>
      </w:r>
      <w:r>
        <w:t xml:space="preserve"> Neither of these benefit cost ratios is more correct than the other. Rather, they are two imperfect estimates of the same concept. As both estimates would have come at a significant financial cost, Australia’s project appraisal processes could be made more cost efficient by aligning the analysis required across each jurisdiction.  </w:t>
      </w:r>
    </w:p>
    <w:p w14:paraId="1030DB01" w14:textId="77777777" w:rsidR="00F82F43" w:rsidRDefault="00F82F43" w:rsidP="006B234D">
      <w:pPr>
        <w:spacing w:before="0" w:after="200" w:line="276" w:lineRule="auto"/>
        <w:ind w:left="0"/>
      </w:pPr>
    </w:p>
    <w:p w14:paraId="16D115E9" w14:textId="13C7A367" w:rsidR="00087017" w:rsidRDefault="00F82F43" w:rsidP="00087017">
      <w:pPr>
        <w:spacing w:before="0" w:after="200" w:line="276" w:lineRule="auto"/>
        <w:ind w:left="0"/>
      </w:pPr>
      <w:r>
        <w:t xml:space="preserve">As it stands, </w:t>
      </w:r>
      <w:r w:rsidR="00087017">
        <w:t xml:space="preserve">risk measurement guidance is very inconsistent between each state and the Commonwealth. Table XX shows that the expected value approach to estimating risks’ costs is the only approach that is recommended consistently across all jurisdictions. </w:t>
      </w:r>
    </w:p>
    <w:p w14:paraId="1D92764C" w14:textId="77777777" w:rsidR="00087017" w:rsidRDefault="00087017" w:rsidP="006B234D">
      <w:pPr>
        <w:spacing w:before="0" w:after="200" w:line="276" w:lineRule="auto"/>
        <w:ind w:left="0"/>
      </w:pPr>
    </w:p>
    <w:tbl>
      <w:tblPr>
        <w:tblStyle w:val="TableGrid"/>
        <w:tblpPr w:leftFromText="180" w:rightFromText="180" w:vertAnchor="page" w:horzAnchor="margin" w:tblpXSpec="right" w:tblpY="4287"/>
        <w:tblW w:w="6440" w:type="dxa"/>
        <w:tblLayout w:type="fixed"/>
        <w:tblLook w:val="04A0" w:firstRow="1" w:lastRow="0" w:firstColumn="1" w:lastColumn="0" w:noHBand="0" w:noVBand="1"/>
      </w:tblPr>
      <w:tblGrid>
        <w:gridCol w:w="919"/>
        <w:gridCol w:w="1275"/>
        <w:gridCol w:w="1276"/>
        <w:gridCol w:w="1276"/>
        <w:gridCol w:w="1694"/>
      </w:tblGrid>
      <w:tr w:rsidR="00087017" w:rsidRPr="00733277" w14:paraId="1AC2D2CA" w14:textId="77777777" w:rsidTr="00087017">
        <w:tc>
          <w:tcPr>
            <w:tcW w:w="919" w:type="dxa"/>
            <w:tcBorders>
              <w:top w:val="nil"/>
              <w:left w:val="nil"/>
              <w:bottom w:val="single" w:sz="4" w:space="0" w:color="auto"/>
              <w:right w:val="nil"/>
            </w:tcBorders>
          </w:tcPr>
          <w:p w14:paraId="4DA9D887" w14:textId="77777777" w:rsidR="00087017" w:rsidRPr="00733277" w:rsidRDefault="00087017" w:rsidP="00087017">
            <w:pPr>
              <w:spacing w:before="0"/>
              <w:ind w:left="0"/>
              <w:rPr>
                <w:rFonts w:eastAsiaTheme="minorHAnsi"/>
                <w:b/>
                <w:sz w:val="18"/>
                <w:lang w:eastAsia="en-US"/>
              </w:rPr>
            </w:pPr>
          </w:p>
        </w:tc>
        <w:tc>
          <w:tcPr>
            <w:tcW w:w="1275" w:type="dxa"/>
            <w:tcBorders>
              <w:top w:val="nil"/>
              <w:left w:val="nil"/>
              <w:bottom w:val="single" w:sz="4" w:space="0" w:color="auto"/>
              <w:right w:val="nil"/>
            </w:tcBorders>
            <w:vAlign w:val="bottom"/>
          </w:tcPr>
          <w:p w14:paraId="07E47F66" w14:textId="77777777" w:rsidR="00087017" w:rsidRPr="00733277" w:rsidRDefault="00087017" w:rsidP="00087017">
            <w:pPr>
              <w:spacing w:before="0"/>
              <w:ind w:left="0"/>
              <w:jc w:val="center"/>
              <w:rPr>
                <w:rFonts w:eastAsiaTheme="minorHAnsi"/>
                <w:b/>
                <w:sz w:val="18"/>
                <w:lang w:eastAsia="en-US"/>
              </w:rPr>
            </w:pPr>
            <w:r>
              <w:rPr>
                <w:rFonts w:eastAsiaTheme="minorHAnsi"/>
                <w:b/>
                <w:sz w:val="18"/>
                <w:lang w:eastAsia="en-US"/>
              </w:rPr>
              <w:t>Expected value</w:t>
            </w:r>
          </w:p>
        </w:tc>
        <w:tc>
          <w:tcPr>
            <w:tcW w:w="1276" w:type="dxa"/>
            <w:tcBorders>
              <w:top w:val="nil"/>
              <w:left w:val="nil"/>
              <w:bottom w:val="single" w:sz="4" w:space="0" w:color="auto"/>
              <w:right w:val="nil"/>
            </w:tcBorders>
            <w:vAlign w:val="bottom"/>
          </w:tcPr>
          <w:p w14:paraId="63F8230D" w14:textId="77777777" w:rsidR="00087017" w:rsidRPr="00733277" w:rsidRDefault="00087017" w:rsidP="00087017">
            <w:pPr>
              <w:spacing w:before="0"/>
              <w:ind w:left="0"/>
              <w:jc w:val="center"/>
              <w:rPr>
                <w:rFonts w:eastAsiaTheme="minorHAnsi"/>
                <w:b/>
                <w:sz w:val="18"/>
                <w:lang w:eastAsia="en-US"/>
              </w:rPr>
            </w:pPr>
            <w:r>
              <w:rPr>
                <w:rFonts w:eastAsiaTheme="minorHAnsi"/>
                <w:b/>
                <w:sz w:val="18"/>
                <w:lang w:eastAsia="en-US"/>
              </w:rPr>
              <w:t>Sensitivity analysis</w:t>
            </w:r>
          </w:p>
        </w:tc>
        <w:tc>
          <w:tcPr>
            <w:tcW w:w="1276" w:type="dxa"/>
            <w:tcBorders>
              <w:top w:val="nil"/>
              <w:left w:val="nil"/>
              <w:bottom w:val="single" w:sz="4" w:space="0" w:color="auto"/>
              <w:right w:val="nil"/>
            </w:tcBorders>
            <w:vAlign w:val="bottom"/>
          </w:tcPr>
          <w:p w14:paraId="41659000" w14:textId="77777777" w:rsidR="00087017" w:rsidRPr="00733277" w:rsidRDefault="00087017" w:rsidP="00087017">
            <w:pPr>
              <w:spacing w:before="0"/>
              <w:ind w:left="0"/>
              <w:jc w:val="center"/>
              <w:rPr>
                <w:rFonts w:eastAsiaTheme="minorHAnsi"/>
                <w:b/>
                <w:sz w:val="18"/>
                <w:lang w:eastAsia="en-US"/>
              </w:rPr>
            </w:pPr>
            <w:r>
              <w:rPr>
                <w:rFonts w:eastAsiaTheme="minorHAnsi"/>
                <w:b/>
                <w:sz w:val="18"/>
                <w:lang w:eastAsia="en-US"/>
              </w:rPr>
              <w:t>Probability pricing</w:t>
            </w:r>
          </w:p>
        </w:tc>
        <w:tc>
          <w:tcPr>
            <w:tcW w:w="1694" w:type="dxa"/>
            <w:tcBorders>
              <w:top w:val="nil"/>
              <w:left w:val="nil"/>
              <w:bottom w:val="single" w:sz="4" w:space="0" w:color="auto"/>
              <w:right w:val="nil"/>
            </w:tcBorders>
          </w:tcPr>
          <w:p w14:paraId="70522783" w14:textId="77777777" w:rsidR="00087017" w:rsidRDefault="00087017" w:rsidP="00087017">
            <w:pPr>
              <w:spacing w:before="0"/>
              <w:ind w:left="0"/>
              <w:jc w:val="center"/>
              <w:rPr>
                <w:rFonts w:eastAsiaTheme="minorHAnsi"/>
                <w:b/>
                <w:sz w:val="18"/>
                <w:lang w:eastAsia="en-US"/>
              </w:rPr>
            </w:pPr>
            <w:r>
              <w:rPr>
                <w:rFonts w:eastAsiaTheme="minorHAnsi"/>
                <w:b/>
                <w:sz w:val="18"/>
                <w:lang w:eastAsia="en-US"/>
              </w:rPr>
              <w:t>Reference class forecasting</w:t>
            </w:r>
          </w:p>
        </w:tc>
      </w:tr>
      <w:tr w:rsidR="00087017" w:rsidRPr="00733277" w14:paraId="77974768" w14:textId="77777777" w:rsidTr="00087017">
        <w:trPr>
          <w:trHeight w:val="203"/>
        </w:trPr>
        <w:tc>
          <w:tcPr>
            <w:tcW w:w="919" w:type="dxa"/>
            <w:tcBorders>
              <w:top w:val="single" w:sz="4" w:space="0" w:color="auto"/>
              <w:bottom w:val="single" w:sz="4" w:space="0" w:color="auto"/>
            </w:tcBorders>
            <w:vAlign w:val="bottom"/>
          </w:tcPr>
          <w:p w14:paraId="3F1D4F26" w14:textId="77777777" w:rsidR="00087017" w:rsidRPr="007E4BFB" w:rsidRDefault="00087017" w:rsidP="00087017">
            <w:pPr>
              <w:spacing w:before="0"/>
              <w:ind w:left="0"/>
              <w:rPr>
                <w:rFonts w:eastAsiaTheme="minorHAnsi"/>
                <w:sz w:val="18"/>
                <w:lang w:eastAsia="en-US"/>
              </w:rPr>
            </w:pPr>
            <w:proofErr w:type="spellStart"/>
            <w:r>
              <w:rPr>
                <w:rFonts w:eastAsiaTheme="minorHAnsi"/>
                <w:sz w:val="18"/>
                <w:lang w:eastAsia="en-US"/>
              </w:rPr>
              <w:t>C’wlth</w:t>
            </w:r>
            <w:proofErr w:type="spellEnd"/>
          </w:p>
        </w:tc>
        <w:tc>
          <w:tcPr>
            <w:tcW w:w="1275" w:type="dxa"/>
            <w:tcBorders>
              <w:top w:val="single" w:sz="4" w:space="0" w:color="auto"/>
              <w:bottom w:val="single" w:sz="4" w:space="0" w:color="auto"/>
            </w:tcBorders>
            <w:shd w:val="clear" w:color="auto" w:fill="92D050"/>
            <w:vAlign w:val="bottom"/>
          </w:tcPr>
          <w:p w14:paraId="62722E62" w14:textId="77777777" w:rsidR="00087017" w:rsidRPr="007E4BFB" w:rsidRDefault="00087017" w:rsidP="00087017">
            <w:pPr>
              <w:spacing w:before="0"/>
              <w:ind w:left="0"/>
              <w:jc w:val="center"/>
              <w:rPr>
                <w:rFonts w:eastAsiaTheme="minorHAnsi"/>
                <w:sz w:val="18"/>
                <w:lang w:eastAsia="en-US"/>
              </w:rPr>
            </w:pPr>
          </w:p>
        </w:tc>
        <w:tc>
          <w:tcPr>
            <w:tcW w:w="1276" w:type="dxa"/>
            <w:tcBorders>
              <w:top w:val="single" w:sz="4" w:space="0" w:color="auto"/>
              <w:bottom w:val="single" w:sz="4" w:space="0" w:color="auto"/>
            </w:tcBorders>
            <w:shd w:val="clear" w:color="auto" w:fill="FFC35A" w:themeFill="accent3"/>
            <w:vAlign w:val="bottom"/>
          </w:tcPr>
          <w:p w14:paraId="516A4DAD" w14:textId="77777777" w:rsidR="00087017" w:rsidRPr="007E4BFB" w:rsidRDefault="00087017" w:rsidP="00087017">
            <w:pPr>
              <w:spacing w:before="0"/>
              <w:ind w:left="0"/>
              <w:jc w:val="center"/>
              <w:rPr>
                <w:rFonts w:eastAsiaTheme="minorHAnsi"/>
                <w:sz w:val="18"/>
                <w:lang w:eastAsia="en-US"/>
              </w:rPr>
            </w:pPr>
          </w:p>
        </w:tc>
        <w:tc>
          <w:tcPr>
            <w:tcW w:w="1276" w:type="dxa"/>
            <w:tcBorders>
              <w:top w:val="single" w:sz="4" w:space="0" w:color="auto"/>
              <w:bottom w:val="single" w:sz="4" w:space="0" w:color="auto"/>
            </w:tcBorders>
            <w:shd w:val="clear" w:color="auto" w:fill="FFC35A" w:themeFill="accent3"/>
            <w:vAlign w:val="bottom"/>
          </w:tcPr>
          <w:p w14:paraId="7632CB26" w14:textId="77777777" w:rsidR="00087017" w:rsidRPr="007E4BFB" w:rsidRDefault="00087017" w:rsidP="00087017">
            <w:pPr>
              <w:spacing w:before="0"/>
              <w:ind w:left="0"/>
              <w:jc w:val="center"/>
              <w:rPr>
                <w:rFonts w:eastAsiaTheme="minorHAnsi"/>
                <w:sz w:val="18"/>
                <w:lang w:eastAsia="en-US"/>
              </w:rPr>
            </w:pPr>
          </w:p>
        </w:tc>
        <w:tc>
          <w:tcPr>
            <w:tcW w:w="1694" w:type="dxa"/>
            <w:tcBorders>
              <w:top w:val="single" w:sz="4" w:space="0" w:color="auto"/>
              <w:bottom w:val="single" w:sz="4" w:space="0" w:color="auto"/>
            </w:tcBorders>
            <w:shd w:val="clear" w:color="auto" w:fill="FFC35A" w:themeFill="accent3"/>
          </w:tcPr>
          <w:p w14:paraId="15A860D3" w14:textId="77777777" w:rsidR="00087017" w:rsidRPr="007E4BFB" w:rsidRDefault="00087017" w:rsidP="00087017">
            <w:pPr>
              <w:spacing w:before="0"/>
              <w:ind w:left="0"/>
              <w:jc w:val="center"/>
              <w:rPr>
                <w:rFonts w:eastAsiaTheme="minorHAnsi"/>
                <w:sz w:val="18"/>
                <w:lang w:eastAsia="en-US"/>
              </w:rPr>
            </w:pPr>
          </w:p>
        </w:tc>
      </w:tr>
      <w:tr w:rsidR="00087017" w:rsidRPr="00B1681C" w14:paraId="7C91329A" w14:textId="77777777" w:rsidTr="00087017">
        <w:tc>
          <w:tcPr>
            <w:tcW w:w="919" w:type="dxa"/>
            <w:tcBorders>
              <w:top w:val="single" w:sz="4" w:space="0" w:color="auto"/>
              <w:left w:val="single" w:sz="4" w:space="0" w:color="auto"/>
              <w:bottom w:val="single" w:sz="4" w:space="0" w:color="auto"/>
              <w:right w:val="nil"/>
            </w:tcBorders>
            <w:shd w:val="clear" w:color="auto" w:fill="auto"/>
            <w:vAlign w:val="bottom"/>
          </w:tcPr>
          <w:p w14:paraId="019B48F0" w14:textId="77777777" w:rsidR="00087017" w:rsidRPr="00B1681C" w:rsidRDefault="00087017" w:rsidP="00087017">
            <w:pPr>
              <w:spacing w:before="0"/>
              <w:ind w:left="0"/>
              <w:rPr>
                <w:rFonts w:eastAsiaTheme="minorHAnsi"/>
                <w:sz w:val="6"/>
                <w:lang w:eastAsia="en-US"/>
              </w:rPr>
            </w:pPr>
          </w:p>
        </w:tc>
        <w:tc>
          <w:tcPr>
            <w:tcW w:w="1275" w:type="dxa"/>
            <w:tcBorders>
              <w:top w:val="single" w:sz="4" w:space="0" w:color="auto"/>
              <w:left w:val="nil"/>
              <w:bottom w:val="single" w:sz="4" w:space="0" w:color="auto"/>
              <w:right w:val="nil"/>
            </w:tcBorders>
            <w:shd w:val="clear" w:color="auto" w:fill="auto"/>
            <w:vAlign w:val="bottom"/>
          </w:tcPr>
          <w:p w14:paraId="3D49BEBC" w14:textId="77777777" w:rsidR="00087017" w:rsidRPr="00B1681C" w:rsidRDefault="00087017" w:rsidP="00087017">
            <w:pPr>
              <w:spacing w:before="0"/>
              <w:ind w:left="0"/>
              <w:jc w:val="center"/>
              <w:rPr>
                <w:rFonts w:eastAsiaTheme="minorHAnsi"/>
                <w:sz w:val="6"/>
                <w:lang w:eastAsia="en-US"/>
              </w:rPr>
            </w:pPr>
          </w:p>
        </w:tc>
        <w:tc>
          <w:tcPr>
            <w:tcW w:w="1276" w:type="dxa"/>
            <w:tcBorders>
              <w:top w:val="single" w:sz="4" w:space="0" w:color="auto"/>
              <w:left w:val="nil"/>
              <w:bottom w:val="single" w:sz="4" w:space="0" w:color="auto"/>
              <w:right w:val="nil"/>
            </w:tcBorders>
            <w:shd w:val="clear" w:color="auto" w:fill="auto"/>
            <w:vAlign w:val="bottom"/>
          </w:tcPr>
          <w:p w14:paraId="5126F7D5" w14:textId="77777777" w:rsidR="00087017" w:rsidRPr="00B1681C" w:rsidRDefault="00087017" w:rsidP="00087017">
            <w:pPr>
              <w:spacing w:before="0"/>
              <w:ind w:left="0"/>
              <w:jc w:val="center"/>
              <w:rPr>
                <w:rFonts w:eastAsiaTheme="minorHAnsi"/>
                <w:sz w:val="6"/>
                <w:lang w:eastAsia="en-US"/>
              </w:rPr>
            </w:pPr>
          </w:p>
        </w:tc>
        <w:tc>
          <w:tcPr>
            <w:tcW w:w="1276" w:type="dxa"/>
            <w:tcBorders>
              <w:top w:val="single" w:sz="4" w:space="0" w:color="auto"/>
              <w:left w:val="nil"/>
              <w:bottom w:val="single" w:sz="4" w:space="0" w:color="auto"/>
              <w:right w:val="nil"/>
            </w:tcBorders>
            <w:shd w:val="clear" w:color="auto" w:fill="auto"/>
            <w:vAlign w:val="bottom"/>
          </w:tcPr>
          <w:p w14:paraId="5EFE7AE5" w14:textId="77777777" w:rsidR="00087017" w:rsidRPr="00B1681C" w:rsidRDefault="00087017" w:rsidP="00087017">
            <w:pPr>
              <w:spacing w:before="0"/>
              <w:ind w:left="0"/>
              <w:jc w:val="center"/>
              <w:rPr>
                <w:rFonts w:eastAsiaTheme="minorHAnsi"/>
                <w:sz w:val="6"/>
                <w:lang w:eastAsia="en-US"/>
              </w:rPr>
            </w:pPr>
          </w:p>
        </w:tc>
        <w:tc>
          <w:tcPr>
            <w:tcW w:w="1694" w:type="dxa"/>
            <w:tcBorders>
              <w:top w:val="single" w:sz="4" w:space="0" w:color="auto"/>
              <w:left w:val="nil"/>
              <w:bottom w:val="single" w:sz="4" w:space="0" w:color="auto"/>
              <w:right w:val="single" w:sz="4" w:space="0" w:color="auto"/>
            </w:tcBorders>
            <w:shd w:val="clear" w:color="auto" w:fill="auto"/>
          </w:tcPr>
          <w:p w14:paraId="63BD9F32" w14:textId="77777777" w:rsidR="00087017" w:rsidRPr="00B1681C" w:rsidRDefault="00087017" w:rsidP="00087017">
            <w:pPr>
              <w:spacing w:before="0"/>
              <w:ind w:left="0"/>
              <w:jc w:val="center"/>
              <w:rPr>
                <w:rFonts w:eastAsiaTheme="minorHAnsi"/>
                <w:sz w:val="6"/>
                <w:lang w:eastAsia="en-US"/>
              </w:rPr>
            </w:pPr>
          </w:p>
        </w:tc>
      </w:tr>
      <w:tr w:rsidR="00087017" w:rsidRPr="00733277" w14:paraId="08A0A33E" w14:textId="77777777" w:rsidTr="00087017">
        <w:tc>
          <w:tcPr>
            <w:tcW w:w="919" w:type="dxa"/>
            <w:tcBorders>
              <w:top w:val="single" w:sz="4" w:space="0" w:color="auto"/>
            </w:tcBorders>
            <w:vAlign w:val="bottom"/>
          </w:tcPr>
          <w:p w14:paraId="694F3E4C" w14:textId="77777777" w:rsidR="00087017" w:rsidRPr="007E4BFB" w:rsidRDefault="00087017" w:rsidP="00087017">
            <w:pPr>
              <w:spacing w:before="0"/>
              <w:ind w:left="0"/>
              <w:rPr>
                <w:rFonts w:eastAsiaTheme="minorHAnsi"/>
                <w:sz w:val="18"/>
                <w:lang w:eastAsia="en-US"/>
              </w:rPr>
            </w:pPr>
            <w:r>
              <w:rPr>
                <w:rFonts w:eastAsiaTheme="minorHAnsi"/>
                <w:sz w:val="18"/>
                <w:lang w:eastAsia="en-US"/>
              </w:rPr>
              <w:t>NSW</w:t>
            </w:r>
          </w:p>
        </w:tc>
        <w:tc>
          <w:tcPr>
            <w:tcW w:w="1275" w:type="dxa"/>
            <w:tcBorders>
              <w:top w:val="single" w:sz="4" w:space="0" w:color="auto"/>
            </w:tcBorders>
            <w:shd w:val="clear" w:color="auto" w:fill="92D050"/>
            <w:vAlign w:val="bottom"/>
          </w:tcPr>
          <w:p w14:paraId="2015C94C" w14:textId="77777777" w:rsidR="00087017" w:rsidRPr="007E4BFB" w:rsidRDefault="00087017" w:rsidP="00087017">
            <w:pPr>
              <w:spacing w:before="0"/>
              <w:ind w:left="0"/>
              <w:jc w:val="center"/>
              <w:rPr>
                <w:rFonts w:eastAsiaTheme="minorHAnsi"/>
                <w:sz w:val="18"/>
                <w:lang w:eastAsia="en-US"/>
              </w:rPr>
            </w:pPr>
          </w:p>
        </w:tc>
        <w:tc>
          <w:tcPr>
            <w:tcW w:w="1276" w:type="dxa"/>
            <w:tcBorders>
              <w:top w:val="single" w:sz="4" w:space="0" w:color="auto"/>
            </w:tcBorders>
            <w:shd w:val="clear" w:color="auto" w:fill="92D050"/>
            <w:vAlign w:val="bottom"/>
          </w:tcPr>
          <w:p w14:paraId="7ED81A5C" w14:textId="77777777" w:rsidR="00087017" w:rsidRPr="007E4BFB" w:rsidRDefault="00087017" w:rsidP="00087017">
            <w:pPr>
              <w:spacing w:before="0"/>
              <w:ind w:left="0"/>
              <w:jc w:val="center"/>
              <w:rPr>
                <w:rFonts w:eastAsiaTheme="minorHAnsi"/>
                <w:sz w:val="18"/>
                <w:lang w:eastAsia="en-US"/>
              </w:rPr>
            </w:pPr>
          </w:p>
        </w:tc>
        <w:tc>
          <w:tcPr>
            <w:tcW w:w="1276" w:type="dxa"/>
            <w:tcBorders>
              <w:top w:val="single" w:sz="4" w:space="0" w:color="auto"/>
            </w:tcBorders>
            <w:shd w:val="clear" w:color="auto" w:fill="FFC35A" w:themeFill="accent3"/>
            <w:vAlign w:val="bottom"/>
          </w:tcPr>
          <w:p w14:paraId="43782CA3" w14:textId="77777777" w:rsidR="00087017" w:rsidRPr="007E4BFB" w:rsidRDefault="00087017" w:rsidP="00087017">
            <w:pPr>
              <w:spacing w:before="0"/>
              <w:ind w:left="0"/>
              <w:jc w:val="center"/>
              <w:rPr>
                <w:rFonts w:eastAsiaTheme="minorHAnsi"/>
                <w:sz w:val="18"/>
                <w:lang w:eastAsia="en-US"/>
              </w:rPr>
            </w:pPr>
          </w:p>
        </w:tc>
        <w:tc>
          <w:tcPr>
            <w:tcW w:w="1694" w:type="dxa"/>
            <w:tcBorders>
              <w:top w:val="single" w:sz="4" w:space="0" w:color="auto"/>
            </w:tcBorders>
            <w:shd w:val="clear" w:color="auto" w:fill="FFC35A" w:themeFill="accent3"/>
          </w:tcPr>
          <w:p w14:paraId="745554BC" w14:textId="77777777" w:rsidR="00087017" w:rsidRPr="007E4BFB" w:rsidRDefault="00087017" w:rsidP="00087017">
            <w:pPr>
              <w:spacing w:before="0"/>
              <w:ind w:left="0"/>
              <w:jc w:val="center"/>
              <w:rPr>
                <w:rFonts w:eastAsiaTheme="minorHAnsi"/>
                <w:sz w:val="18"/>
                <w:lang w:eastAsia="en-US"/>
              </w:rPr>
            </w:pPr>
          </w:p>
        </w:tc>
      </w:tr>
      <w:tr w:rsidR="00087017" w:rsidRPr="00733277" w14:paraId="2C136968" w14:textId="77777777" w:rsidTr="00087017">
        <w:tc>
          <w:tcPr>
            <w:tcW w:w="919" w:type="dxa"/>
            <w:vAlign w:val="bottom"/>
          </w:tcPr>
          <w:p w14:paraId="15A32711" w14:textId="77777777" w:rsidR="00087017" w:rsidRPr="007E4BFB" w:rsidRDefault="00087017" w:rsidP="00087017">
            <w:pPr>
              <w:spacing w:before="0"/>
              <w:ind w:left="0"/>
              <w:rPr>
                <w:rFonts w:eastAsiaTheme="minorHAnsi"/>
                <w:sz w:val="18"/>
                <w:lang w:eastAsia="en-US"/>
              </w:rPr>
            </w:pPr>
            <w:r>
              <w:rPr>
                <w:rFonts w:eastAsiaTheme="minorHAnsi"/>
                <w:sz w:val="18"/>
                <w:lang w:eastAsia="en-US"/>
              </w:rPr>
              <w:t>VIC</w:t>
            </w:r>
          </w:p>
        </w:tc>
        <w:tc>
          <w:tcPr>
            <w:tcW w:w="1275" w:type="dxa"/>
            <w:shd w:val="clear" w:color="auto" w:fill="92D050"/>
            <w:vAlign w:val="bottom"/>
          </w:tcPr>
          <w:p w14:paraId="2F1E6ABA"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FFC35A" w:themeFill="accent3"/>
            <w:vAlign w:val="bottom"/>
          </w:tcPr>
          <w:p w14:paraId="3CF13A36"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C00000"/>
            <w:vAlign w:val="bottom"/>
          </w:tcPr>
          <w:p w14:paraId="0D52FEE4" w14:textId="77777777" w:rsidR="00087017" w:rsidRPr="007E4BFB" w:rsidRDefault="00087017" w:rsidP="00087017">
            <w:pPr>
              <w:spacing w:before="0"/>
              <w:ind w:left="0"/>
              <w:jc w:val="center"/>
              <w:rPr>
                <w:rFonts w:eastAsiaTheme="minorHAnsi"/>
                <w:sz w:val="18"/>
                <w:lang w:eastAsia="en-US"/>
              </w:rPr>
            </w:pPr>
          </w:p>
        </w:tc>
        <w:tc>
          <w:tcPr>
            <w:tcW w:w="1694" w:type="dxa"/>
            <w:shd w:val="clear" w:color="auto" w:fill="FFC35A" w:themeFill="accent3"/>
          </w:tcPr>
          <w:p w14:paraId="44091911" w14:textId="77777777" w:rsidR="00087017" w:rsidRPr="007E4BFB" w:rsidRDefault="00087017" w:rsidP="00087017">
            <w:pPr>
              <w:spacing w:before="0"/>
              <w:ind w:left="0"/>
              <w:jc w:val="center"/>
              <w:rPr>
                <w:rFonts w:eastAsiaTheme="minorHAnsi"/>
                <w:sz w:val="18"/>
                <w:lang w:eastAsia="en-US"/>
              </w:rPr>
            </w:pPr>
          </w:p>
        </w:tc>
      </w:tr>
      <w:tr w:rsidR="00087017" w:rsidRPr="00733277" w14:paraId="58FE3119" w14:textId="77777777" w:rsidTr="00087017">
        <w:tc>
          <w:tcPr>
            <w:tcW w:w="919" w:type="dxa"/>
            <w:vAlign w:val="bottom"/>
          </w:tcPr>
          <w:p w14:paraId="7FBF9883" w14:textId="77777777" w:rsidR="00087017" w:rsidRPr="007E4BFB" w:rsidRDefault="00087017" w:rsidP="00087017">
            <w:pPr>
              <w:spacing w:before="0"/>
              <w:ind w:left="0"/>
              <w:rPr>
                <w:rFonts w:eastAsiaTheme="minorHAnsi"/>
                <w:sz w:val="18"/>
                <w:lang w:eastAsia="en-US"/>
              </w:rPr>
            </w:pPr>
            <w:r>
              <w:rPr>
                <w:rFonts w:eastAsiaTheme="minorHAnsi"/>
                <w:sz w:val="18"/>
                <w:lang w:eastAsia="en-US"/>
              </w:rPr>
              <w:t>QLD</w:t>
            </w:r>
          </w:p>
        </w:tc>
        <w:tc>
          <w:tcPr>
            <w:tcW w:w="1275" w:type="dxa"/>
            <w:shd w:val="clear" w:color="auto" w:fill="92D050"/>
            <w:vAlign w:val="bottom"/>
          </w:tcPr>
          <w:p w14:paraId="744AE2B5"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92D050"/>
            <w:vAlign w:val="bottom"/>
          </w:tcPr>
          <w:p w14:paraId="77E82306"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92D050"/>
            <w:vAlign w:val="bottom"/>
          </w:tcPr>
          <w:p w14:paraId="1F94A554" w14:textId="77777777" w:rsidR="00087017" w:rsidRPr="007E4BFB" w:rsidRDefault="00087017" w:rsidP="00087017">
            <w:pPr>
              <w:spacing w:before="0"/>
              <w:ind w:left="0"/>
              <w:jc w:val="center"/>
              <w:rPr>
                <w:rFonts w:eastAsiaTheme="minorHAnsi"/>
                <w:sz w:val="18"/>
                <w:lang w:eastAsia="en-US"/>
              </w:rPr>
            </w:pPr>
          </w:p>
        </w:tc>
        <w:tc>
          <w:tcPr>
            <w:tcW w:w="1694" w:type="dxa"/>
            <w:shd w:val="clear" w:color="auto" w:fill="FFC35A" w:themeFill="accent3"/>
          </w:tcPr>
          <w:p w14:paraId="24973CA4" w14:textId="77777777" w:rsidR="00087017" w:rsidRPr="007E4BFB" w:rsidRDefault="00087017" w:rsidP="00087017">
            <w:pPr>
              <w:spacing w:before="0"/>
              <w:ind w:left="0"/>
              <w:jc w:val="center"/>
              <w:rPr>
                <w:rFonts w:eastAsiaTheme="minorHAnsi"/>
                <w:sz w:val="18"/>
                <w:lang w:eastAsia="en-US"/>
              </w:rPr>
            </w:pPr>
          </w:p>
        </w:tc>
      </w:tr>
      <w:tr w:rsidR="00087017" w:rsidRPr="00733277" w14:paraId="2957BAD9" w14:textId="77777777" w:rsidTr="00087017">
        <w:tc>
          <w:tcPr>
            <w:tcW w:w="919" w:type="dxa"/>
            <w:vAlign w:val="bottom"/>
          </w:tcPr>
          <w:p w14:paraId="2AAE7DE6" w14:textId="77777777" w:rsidR="00087017" w:rsidRDefault="00087017" w:rsidP="00087017">
            <w:pPr>
              <w:spacing w:before="0"/>
              <w:ind w:left="0"/>
              <w:rPr>
                <w:rFonts w:eastAsiaTheme="minorHAnsi"/>
                <w:sz w:val="18"/>
                <w:lang w:eastAsia="en-US"/>
              </w:rPr>
            </w:pPr>
            <w:r>
              <w:rPr>
                <w:rFonts w:eastAsiaTheme="minorHAnsi"/>
                <w:sz w:val="18"/>
                <w:lang w:eastAsia="en-US"/>
              </w:rPr>
              <w:t>WA</w:t>
            </w:r>
          </w:p>
        </w:tc>
        <w:tc>
          <w:tcPr>
            <w:tcW w:w="1275" w:type="dxa"/>
            <w:shd w:val="clear" w:color="auto" w:fill="92D050"/>
            <w:vAlign w:val="bottom"/>
          </w:tcPr>
          <w:p w14:paraId="0320B707"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FFC35A" w:themeFill="accent3"/>
            <w:vAlign w:val="bottom"/>
          </w:tcPr>
          <w:p w14:paraId="191A2C30" w14:textId="77777777" w:rsidR="00087017" w:rsidRPr="007E4BFB" w:rsidRDefault="00087017" w:rsidP="00087017">
            <w:pPr>
              <w:spacing w:before="0"/>
              <w:ind w:left="0"/>
              <w:jc w:val="center"/>
              <w:rPr>
                <w:rFonts w:eastAsiaTheme="minorHAnsi"/>
                <w:sz w:val="18"/>
                <w:lang w:eastAsia="en-US"/>
              </w:rPr>
            </w:pPr>
          </w:p>
        </w:tc>
        <w:tc>
          <w:tcPr>
            <w:tcW w:w="1276" w:type="dxa"/>
            <w:shd w:val="clear" w:color="auto" w:fill="C00000"/>
            <w:vAlign w:val="bottom"/>
          </w:tcPr>
          <w:p w14:paraId="1C1DDA1A" w14:textId="77777777" w:rsidR="00087017" w:rsidRPr="007E4BFB" w:rsidRDefault="00087017" w:rsidP="00087017">
            <w:pPr>
              <w:spacing w:before="0"/>
              <w:ind w:left="0"/>
              <w:jc w:val="center"/>
              <w:rPr>
                <w:rFonts w:eastAsiaTheme="minorHAnsi"/>
                <w:sz w:val="18"/>
                <w:lang w:eastAsia="en-US"/>
              </w:rPr>
            </w:pPr>
          </w:p>
        </w:tc>
        <w:tc>
          <w:tcPr>
            <w:tcW w:w="1694" w:type="dxa"/>
            <w:shd w:val="clear" w:color="auto" w:fill="C00000"/>
          </w:tcPr>
          <w:p w14:paraId="4044C574" w14:textId="77777777" w:rsidR="00087017" w:rsidRPr="007E4BFB" w:rsidRDefault="00087017" w:rsidP="00087017">
            <w:pPr>
              <w:spacing w:before="0"/>
              <w:ind w:left="0"/>
              <w:jc w:val="center"/>
              <w:rPr>
                <w:rFonts w:eastAsiaTheme="minorHAnsi"/>
                <w:sz w:val="18"/>
                <w:lang w:eastAsia="en-US"/>
              </w:rPr>
            </w:pPr>
          </w:p>
        </w:tc>
      </w:tr>
      <w:tr w:rsidR="00087017" w:rsidRPr="00733277" w14:paraId="34BB5761" w14:textId="77777777" w:rsidTr="00087017">
        <w:tc>
          <w:tcPr>
            <w:tcW w:w="919" w:type="dxa"/>
            <w:tcBorders>
              <w:bottom w:val="single" w:sz="18" w:space="0" w:color="auto"/>
            </w:tcBorders>
            <w:vAlign w:val="bottom"/>
          </w:tcPr>
          <w:p w14:paraId="25A7EA27" w14:textId="77777777" w:rsidR="00087017" w:rsidRDefault="00087017" w:rsidP="00087017">
            <w:pPr>
              <w:spacing w:before="0"/>
              <w:ind w:left="0"/>
              <w:rPr>
                <w:rFonts w:eastAsiaTheme="minorHAnsi"/>
                <w:sz w:val="18"/>
                <w:lang w:eastAsia="en-US"/>
              </w:rPr>
            </w:pPr>
            <w:r>
              <w:rPr>
                <w:rFonts w:eastAsiaTheme="minorHAnsi"/>
                <w:sz w:val="18"/>
                <w:lang w:eastAsia="en-US"/>
              </w:rPr>
              <w:t>SA</w:t>
            </w:r>
          </w:p>
        </w:tc>
        <w:tc>
          <w:tcPr>
            <w:tcW w:w="1275" w:type="dxa"/>
            <w:tcBorders>
              <w:bottom w:val="single" w:sz="18" w:space="0" w:color="auto"/>
            </w:tcBorders>
            <w:shd w:val="clear" w:color="auto" w:fill="92D050"/>
            <w:vAlign w:val="bottom"/>
          </w:tcPr>
          <w:p w14:paraId="35CEB369" w14:textId="77777777" w:rsidR="00087017" w:rsidRPr="007E4BFB" w:rsidRDefault="00087017" w:rsidP="00087017">
            <w:pPr>
              <w:spacing w:before="0"/>
              <w:ind w:left="0"/>
              <w:jc w:val="center"/>
              <w:rPr>
                <w:rFonts w:eastAsiaTheme="minorHAnsi"/>
                <w:sz w:val="18"/>
                <w:lang w:eastAsia="en-US"/>
              </w:rPr>
            </w:pPr>
          </w:p>
        </w:tc>
        <w:tc>
          <w:tcPr>
            <w:tcW w:w="1276" w:type="dxa"/>
            <w:tcBorders>
              <w:bottom w:val="single" w:sz="18" w:space="0" w:color="auto"/>
            </w:tcBorders>
            <w:shd w:val="clear" w:color="auto" w:fill="FFC35A" w:themeFill="accent3"/>
            <w:vAlign w:val="bottom"/>
          </w:tcPr>
          <w:p w14:paraId="55C5836F" w14:textId="77777777" w:rsidR="00087017" w:rsidRPr="007E4BFB" w:rsidRDefault="00087017" w:rsidP="00087017">
            <w:pPr>
              <w:spacing w:before="0"/>
              <w:ind w:left="0"/>
              <w:jc w:val="center"/>
              <w:rPr>
                <w:rFonts w:eastAsiaTheme="minorHAnsi"/>
                <w:sz w:val="18"/>
                <w:lang w:eastAsia="en-US"/>
              </w:rPr>
            </w:pPr>
          </w:p>
        </w:tc>
        <w:tc>
          <w:tcPr>
            <w:tcW w:w="1276" w:type="dxa"/>
            <w:tcBorders>
              <w:bottom w:val="single" w:sz="18" w:space="0" w:color="auto"/>
            </w:tcBorders>
            <w:shd w:val="clear" w:color="auto" w:fill="FFC35A" w:themeFill="accent3"/>
            <w:vAlign w:val="bottom"/>
          </w:tcPr>
          <w:p w14:paraId="15500D52" w14:textId="77777777" w:rsidR="00087017" w:rsidRPr="007E4BFB" w:rsidRDefault="00087017" w:rsidP="00087017">
            <w:pPr>
              <w:spacing w:before="0"/>
              <w:ind w:left="0"/>
              <w:jc w:val="center"/>
              <w:rPr>
                <w:rFonts w:eastAsiaTheme="minorHAnsi"/>
                <w:sz w:val="18"/>
                <w:lang w:eastAsia="en-US"/>
              </w:rPr>
            </w:pPr>
          </w:p>
        </w:tc>
        <w:tc>
          <w:tcPr>
            <w:tcW w:w="1694" w:type="dxa"/>
            <w:tcBorders>
              <w:bottom w:val="single" w:sz="18" w:space="0" w:color="auto"/>
            </w:tcBorders>
            <w:shd w:val="clear" w:color="auto" w:fill="C00000"/>
          </w:tcPr>
          <w:p w14:paraId="3B1BCE05" w14:textId="77777777" w:rsidR="00087017" w:rsidRPr="007E4BFB" w:rsidRDefault="00087017" w:rsidP="00087017">
            <w:pPr>
              <w:spacing w:before="0"/>
              <w:ind w:left="0"/>
              <w:jc w:val="center"/>
              <w:rPr>
                <w:rFonts w:eastAsiaTheme="minorHAnsi"/>
                <w:sz w:val="18"/>
                <w:lang w:eastAsia="en-US"/>
              </w:rPr>
            </w:pPr>
          </w:p>
        </w:tc>
      </w:tr>
    </w:tbl>
    <w:p w14:paraId="1F861664" w14:textId="7615C780" w:rsidR="00B1681C" w:rsidRPr="005E39A8" w:rsidRDefault="00B1681C" w:rsidP="006B234D">
      <w:pPr>
        <w:spacing w:before="0" w:after="200" w:line="276" w:lineRule="auto"/>
        <w:ind w:left="0"/>
      </w:pPr>
      <w:r>
        <w:rPr>
          <w:b/>
          <w:color w:val="6A737B" w:themeColor="accent6"/>
          <w:sz w:val="20"/>
        </w:rPr>
        <w:t xml:space="preserve">Figure XX: No state provides high quality risk measurement guidance, </w:t>
      </w:r>
      <w:r>
        <w:rPr>
          <w:b/>
          <w:color w:val="6A737B" w:themeColor="accent6"/>
          <w:sz w:val="20"/>
        </w:rPr>
        <w:br/>
      </w:r>
      <w:r w:rsidRPr="00875247">
        <w:rPr>
          <w:color w:val="6A737B" w:themeColor="accent6"/>
          <w:sz w:val="20"/>
        </w:rPr>
        <w:t>Green = recommended</w:t>
      </w:r>
      <w:r w:rsidRPr="00875247">
        <w:rPr>
          <w:color w:val="6A737B" w:themeColor="accent6"/>
          <w:sz w:val="20"/>
        </w:rPr>
        <w:br/>
        <w:t xml:space="preserve">Yellow = recommended, but with insufficient information to </w:t>
      </w:r>
      <w:r>
        <w:rPr>
          <w:color w:val="6A737B" w:themeColor="accent6"/>
          <w:sz w:val="20"/>
        </w:rPr>
        <w:t>be properly implemented</w:t>
      </w:r>
      <w:r w:rsidRPr="00875247">
        <w:rPr>
          <w:color w:val="6A737B" w:themeColor="accent6"/>
          <w:sz w:val="20"/>
        </w:rPr>
        <w:br/>
        <w:t>Red = not recommended</w:t>
      </w:r>
    </w:p>
    <w:p w14:paraId="4B9D3399" w14:textId="48EB9C51" w:rsidR="00B1681C" w:rsidRPr="00B1681C" w:rsidRDefault="00B1681C" w:rsidP="00434378">
      <w:pPr>
        <w:spacing w:before="0" w:after="200" w:line="276" w:lineRule="auto"/>
        <w:ind w:left="0"/>
        <w:rPr>
          <w:i/>
          <w:sz w:val="16"/>
        </w:rPr>
      </w:pPr>
      <w:r>
        <w:rPr>
          <w:i/>
          <w:sz w:val="16"/>
        </w:rPr>
        <w:t>Sources: Australian risk management guidelines, Grattan analysis</w:t>
      </w:r>
    </w:p>
    <w:p w14:paraId="6C698FF5" w14:textId="77777777" w:rsidR="00955429" w:rsidRDefault="00C16C05" w:rsidP="0001680E">
      <w:pPr>
        <w:spacing w:before="0" w:after="200" w:line="276" w:lineRule="auto"/>
        <w:ind w:left="0"/>
      </w:pPr>
      <w:r>
        <w:t>The inconsistencies observed across Australian risk measurement guidelines could be resolved by</w:t>
      </w:r>
      <w:r w:rsidR="0001680E">
        <w:t xml:space="preserve"> </w:t>
      </w:r>
      <w:r w:rsidR="00EF6071" w:rsidRPr="00B2794E">
        <w:t xml:space="preserve">removing </w:t>
      </w:r>
      <w:r w:rsidR="00EF6071">
        <w:t xml:space="preserve">old guidance when new processes are implemented, </w:t>
      </w:r>
      <w:r w:rsidR="0001680E">
        <w:t xml:space="preserve">consolidating existing guidelines </w:t>
      </w:r>
      <w:r w:rsidR="00EF6071">
        <w:t xml:space="preserve">and writing new guidance </w:t>
      </w:r>
      <w:r w:rsidR="00EF6071">
        <w:lastRenderedPageBreak/>
        <w:t xml:space="preserve">so that replaces, rather than augments, older guidance. </w:t>
      </w:r>
      <w:r w:rsidR="0001680E">
        <w:br/>
      </w:r>
      <w:r w:rsidR="0001680E">
        <w:br/>
      </w:r>
      <w:r w:rsidR="00F82F43">
        <w:t xml:space="preserve">For example, </w:t>
      </w:r>
      <w:r w:rsidR="0001680E">
        <w:t>many of the inconsistencies</w:t>
      </w:r>
      <w:r w:rsidR="00F82F43">
        <w:t xml:space="preserve"> </w:t>
      </w:r>
      <w:r w:rsidR="0001680E">
        <w:t xml:space="preserve">within guidance that applies to all states were addressed through the 2016 release of the </w:t>
      </w:r>
      <w:r w:rsidR="00F82F43" w:rsidRPr="00F82F43">
        <w:t>Australian Transport Assessment and Planning (ATAP) Guidelines</w:t>
      </w:r>
      <w:r w:rsidR="0001680E">
        <w:rPr>
          <w:rStyle w:val="FootnoteReference"/>
        </w:rPr>
        <w:footnoteReference w:id="4"/>
      </w:r>
      <w:r w:rsidR="0001680E">
        <w:t>. These guidelines</w:t>
      </w:r>
      <w:r w:rsidR="00F82F43">
        <w:t xml:space="preserve"> </w:t>
      </w:r>
      <w:r w:rsidR="0001680E">
        <w:t xml:space="preserve">replaced </w:t>
      </w:r>
      <w:proofErr w:type="spellStart"/>
      <w:r w:rsidR="0001680E">
        <w:t>Austroads</w:t>
      </w:r>
      <w:proofErr w:type="spellEnd"/>
      <w:r w:rsidR="0001680E">
        <w:t xml:space="preserve">’ Guide to Project Evaluation and the National Guidelines for Transport System Management in Australia, and were written to be aligned with the guidance provided Infrastructure Australia’s guidelines, The COAG-agreed National Guidance on Public Private Partnership Projects and the National Charter of Integrated Land Use and Transport Planning. A similar exercise should be undertaken within each of the states. </w:t>
      </w:r>
    </w:p>
    <w:p w14:paraId="3DC54959" w14:textId="2718D8D1" w:rsidR="00955429" w:rsidRDefault="00955429" w:rsidP="0001680E">
      <w:pPr>
        <w:spacing w:before="0" w:after="200" w:line="276" w:lineRule="auto"/>
        <w:ind w:left="0"/>
      </w:pPr>
      <w:r>
        <w:t xml:space="preserve">Where different institutions within jurisdictions require different amounts of risk analysis, guidance should be comprehensively reviewed so that the hierarchy relating guidance documents is clear and, where possible, analytical requirements are aligned. Page 11 of Transport NSW’s Principles and Guidelines for Economic Appraisal of Transport Initiatives provides a useful example of how this can be done. </w:t>
      </w:r>
    </w:p>
    <w:p w14:paraId="69B637FB" w14:textId="0DAFD434" w:rsidR="00053C93" w:rsidRDefault="00053C93" w:rsidP="00053C93">
      <w:pPr>
        <w:pStyle w:val="Heading3"/>
      </w:pPr>
      <w:r>
        <w:lastRenderedPageBreak/>
        <w:t>Guidance is incomplete</w:t>
      </w:r>
    </w:p>
    <w:p w14:paraId="7A24C31F" w14:textId="247F9AAD" w:rsidR="00434378" w:rsidRDefault="00434378" w:rsidP="00434378">
      <w:pPr>
        <w:spacing w:before="0" w:after="200" w:line="276" w:lineRule="auto"/>
        <w:ind w:left="0"/>
      </w:pPr>
      <w:r>
        <w:t xml:space="preserve">Even if project proponents were to follow </w:t>
      </w:r>
      <w:r w:rsidR="008B17D6">
        <w:t xml:space="preserve">the guidance on </w:t>
      </w:r>
      <w:r>
        <w:t xml:space="preserve">risk measurement to the book, </w:t>
      </w:r>
      <w:r w:rsidR="008B17D6">
        <w:t xml:space="preserve">cost overruns would be </w:t>
      </w:r>
      <w:r>
        <w:t>underestimated. This is because the recommended approaches to risk measurement are incomplete.</w:t>
      </w:r>
    </w:p>
    <w:p w14:paraId="14E1DB46" w14:textId="1EDF37EC" w:rsidR="00406704" w:rsidRDefault="00273734" w:rsidP="00C16C05">
      <w:pPr>
        <w:ind w:left="0"/>
      </w:pPr>
      <w:r>
        <w:t xml:space="preserve">There’s no </w:t>
      </w:r>
      <w:r w:rsidR="00C16C05">
        <w:t xml:space="preserve">single </w:t>
      </w:r>
      <w:r>
        <w:t xml:space="preserve">“right” way to measure risk, but </w:t>
      </w:r>
      <w:r w:rsidR="00C16C05">
        <w:t xml:space="preserve">for an approach to risk measurement to be considered complete, it must be </w:t>
      </w:r>
      <w:r w:rsidR="00406704">
        <w:t xml:space="preserve">both </w:t>
      </w:r>
      <w:r w:rsidR="00C16C05">
        <w:t xml:space="preserve">reliable and comprehensive. </w:t>
      </w:r>
      <w:r w:rsidR="00406704">
        <w:t>Assessments of project risks can be considered:</w:t>
      </w:r>
    </w:p>
    <w:p w14:paraId="5CC52375" w14:textId="34F004F8" w:rsidR="00406704" w:rsidRDefault="00406704" w:rsidP="00406704">
      <w:pPr>
        <w:pStyle w:val="ListParagraph"/>
        <w:numPr>
          <w:ilvl w:val="0"/>
          <w:numId w:val="18"/>
        </w:numPr>
        <w:spacing w:before="0" w:after="200" w:line="276" w:lineRule="auto"/>
      </w:pPr>
      <w:r w:rsidRPr="00406704">
        <w:rPr>
          <w:b/>
          <w:color w:val="FE8B3B" w:themeColor="background1"/>
        </w:rPr>
        <w:t>reliable</w:t>
      </w:r>
      <w:r w:rsidRPr="00406704">
        <w:rPr>
          <w:color w:val="FE8B3B" w:themeColor="background1"/>
        </w:rPr>
        <w:t xml:space="preserve"> </w:t>
      </w:r>
      <w:r>
        <w:t>if expert opinion is used to tailor risk estimates to projects</w:t>
      </w:r>
      <w:ins w:id="2" w:author="Marion Terrill" w:date="2016-10-16T11:51:00Z">
        <w:r w:rsidR="00530D9B">
          <w:t>’</w:t>
        </w:r>
      </w:ins>
      <w:r>
        <w:t xml:space="preserve"> specific characteristics, and objective information is used to counter the challenges of </w:t>
      </w:r>
      <w:r w:rsidR="00530D9B">
        <w:t xml:space="preserve">optimism </w:t>
      </w:r>
      <w:r>
        <w:t xml:space="preserve">bias and </w:t>
      </w:r>
      <w:commentRangeStart w:id="3"/>
      <w:r w:rsidR="00530D9B">
        <w:t>strategic misrepresentation</w:t>
      </w:r>
      <w:commentRangeEnd w:id="3"/>
      <w:r w:rsidR="00B340E2">
        <w:rPr>
          <w:rStyle w:val="CommentReference"/>
        </w:rPr>
        <w:commentReference w:id="3"/>
      </w:r>
      <w:r>
        <w:t>; and</w:t>
      </w:r>
    </w:p>
    <w:p w14:paraId="366ED2E8" w14:textId="60443D49" w:rsidR="000421C6" w:rsidRDefault="00406704" w:rsidP="000421C6">
      <w:pPr>
        <w:pStyle w:val="ListParagraph"/>
        <w:numPr>
          <w:ilvl w:val="0"/>
          <w:numId w:val="18"/>
        </w:numPr>
        <w:spacing w:before="0" w:after="200" w:line="276" w:lineRule="auto"/>
      </w:pPr>
      <w:r>
        <w:rPr>
          <w:b/>
          <w:color w:val="FE8B3B" w:themeColor="background1"/>
        </w:rPr>
        <w:t xml:space="preserve">comprehensive </w:t>
      </w:r>
      <w:r>
        <w:t xml:space="preserve">if known, unknown, moderate and extreme risks are all accounted for. </w:t>
      </w:r>
    </w:p>
    <w:p w14:paraId="4257A932" w14:textId="17E16D0C" w:rsidR="000421C6" w:rsidRDefault="00406704" w:rsidP="00406704">
      <w:pPr>
        <w:ind w:left="0"/>
      </w:pPr>
      <w:r>
        <w:t xml:space="preserve">As no single risk management tool achieves all these objectives, a combination of tools is required. Table XX summarises </w:t>
      </w:r>
      <w:r w:rsidR="00530D9B">
        <w:t xml:space="preserve">how each </w:t>
      </w:r>
      <w:r>
        <w:t>risk measurement tool</w:t>
      </w:r>
      <w:r w:rsidR="00530D9B">
        <w:t xml:space="preserve"> can, if used properly, contribute to a </w:t>
      </w:r>
      <w:r>
        <w:t xml:space="preserve">complete </w:t>
      </w:r>
      <w:r w:rsidR="00955429">
        <w:t xml:space="preserve">approach to </w:t>
      </w:r>
      <w:r>
        <w:t>risk measurement.</w:t>
      </w:r>
    </w:p>
    <w:p w14:paraId="3E2117C9" w14:textId="77777777" w:rsidR="00955429" w:rsidRDefault="00955429" w:rsidP="00406704">
      <w:pPr>
        <w:ind w:left="0"/>
      </w:pPr>
    </w:p>
    <w:p w14:paraId="169A5D3A" w14:textId="77777777" w:rsidR="00955429" w:rsidRDefault="00955429" w:rsidP="00406704">
      <w:pPr>
        <w:ind w:left="0"/>
      </w:pPr>
    </w:p>
    <w:p w14:paraId="1E62FE3C" w14:textId="68DED74E" w:rsidR="00D06302" w:rsidRDefault="00273734">
      <w:pPr>
        <w:spacing w:before="0"/>
        <w:ind w:left="0"/>
        <w:rPr>
          <w:highlight w:val="yellow"/>
        </w:rPr>
        <w:sectPr w:rsidR="00D06302" w:rsidSect="00532B94">
          <w:endnotePr>
            <w:numFmt w:val="decimal"/>
          </w:endnotePr>
          <w:type w:val="continuous"/>
          <w:pgSz w:w="16838" w:h="11906" w:orient="landscape"/>
          <w:pgMar w:top="1814" w:right="1418" w:bottom="1588" w:left="1814" w:header="851" w:footer="1191" w:gutter="0"/>
          <w:cols w:num="2" w:space="708"/>
          <w:docGrid w:linePitch="360"/>
        </w:sectPr>
      </w:pPr>
      <w:r>
        <w:rPr>
          <w:highlight w:val="yellow"/>
        </w:rPr>
        <w:br w:type="page"/>
      </w:r>
    </w:p>
    <w:tbl>
      <w:tblPr>
        <w:tblStyle w:val="TableGrid"/>
        <w:tblpPr w:leftFromText="180" w:rightFromText="180" w:horzAnchor="margin" w:tblpY="-501"/>
        <w:tblW w:w="13716" w:type="dxa"/>
        <w:tblLayout w:type="fixed"/>
        <w:tblLook w:val="04A0" w:firstRow="1" w:lastRow="0" w:firstColumn="1" w:lastColumn="0" w:noHBand="0" w:noVBand="1"/>
      </w:tblPr>
      <w:tblGrid>
        <w:gridCol w:w="1668"/>
        <w:gridCol w:w="895"/>
        <w:gridCol w:w="2865"/>
        <w:gridCol w:w="209"/>
        <w:gridCol w:w="1275"/>
        <w:gridCol w:w="1276"/>
        <w:gridCol w:w="142"/>
        <w:gridCol w:w="142"/>
        <w:gridCol w:w="1275"/>
        <w:gridCol w:w="1418"/>
        <w:gridCol w:w="1417"/>
        <w:gridCol w:w="851"/>
        <w:gridCol w:w="283"/>
      </w:tblGrid>
      <w:tr w:rsidR="00A360EE" w:rsidRPr="00273734" w14:paraId="40860C88" w14:textId="77777777" w:rsidTr="00A360EE">
        <w:trPr>
          <w:trHeight w:val="242"/>
        </w:trPr>
        <w:tc>
          <w:tcPr>
            <w:tcW w:w="13716" w:type="dxa"/>
            <w:gridSpan w:val="13"/>
            <w:tcBorders>
              <w:top w:val="nil"/>
              <w:left w:val="nil"/>
              <w:bottom w:val="nil"/>
              <w:right w:val="nil"/>
            </w:tcBorders>
            <w:shd w:val="clear" w:color="auto" w:fill="auto"/>
          </w:tcPr>
          <w:p w14:paraId="2692AB45" w14:textId="77777777" w:rsidR="00453184" w:rsidRPr="00273734" w:rsidRDefault="00453184" w:rsidP="00AC2362">
            <w:pPr>
              <w:spacing w:before="60" w:after="60"/>
              <w:ind w:left="0"/>
              <w:rPr>
                <w:b/>
                <w:color w:val="6A737B" w:themeColor="accent6"/>
                <w:sz w:val="18"/>
                <w:szCs w:val="18"/>
              </w:rPr>
            </w:pPr>
          </w:p>
          <w:p w14:paraId="70D89982" w14:textId="0BAEB3AB" w:rsidR="00A360EE" w:rsidRPr="00273734" w:rsidRDefault="00A360EE" w:rsidP="003D1CDC">
            <w:pPr>
              <w:spacing w:before="60" w:after="60"/>
              <w:ind w:left="0"/>
              <w:rPr>
                <w:b/>
                <w:color w:val="FE8B3B" w:themeColor="background1"/>
                <w:sz w:val="18"/>
                <w:szCs w:val="18"/>
              </w:rPr>
            </w:pPr>
            <w:r w:rsidRPr="00273734">
              <w:rPr>
                <w:b/>
                <w:color w:val="6A737B" w:themeColor="accent6"/>
                <w:sz w:val="18"/>
                <w:szCs w:val="18"/>
              </w:rPr>
              <w:t xml:space="preserve">Table 1: Complete approaches </w:t>
            </w:r>
            <w:r w:rsidR="00B8252E">
              <w:rPr>
                <w:b/>
                <w:color w:val="6A737B" w:themeColor="accent6"/>
                <w:sz w:val="18"/>
                <w:szCs w:val="18"/>
              </w:rPr>
              <w:t xml:space="preserve">to </w:t>
            </w:r>
            <w:r w:rsidRPr="00273734">
              <w:rPr>
                <w:b/>
                <w:color w:val="6A737B" w:themeColor="accent6"/>
                <w:sz w:val="18"/>
                <w:szCs w:val="18"/>
              </w:rPr>
              <w:t>risk measurement satisfy all the conditions for reliability and comprehensiveness</w:t>
            </w:r>
            <w:r w:rsidR="00273734">
              <w:rPr>
                <w:b/>
                <w:color w:val="6A737B" w:themeColor="accent6"/>
                <w:sz w:val="18"/>
                <w:szCs w:val="18"/>
              </w:rPr>
              <w:t xml:space="preserve"> by using a combination of tools</w:t>
            </w:r>
            <w:r w:rsidR="00D23476">
              <w:rPr>
                <w:b/>
                <w:color w:val="6A737B" w:themeColor="accent6"/>
                <w:sz w:val="18"/>
                <w:szCs w:val="18"/>
              </w:rPr>
              <w:br/>
            </w:r>
            <w:r w:rsidR="00D23476">
              <w:rPr>
                <w:color w:val="6A737B" w:themeColor="accent6"/>
                <w:sz w:val="18"/>
                <w:szCs w:val="18"/>
              </w:rPr>
              <w:t>Attributes of each risk management tool, w</w:t>
            </w:r>
            <w:r w:rsidR="00D23476" w:rsidRPr="00D23476">
              <w:rPr>
                <w:color w:val="6A737B" w:themeColor="accent6"/>
                <w:sz w:val="18"/>
                <w:szCs w:val="18"/>
              </w:rPr>
              <w:t>here</w:t>
            </w:r>
            <w:r w:rsidR="00D23476">
              <w:rPr>
                <w:b/>
                <w:color w:val="6A737B" w:themeColor="accent6"/>
                <w:sz w:val="18"/>
                <w:szCs w:val="18"/>
              </w:rPr>
              <w:t xml:space="preserve"> </w:t>
            </w:r>
            <w:r w:rsidR="00D23476" w:rsidRPr="0095072A">
              <w:rPr>
                <w:b/>
                <w:sz w:val="20"/>
                <w:szCs w:val="16"/>
              </w:rPr>
              <w:sym w:font="Wingdings" w:char="F0FC"/>
            </w:r>
            <w:r w:rsidR="00D23476">
              <w:rPr>
                <w:b/>
                <w:sz w:val="20"/>
                <w:szCs w:val="16"/>
              </w:rPr>
              <w:t xml:space="preserve"> </w:t>
            </w:r>
            <w:r w:rsidR="00D23476">
              <w:rPr>
                <w:color w:val="6A737B" w:themeColor="accent6"/>
                <w:sz w:val="18"/>
                <w:szCs w:val="18"/>
              </w:rPr>
              <w:t xml:space="preserve"> indicates that a tool can be used satisfy the criteria, </w:t>
            </w:r>
            <w:r w:rsidR="00D23476" w:rsidRPr="0095072A">
              <w:rPr>
                <w:b/>
                <w:color w:val="A4ABB1" w:themeColor="accent6" w:themeTint="99"/>
                <w:sz w:val="20"/>
                <w:szCs w:val="16"/>
              </w:rPr>
              <w:sym w:font="Wingdings" w:char="F0FC"/>
            </w:r>
            <w:r w:rsidR="00D23476">
              <w:rPr>
                <w:color w:val="6A737B" w:themeColor="accent6"/>
                <w:sz w:val="18"/>
                <w:szCs w:val="18"/>
              </w:rPr>
              <w:t xml:space="preserve"> indicates that </w:t>
            </w:r>
            <w:r w:rsidR="003D1CDC">
              <w:rPr>
                <w:color w:val="6A737B" w:themeColor="accent6"/>
                <w:sz w:val="18"/>
                <w:szCs w:val="18"/>
              </w:rPr>
              <w:t>a</w:t>
            </w:r>
            <w:r w:rsidR="00D23476">
              <w:rPr>
                <w:color w:val="6A737B" w:themeColor="accent6"/>
                <w:sz w:val="18"/>
                <w:szCs w:val="18"/>
              </w:rPr>
              <w:t xml:space="preserve"> tool can be used to get part way towards </w:t>
            </w:r>
            <w:r w:rsidR="003D1CDC">
              <w:rPr>
                <w:color w:val="6A737B" w:themeColor="accent6"/>
                <w:sz w:val="18"/>
                <w:szCs w:val="18"/>
              </w:rPr>
              <w:t xml:space="preserve">the criteria and </w:t>
            </w:r>
            <w:r w:rsidR="003D1CDC" w:rsidRPr="003D1CDC">
              <w:rPr>
                <w:b/>
                <w:sz w:val="20"/>
                <w:szCs w:val="16"/>
              </w:rPr>
              <w:sym w:font="Wingdings" w:char="F0FB"/>
            </w:r>
            <w:r w:rsidR="003D1CDC">
              <w:rPr>
                <w:b/>
                <w:sz w:val="20"/>
                <w:szCs w:val="16"/>
              </w:rPr>
              <w:t xml:space="preserve"> </w:t>
            </w:r>
            <w:r w:rsidR="003D1CDC">
              <w:rPr>
                <w:color w:val="6A737B" w:themeColor="accent6"/>
                <w:sz w:val="18"/>
                <w:szCs w:val="18"/>
              </w:rPr>
              <w:t xml:space="preserve"> indicates that a tool cannot be used to achieve the criteria.</w:t>
            </w:r>
          </w:p>
        </w:tc>
      </w:tr>
      <w:tr w:rsidR="00A360EE" w:rsidRPr="00273734" w14:paraId="45D0CCFB" w14:textId="77777777" w:rsidTr="000822FD">
        <w:trPr>
          <w:trHeight w:val="57"/>
        </w:trPr>
        <w:tc>
          <w:tcPr>
            <w:tcW w:w="5637" w:type="dxa"/>
            <w:gridSpan w:val="4"/>
            <w:tcBorders>
              <w:top w:val="single" w:sz="12" w:space="0" w:color="auto"/>
              <w:left w:val="nil"/>
              <w:bottom w:val="nil"/>
              <w:right w:val="nil"/>
            </w:tcBorders>
            <w:shd w:val="clear" w:color="auto" w:fill="auto"/>
          </w:tcPr>
          <w:p w14:paraId="012D0659" w14:textId="77777777" w:rsidR="00A360EE" w:rsidRPr="00273734" w:rsidRDefault="00A360EE" w:rsidP="00453184">
            <w:pPr>
              <w:spacing w:before="30" w:after="30"/>
              <w:ind w:left="0"/>
              <w:rPr>
                <w:b/>
                <w:color w:val="6A737B" w:themeColor="accent6"/>
                <w:sz w:val="18"/>
                <w:szCs w:val="16"/>
              </w:rPr>
            </w:pPr>
          </w:p>
          <w:p w14:paraId="6C03DC07" w14:textId="77777777" w:rsidR="000822FD" w:rsidRPr="00273734" w:rsidRDefault="000822FD" w:rsidP="00453184">
            <w:pPr>
              <w:spacing w:before="30" w:after="30"/>
              <w:ind w:left="0"/>
              <w:rPr>
                <w:b/>
                <w:color w:val="6A737B" w:themeColor="accent6"/>
                <w:sz w:val="18"/>
                <w:szCs w:val="16"/>
              </w:rPr>
            </w:pPr>
          </w:p>
        </w:tc>
        <w:tc>
          <w:tcPr>
            <w:tcW w:w="2551" w:type="dxa"/>
            <w:gridSpan w:val="2"/>
            <w:tcBorders>
              <w:top w:val="single" w:sz="12" w:space="0" w:color="auto"/>
              <w:left w:val="nil"/>
              <w:bottom w:val="single" w:sz="12" w:space="0" w:color="auto"/>
              <w:right w:val="nil"/>
            </w:tcBorders>
            <w:shd w:val="clear" w:color="auto" w:fill="auto"/>
          </w:tcPr>
          <w:p w14:paraId="375943DF" w14:textId="77777777" w:rsidR="000822FD" w:rsidRPr="00273734" w:rsidRDefault="000822FD" w:rsidP="00453184">
            <w:pPr>
              <w:spacing w:before="30" w:after="30"/>
              <w:ind w:left="0"/>
              <w:jc w:val="center"/>
              <w:rPr>
                <w:b/>
                <w:sz w:val="18"/>
                <w:szCs w:val="16"/>
              </w:rPr>
            </w:pPr>
          </w:p>
          <w:p w14:paraId="6B1CDD79" w14:textId="08419839" w:rsidR="00A360EE" w:rsidRPr="00273734" w:rsidRDefault="00A360EE" w:rsidP="00453184">
            <w:pPr>
              <w:spacing w:before="30" w:after="30"/>
              <w:ind w:left="0"/>
              <w:jc w:val="center"/>
              <w:rPr>
                <w:b/>
                <w:color w:val="6A737B" w:themeColor="accent6"/>
                <w:sz w:val="18"/>
                <w:szCs w:val="16"/>
              </w:rPr>
            </w:pPr>
            <w:r w:rsidRPr="00273734">
              <w:rPr>
                <w:b/>
                <w:sz w:val="18"/>
                <w:szCs w:val="16"/>
              </w:rPr>
              <w:t>Reliable</w:t>
            </w:r>
          </w:p>
        </w:tc>
        <w:tc>
          <w:tcPr>
            <w:tcW w:w="284" w:type="dxa"/>
            <w:gridSpan w:val="2"/>
            <w:tcBorders>
              <w:top w:val="single" w:sz="12" w:space="0" w:color="auto"/>
              <w:left w:val="nil"/>
              <w:bottom w:val="nil"/>
              <w:right w:val="nil"/>
            </w:tcBorders>
            <w:shd w:val="clear" w:color="auto" w:fill="auto"/>
          </w:tcPr>
          <w:p w14:paraId="72BF5E52" w14:textId="77777777" w:rsidR="00A360EE" w:rsidRPr="00273734" w:rsidRDefault="00A360EE" w:rsidP="00453184">
            <w:pPr>
              <w:spacing w:before="30" w:after="30"/>
              <w:ind w:left="0"/>
              <w:rPr>
                <w:b/>
                <w:color w:val="6A737B" w:themeColor="accent6"/>
                <w:sz w:val="18"/>
                <w:szCs w:val="16"/>
              </w:rPr>
            </w:pPr>
          </w:p>
        </w:tc>
        <w:tc>
          <w:tcPr>
            <w:tcW w:w="4961" w:type="dxa"/>
            <w:gridSpan w:val="4"/>
            <w:tcBorders>
              <w:top w:val="single" w:sz="12" w:space="0" w:color="auto"/>
              <w:left w:val="nil"/>
              <w:bottom w:val="single" w:sz="12" w:space="0" w:color="auto"/>
              <w:right w:val="nil"/>
            </w:tcBorders>
            <w:shd w:val="clear" w:color="auto" w:fill="auto"/>
          </w:tcPr>
          <w:p w14:paraId="768D9D0C" w14:textId="77777777" w:rsidR="000822FD" w:rsidRPr="00273734" w:rsidRDefault="000822FD" w:rsidP="00453184">
            <w:pPr>
              <w:spacing w:before="30" w:after="30"/>
              <w:ind w:left="0"/>
              <w:jc w:val="center"/>
              <w:rPr>
                <w:b/>
                <w:sz w:val="18"/>
                <w:szCs w:val="16"/>
              </w:rPr>
            </w:pPr>
          </w:p>
          <w:p w14:paraId="048548AC" w14:textId="1F7DBB8D" w:rsidR="00A360EE" w:rsidRPr="00273734" w:rsidRDefault="00A360EE" w:rsidP="00D23476">
            <w:pPr>
              <w:spacing w:before="30" w:after="30"/>
              <w:ind w:left="0"/>
              <w:jc w:val="center"/>
              <w:rPr>
                <w:b/>
                <w:sz w:val="18"/>
                <w:szCs w:val="16"/>
              </w:rPr>
            </w:pPr>
            <w:r w:rsidRPr="00273734">
              <w:rPr>
                <w:b/>
                <w:sz w:val="18"/>
                <w:szCs w:val="16"/>
              </w:rPr>
              <w:t>Comprehensive</w:t>
            </w:r>
          </w:p>
        </w:tc>
        <w:tc>
          <w:tcPr>
            <w:tcW w:w="283" w:type="dxa"/>
            <w:tcBorders>
              <w:top w:val="single" w:sz="12" w:space="0" w:color="auto"/>
              <w:left w:val="nil"/>
              <w:bottom w:val="nil"/>
              <w:right w:val="nil"/>
            </w:tcBorders>
            <w:shd w:val="clear" w:color="auto" w:fill="auto"/>
          </w:tcPr>
          <w:p w14:paraId="3B1F962B" w14:textId="29D2514A" w:rsidR="00A360EE" w:rsidRPr="00273734" w:rsidRDefault="00A360EE" w:rsidP="00453184">
            <w:pPr>
              <w:spacing w:before="30" w:after="30"/>
              <w:ind w:left="0"/>
              <w:rPr>
                <w:b/>
                <w:color w:val="6A737B" w:themeColor="accent6"/>
                <w:sz w:val="18"/>
                <w:szCs w:val="16"/>
              </w:rPr>
            </w:pPr>
          </w:p>
        </w:tc>
      </w:tr>
      <w:tr w:rsidR="005560FF" w:rsidRPr="00273734" w14:paraId="54F3B442" w14:textId="77777777" w:rsidTr="00D23476">
        <w:trPr>
          <w:trHeight w:val="60"/>
        </w:trPr>
        <w:tc>
          <w:tcPr>
            <w:tcW w:w="2563" w:type="dxa"/>
            <w:gridSpan w:val="2"/>
            <w:tcBorders>
              <w:top w:val="nil"/>
              <w:left w:val="nil"/>
              <w:bottom w:val="single" w:sz="12" w:space="0" w:color="auto"/>
              <w:right w:val="nil"/>
            </w:tcBorders>
            <w:shd w:val="clear" w:color="auto" w:fill="auto"/>
          </w:tcPr>
          <w:p w14:paraId="719BA46E" w14:textId="77777777" w:rsidR="00D06302" w:rsidRPr="00273734" w:rsidRDefault="00D06302" w:rsidP="00453184">
            <w:pPr>
              <w:spacing w:beforeLines="30" w:before="72" w:afterLines="30" w:after="72"/>
              <w:rPr>
                <w:b/>
                <w:sz w:val="18"/>
                <w:szCs w:val="16"/>
              </w:rPr>
            </w:pPr>
          </w:p>
        </w:tc>
        <w:tc>
          <w:tcPr>
            <w:tcW w:w="2865" w:type="dxa"/>
            <w:tcBorders>
              <w:top w:val="nil"/>
              <w:left w:val="nil"/>
              <w:bottom w:val="single" w:sz="12" w:space="0" w:color="auto"/>
              <w:right w:val="nil"/>
            </w:tcBorders>
            <w:shd w:val="clear" w:color="auto" w:fill="auto"/>
          </w:tcPr>
          <w:p w14:paraId="7B0006CB" w14:textId="77777777" w:rsidR="00D06302" w:rsidRPr="00273734" w:rsidRDefault="00D06302" w:rsidP="00453184">
            <w:pPr>
              <w:spacing w:beforeLines="30" w:before="72" w:afterLines="30" w:after="72"/>
              <w:rPr>
                <w:b/>
                <w:sz w:val="18"/>
                <w:szCs w:val="16"/>
              </w:rPr>
            </w:pPr>
          </w:p>
        </w:tc>
        <w:tc>
          <w:tcPr>
            <w:tcW w:w="1484" w:type="dxa"/>
            <w:gridSpan w:val="2"/>
            <w:tcBorders>
              <w:top w:val="nil"/>
              <w:left w:val="nil"/>
              <w:bottom w:val="single" w:sz="12" w:space="0" w:color="auto"/>
              <w:right w:val="nil"/>
            </w:tcBorders>
            <w:shd w:val="clear" w:color="auto" w:fill="auto"/>
          </w:tcPr>
          <w:p w14:paraId="4B119D18" w14:textId="123EC33F" w:rsidR="00D06302" w:rsidRPr="00273734" w:rsidRDefault="00D06302" w:rsidP="000822FD">
            <w:pPr>
              <w:spacing w:beforeLines="30" w:before="72" w:afterLines="30" w:after="72"/>
              <w:ind w:left="0"/>
              <w:jc w:val="center"/>
              <w:rPr>
                <w:b/>
                <w:sz w:val="18"/>
                <w:szCs w:val="16"/>
              </w:rPr>
            </w:pPr>
            <w:r w:rsidRPr="00273734">
              <w:rPr>
                <w:b/>
                <w:sz w:val="18"/>
                <w:szCs w:val="16"/>
              </w:rPr>
              <w:t>Tailored</w:t>
            </w:r>
          </w:p>
        </w:tc>
        <w:tc>
          <w:tcPr>
            <w:tcW w:w="1418" w:type="dxa"/>
            <w:gridSpan w:val="2"/>
            <w:tcBorders>
              <w:top w:val="nil"/>
              <w:left w:val="nil"/>
              <w:bottom w:val="single" w:sz="12" w:space="0" w:color="auto"/>
              <w:right w:val="nil"/>
            </w:tcBorders>
            <w:shd w:val="clear" w:color="auto" w:fill="auto"/>
          </w:tcPr>
          <w:p w14:paraId="7DC48B97" w14:textId="77777777" w:rsidR="00D06302" w:rsidRPr="00273734" w:rsidRDefault="00D06302" w:rsidP="000822FD">
            <w:pPr>
              <w:spacing w:beforeLines="30" w:before="72" w:afterLines="30" w:after="72"/>
              <w:ind w:left="0"/>
              <w:jc w:val="center"/>
              <w:rPr>
                <w:b/>
                <w:sz w:val="18"/>
                <w:szCs w:val="16"/>
              </w:rPr>
            </w:pPr>
            <w:r w:rsidRPr="00273734">
              <w:rPr>
                <w:b/>
                <w:sz w:val="18"/>
                <w:szCs w:val="16"/>
              </w:rPr>
              <w:t>Objective</w:t>
            </w:r>
          </w:p>
        </w:tc>
        <w:tc>
          <w:tcPr>
            <w:tcW w:w="1417" w:type="dxa"/>
            <w:gridSpan w:val="2"/>
            <w:tcBorders>
              <w:top w:val="nil"/>
              <w:left w:val="nil"/>
              <w:bottom w:val="single" w:sz="12" w:space="0" w:color="auto"/>
              <w:right w:val="nil"/>
            </w:tcBorders>
            <w:shd w:val="clear" w:color="auto" w:fill="auto"/>
          </w:tcPr>
          <w:p w14:paraId="782C12F1" w14:textId="0CD5107F" w:rsidR="00D06302" w:rsidRPr="00273734" w:rsidRDefault="00D06302" w:rsidP="000822FD">
            <w:pPr>
              <w:spacing w:beforeLines="30" w:before="72" w:afterLines="30" w:after="72"/>
              <w:ind w:left="0"/>
              <w:jc w:val="center"/>
              <w:rPr>
                <w:b/>
                <w:sz w:val="18"/>
                <w:szCs w:val="16"/>
              </w:rPr>
            </w:pPr>
            <w:r w:rsidRPr="00273734">
              <w:rPr>
                <w:b/>
                <w:sz w:val="18"/>
                <w:szCs w:val="16"/>
              </w:rPr>
              <w:t>Moderate</w:t>
            </w:r>
          </w:p>
        </w:tc>
        <w:tc>
          <w:tcPr>
            <w:tcW w:w="1418" w:type="dxa"/>
            <w:tcBorders>
              <w:top w:val="single" w:sz="12" w:space="0" w:color="auto"/>
              <w:left w:val="nil"/>
              <w:bottom w:val="single" w:sz="12" w:space="0" w:color="auto"/>
              <w:right w:val="nil"/>
            </w:tcBorders>
            <w:shd w:val="clear" w:color="auto" w:fill="auto"/>
          </w:tcPr>
          <w:p w14:paraId="4DDFA7C1" w14:textId="77777777" w:rsidR="00D06302" w:rsidRPr="00273734" w:rsidRDefault="00D06302" w:rsidP="000822FD">
            <w:pPr>
              <w:spacing w:beforeLines="30" w:before="72" w:afterLines="30" w:after="72"/>
              <w:ind w:left="0"/>
              <w:jc w:val="center"/>
              <w:rPr>
                <w:b/>
                <w:sz w:val="18"/>
                <w:szCs w:val="16"/>
              </w:rPr>
            </w:pPr>
            <w:r w:rsidRPr="00273734">
              <w:rPr>
                <w:b/>
                <w:sz w:val="18"/>
                <w:szCs w:val="16"/>
              </w:rPr>
              <w:t>Extreme</w:t>
            </w:r>
          </w:p>
        </w:tc>
        <w:tc>
          <w:tcPr>
            <w:tcW w:w="1417" w:type="dxa"/>
            <w:tcBorders>
              <w:top w:val="single" w:sz="12" w:space="0" w:color="auto"/>
              <w:left w:val="nil"/>
              <w:bottom w:val="single" w:sz="12" w:space="0" w:color="auto"/>
              <w:right w:val="nil"/>
            </w:tcBorders>
            <w:shd w:val="clear" w:color="auto" w:fill="auto"/>
          </w:tcPr>
          <w:p w14:paraId="183368DD" w14:textId="77777777" w:rsidR="00D06302" w:rsidRPr="00273734" w:rsidRDefault="00D06302" w:rsidP="000822FD">
            <w:pPr>
              <w:spacing w:beforeLines="30" w:before="72" w:afterLines="30" w:after="72"/>
              <w:ind w:left="0"/>
              <w:jc w:val="center"/>
              <w:rPr>
                <w:b/>
                <w:sz w:val="18"/>
                <w:szCs w:val="16"/>
              </w:rPr>
            </w:pPr>
            <w:r w:rsidRPr="00273734">
              <w:rPr>
                <w:b/>
                <w:sz w:val="18"/>
                <w:szCs w:val="16"/>
              </w:rPr>
              <w:t>Known</w:t>
            </w:r>
          </w:p>
        </w:tc>
        <w:tc>
          <w:tcPr>
            <w:tcW w:w="1134" w:type="dxa"/>
            <w:gridSpan w:val="2"/>
            <w:tcBorders>
              <w:top w:val="nil"/>
              <w:left w:val="nil"/>
              <w:bottom w:val="single" w:sz="12" w:space="0" w:color="auto"/>
              <w:right w:val="nil"/>
            </w:tcBorders>
            <w:shd w:val="clear" w:color="auto" w:fill="auto"/>
          </w:tcPr>
          <w:p w14:paraId="074AA049" w14:textId="77777777" w:rsidR="00D06302" w:rsidRPr="00273734" w:rsidRDefault="00D06302" w:rsidP="000822FD">
            <w:pPr>
              <w:spacing w:beforeLines="30" w:before="72" w:afterLines="30" w:after="72"/>
              <w:ind w:left="0"/>
              <w:jc w:val="center"/>
              <w:rPr>
                <w:b/>
                <w:sz w:val="18"/>
                <w:szCs w:val="16"/>
              </w:rPr>
            </w:pPr>
            <w:r w:rsidRPr="00273734">
              <w:rPr>
                <w:b/>
                <w:sz w:val="18"/>
                <w:szCs w:val="16"/>
              </w:rPr>
              <w:t>Unknown</w:t>
            </w:r>
          </w:p>
        </w:tc>
      </w:tr>
      <w:tr w:rsidR="00453184" w:rsidRPr="00273734" w14:paraId="17F2B824" w14:textId="77777777" w:rsidTr="00D23476">
        <w:trPr>
          <w:trHeight w:val="60"/>
        </w:trPr>
        <w:tc>
          <w:tcPr>
            <w:tcW w:w="1668" w:type="dxa"/>
            <w:vMerge w:val="restart"/>
            <w:tcBorders>
              <w:top w:val="single" w:sz="12" w:space="0" w:color="auto"/>
              <w:left w:val="nil"/>
              <w:bottom w:val="nil"/>
              <w:right w:val="nil"/>
            </w:tcBorders>
            <w:shd w:val="clear" w:color="auto" w:fill="auto"/>
          </w:tcPr>
          <w:p w14:paraId="24BB27C8" w14:textId="7747B340" w:rsidR="00453184" w:rsidRPr="00273734" w:rsidRDefault="00453184" w:rsidP="000822FD">
            <w:pPr>
              <w:spacing w:beforeLines="30" w:before="72" w:afterLines="30" w:after="72"/>
              <w:ind w:left="0"/>
              <w:rPr>
                <w:sz w:val="18"/>
                <w:szCs w:val="16"/>
              </w:rPr>
            </w:pPr>
            <w:r w:rsidRPr="00273734">
              <w:rPr>
                <w:b/>
                <w:sz w:val="18"/>
                <w:szCs w:val="16"/>
              </w:rPr>
              <w:t>Expert judgement</w:t>
            </w:r>
          </w:p>
        </w:tc>
        <w:tc>
          <w:tcPr>
            <w:tcW w:w="3760" w:type="dxa"/>
            <w:gridSpan w:val="2"/>
            <w:tcBorders>
              <w:top w:val="single" w:sz="12" w:space="0" w:color="auto"/>
              <w:left w:val="nil"/>
              <w:bottom w:val="nil"/>
              <w:right w:val="nil"/>
            </w:tcBorders>
            <w:shd w:val="clear" w:color="auto" w:fill="auto"/>
            <w:vAlign w:val="center"/>
          </w:tcPr>
          <w:p w14:paraId="3AA27D00" w14:textId="4166D165" w:rsidR="00453184" w:rsidRPr="00273734" w:rsidRDefault="00453184" w:rsidP="00453184">
            <w:pPr>
              <w:spacing w:beforeLines="30" w:before="72" w:afterLines="30" w:after="72"/>
              <w:ind w:left="0"/>
              <w:rPr>
                <w:sz w:val="18"/>
                <w:szCs w:val="16"/>
              </w:rPr>
            </w:pPr>
            <w:r w:rsidRPr="00273734">
              <w:rPr>
                <w:sz w:val="18"/>
                <w:szCs w:val="16"/>
              </w:rPr>
              <w:t>Expected value</w:t>
            </w:r>
          </w:p>
        </w:tc>
        <w:tc>
          <w:tcPr>
            <w:tcW w:w="1484" w:type="dxa"/>
            <w:gridSpan w:val="2"/>
            <w:tcBorders>
              <w:top w:val="single" w:sz="12" w:space="0" w:color="auto"/>
              <w:left w:val="nil"/>
              <w:bottom w:val="nil"/>
              <w:right w:val="nil"/>
            </w:tcBorders>
            <w:shd w:val="clear" w:color="auto" w:fill="auto"/>
          </w:tcPr>
          <w:p w14:paraId="06A23F65" w14:textId="07D3FB4B" w:rsidR="00453184" w:rsidRPr="0095072A" w:rsidRDefault="0095072A" w:rsidP="00453184">
            <w:pPr>
              <w:spacing w:beforeLines="30" w:before="72" w:afterLines="30" w:after="72"/>
              <w:ind w:left="0"/>
              <w:jc w:val="center"/>
              <w:rPr>
                <w:b/>
                <w:sz w:val="18"/>
                <w:szCs w:val="16"/>
              </w:rPr>
            </w:pPr>
            <w:r w:rsidRPr="0095072A">
              <w:rPr>
                <w:b/>
                <w:sz w:val="20"/>
                <w:szCs w:val="16"/>
              </w:rPr>
              <w:sym w:font="Wingdings" w:char="F0FC"/>
            </w:r>
          </w:p>
        </w:tc>
        <w:tc>
          <w:tcPr>
            <w:tcW w:w="1418" w:type="dxa"/>
            <w:gridSpan w:val="2"/>
            <w:tcBorders>
              <w:top w:val="single" w:sz="12" w:space="0" w:color="auto"/>
              <w:left w:val="nil"/>
              <w:bottom w:val="nil"/>
              <w:right w:val="nil"/>
            </w:tcBorders>
            <w:shd w:val="clear" w:color="auto" w:fill="auto"/>
          </w:tcPr>
          <w:p w14:paraId="1966C9BB" w14:textId="60049C67" w:rsidR="00453184" w:rsidRPr="00273734" w:rsidRDefault="003D1CDC" w:rsidP="00453184">
            <w:pPr>
              <w:spacing w:beforeLines="30" w:before="72" w:afterLines="30" w:after="72"/>
              <w:ind w:left="0"/>
              <w:jc w:val="center"/>
              <w:rPr>
                <w:sz w:val="18"/>
                <w:szCs w:val="16"/>
              </w:rPr>
            </w:pPr>
            <w:r w:rsidRPr="003D1CDC">
              <w:rPr>
                <w:b/>
                <w:sz w:val="20"/>
                <w:szCs w:val="16"/>
              </w:rPr>
              <w:sym w:font="Wingdings" w:char="F0FB"/>
            </w:r>
          </w:p>
        </w:tc>
        <w:tc>
          <w:tcPr>
            <w:tcW w:w="1417" w:type="dxa"/>
            <w:gridSpan w:val="2"/>
            <w:tcBorders>
              <w:top w:val="single" w:sz="12" w:space="0" w:color="auto"/>
              <w:left w:val="nil"/>
              <w:bottom w:val="nil"/>
              <w:right w:val="nil"/>
            </w:tcBorders>
            <w:shd w:val="clear" w:color="auto" w:fill="auto"/>
          </w:tcPr>
          <w:p w14:paraId="1755BBB7" w14:textId="704F3FAB"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8" w:type="dxa"/>
            <w:tcBorders>
              <w:top w:val="single" w:sz="12" w:space="0" w:color="auto"/>
              <w:left w:val="nil"/>
              <w:bottom w:val="nil"/>
              <w:right w:val="nil"/>
            </w:tcBorders>
            <w:shd w:val="clear" w:color="auto" w:fill="auto"/>
          </w:tcPr>
          <w:p w14:paraId="4F0F1879" w14:textId="62527348"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tcBorders>
              <w:top w:val="single" w:sz="12" w:space="0" w:color="auto"/>
              <w:left w:val="nil"/>
              <w:bottom w:val="nil"/>
              <w:right w:val="nil"/>
            </w:tcBorders>
            <w:shd w:val="clear" w:color="auto" w:fill="auto"/>
          </w:tcPr>
          <w:p w14:paraId="112AAE41" w14:textId="541A24BF"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single" w:sz="12" w:space="0" w:color="auto"/>
              <w:left w:val="nil"/>
              <w:bottom w:val="nil"/>
              <w:right w:val="nil"/>
            </w:tcBorders>
            <w:shd w:val="clear" w:color="auto" w:fill="auto"/>
          </w:tcPr>
          <w:p w14:paraId="2D6BB45A" w14:textId="14B2379B"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r>
      <w:tr w:rsidR="000822FD" w:rsidRPr="00273734" w14:paraId="6E8E325B" w14:textId="77777777" w:rsidTr="00D23476">
        <w:trPr>
          <w:trHeight w:val="60"/>
        </w:trPr>
        <w:tc>
          <w:tcPr>
            <w:tcW w:w="1668" w:type="dxa"/>
            <w:vMerge/>
            <w:tcBorders>
              <w:top w:val="nil"/>
              <w:left w:val="nil"/>
              <w:bottom w:val="nil"/>
              <w:right w:val="nil"/>
            </w:tcBorders>
            <w:shd w:val="clear" w:color="auto" w:fill="auto"/>
          </w:tcPr>
          <w:p w14:paraId="5BB047AB" w14:textId="178DEB10" w:rsidR="000822FD" w:rsidRPr="00273734" w:rsidRDefault="000822FD" w:rsidP="000822FD">
            <w:pPr>
              <w:spacing w:beforeLines="30" w:before="72" w:afterLines="30" w:after="72"/>
              <w:ind w:left="0"/>
              <w:rPr>
                <w:sz w:val="18"/>
                <w:szCs w:val="16"/>
              </w:rPr>
            </w:pPr>
          </w:p>
        </w:tc>
        <w:tc>
          <w:tcPr>
            <w:tcW w:w="3760" w:type="dxa"/>
            <w:gridSpan w:val="2"/>
            <w:tcBorders>
              <w:top w:val="nil"/>
              <w:left w:val="nil"/>
              <w:bottom w:val="nil"/>
              <w:right w:val="nil"/>
            </w:tcBorders>
            <w:shd w:val="clear" w:color="auto" w:fill="auto"/>
            <w:vAlign w:val="center"/>
          </w:tcPr>
          <w:p w14:paraId="6789EAF0" w14:textId="3A18ED00" w:rsidR="000822FD" w:rsidRPr="00273734" w:rsidRDefault="000822FD" w:rsidP="000822FD">
            <w:pPr>
              <w:spacing w:beforeLines="30" w:before="72" w:afterLines="30" w:after="72"/>
              <w:ind w:left="0"/>
              <w:rPr>
                <w:sz w:val="18"/>
                <w:szCs w:val="16"/>
              </w:rPr>
            </w:pPr>
            <w:r w:rsidRPr="00273734">
              <w:rPr>
                <w:sz w:val="18"/>
                <w:szCs w:val="16"/>
              </w:rPr>
              <w:t>Probability pricing           Moderate (eg: P50)</w:t>
            </w:r>
          </w:p>
        </w:tc>
        <w:tc>
          <w:tcPr>
            <w:tcW w:w="1484" w:type="dxa"/>
            <w:gridSpan w:val="2"/>
            <w:tcBorders>
              <w:top w:val="nil"/>
              <w:left w:val="nil"/>
              <w:bottom w:val="nil"/>
              <w:right w:val="nil"/>
            </w:tcBorders>
            <w:shd w:val="clear" w:color="auto" w:fill="auto"/>
          </w:tcPr>
          <w:p w14:paraId="3106E1CA" w14:textId="5D119489" w:rsidR="000822FD" w:rsidRPr="0095072A" w:rsidRDefault="0095072A" w:rsidP="000822FD">
            <w:pPr>
              <w:spacing w:beforeLines="30" w:before="72" w:afterLines="30" w:after="72"/>
              <w:ind w:left="0"/>
              <w:jc w:val="center"/>
              <w:rPr>
                <w:b/>
                <w:sz w:val="18"/>
                <w:szCs w:val="16"/>
              </w:rPr>
            </w:pPr>
            <w:r w:rsidRPr="0095072A">
              <w:rPr>
                <w:b/>
                <w:sz w:val="20"/>
                <w:szCs w:val="16"/>
              </w:rPr>
              <w:sym w:font="Wingdings" w:char="F0FC"/>
            </w:r>
          </w:p>
        </w:tc>
        <w:tc>
          <w:tcPr>
            <w:tcW w:w="1418" w:type="dxa"/>
            <w:gridSpan w:val="2"/>
            <w:tcBorders>
              <w:top w:val="nil"/>
              <w:left w:val="nil"/>
              <w:bottom w:val="nil"/>
              <w:right w:val="nil"/>
            </w:tcBorders>
            <w:shd w:val="clear" w:color="auto" w:fill="auto"/>
          </w:tcPr>
          <w:p w14:paraId="7010CBBC" w14:textId="65AA8FEF" w:rsidR="000822FD" w:rsidRPr="00273734" w:rsidRDefault="003D1CDC" w:rsidP="000822FD">
            <w:pPr>
              <w:spacing w:beforeLines="30" w:before="72" w:afterLines="30" w:after="72"/>
              <w:ind w:left="0"/>
              <w:jc w:val="center"/>
              <w:rPr>
                <w:sz w:val="18"/>
                <w:szCs w:val="16"/>
              </w:rPr>
            </w:pPr>
            <w:r w:rsidRPr="003D1CDC">
              <w:rPr>
                <w:b/>
                <w:sz w:val="20"/>
                <w:szCs w:val="16"/>
              </w:rPr>
              <w:sym w:font="Wingdings" w:char="F0FB"/>
            </w:r>
          </w:p>
        </w:tc>
        <w:tc>
          <w:tcPr>
            <w:tcW w:w="1417" w:type="dxa"/>
            <w:gridSpan w:val="2"/>
            <w:tcBorders>
              <w:top w:val="nil"/>
              <w:left w:val="nil"/>
              <w:bottom w:val="nil"/>
              <w:right w:val="nil"/>
            </w:tcBorders>
            <w:shd w:val="clear" w:color="auto" w:fill="auto"/>
          </w:tcPr>
          <w:p w14:paraId="4F64E4D4" w14:textId="327C7ECB"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418" w:type="dxa"/>
            <w:tcBorders>
              <w:top w:val="nil"/>
              <w:left w:val="nil"/>
              <w:bottom w:val="nil"/>
              <w:right w:val="nil"/>
            </w:tcBorders>
            <w:shd w:val="clear" w:color="auto" w:fill="auto"/>
          </w:tcPr>
          <w:p w14:paraId="6CAB8AAE" w14:textId="3B4593D0"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7" w:type="dxa"/>
            <w:tcBorders>
              <w:top w:val="nil"/>
              <w:left w:val="nil"/>
              <w:bottom w:val="nil"/>
              <w:right w:val="nil"/>
            </w:tcBorders>
            <w:shd w:val="clear" w:color="auto" w:fill="auto"/>
          </w:tcPr>
          <w:p w14:paraId="0BF4241C" w14:textId="5456034C"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nil"/>
              <w:right w:val="nil"/>
            </w:tcBorders>
            <w:shd w:val="clear" w:color="auto" w:fill="auto"/>
          </w:tcPr>
          <w:p w14:paraId="3019F30E" w14:textId="140BE93D"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r>
      <w:tr w:rsidR="000822FD" w:rsidRPr="00273734" w14:paraId="753C564D" w14:textId="77777777" w:rsidTr="00D23476">
        <w:trPr>
          <w:trHeight w:val="60"/>
        </w:trPr>
        <w:tc>
          <w:tcPr>
            <w:tcW w:w="1668" w:type="dxa"/>
            <w:vMerge/>
            <w:tcBorders>
              <w:top w:val="nil"/>
              <w:left w:val="nil"/>
              <w:bottom w:val="nil"/>
              <w:right w:val="nil"/>
            </w:tcBorders>
            <w:shd w:val="clear" w:color="auto" w:fill="auto"/>
          </w:tcPr>
          <w:p w14:paraId="10CD7484" w14:textId="55FDE3B7" w:rsidR="000822FD" w:rsidRPr="00273734" w:rsidRDefault="000822FD" w:rsidP="000822FD">
            <w:pPr>
              <w:spacing w:beforeLines="30" w:before="72" w:afterLines="30" w:after="72"/>
              <w:ind w:left="0"/>
              <w:rPr>
                <w:sz w:val="18"/>
                <w:szCs w:val="16"/>
              </w:rPr>
            </w:pPr>
          </w:p>
        </w:tc>
        <w:tc>
          <w:tcPr>
            <w:tcW w:w="3760" w:type="dxa"/>
            <w:gridSpan w:val="2"/>
            <w:tcBorders>
              <w:top w:val="nil"/>
              <w:left w:val="nil"/>
              <w:bottom w:val="nil"/>
              <w:right w:val="nil"/>
            </w:tcBorders>
            <w:shd w:val="clear" w:color="auto" w:fill="auto"/>
            <w:vAlign w:val="center"/>
          </w:tcPr>
          <w:p w14:paraId="7B4F3A12" w14:textId="2C5CED84" w:rsidR="000822FD" w:rsidRPr="00273734" w:rsidRDefault="000822FD" w:rsidP="000822FD">
            <w:pPr>
              <w:spacing w:beforeLines="30" w:before="72" w:afterLines="30" w:after="72"/>
              <w:ind w:left="0"/>
              <w:rPr>
                <w:sz w:val="18"/>
                <w:szCs w:val="16"/>
              </w:rPr>
            </w:pPr>
            <w:r w:rsidRPr="00273734">
              <w:rPr>
                <w:sz w:val="18"/>
                <w:szCs w:val="16"/>
              </w:rPr>
              <w:t xml:space="preserve">                                         High  (eg: P90)</w:t>
            </w:r>
          </w:p>
        </w:tc>
        <w:tc>
          <w:tcPr>
            <w:tcW w:w="1484" w:type="dxa"/>
            <w:gridSpan w:val="2"/>
            <w:tcBorders>
              <w:top w:val="nil"/>
              <w:left w:val="nil"/>
              <w:bottom w:val="nil"/>
              <w:right w:val="nil"/>
            </w:tcBorders>
            <w:shd w:val="clear" w:color="auto" w:fill="auto"/>
          </w:tcPr>
          <w:p w14:paraId="2973C09F" w14:textId="41C05C64" w:rsidR="000822FD" w:rsidRPr="0095072A" w:rsidRDefault="0095072A" w:rsidP="000822FD">
            <w:pPr>
              <w:spacing w:beforeLines="30" w:before="72" w:afterLines="30" w:after="72"/>
              <w:ind w:left="0"/>
              <w:jc w:val="center"/>
              <w:rPr>
                <w:b/>
                <w:sz w:val="18"/>
                <w:szCs w:val="16"/>
              </w:rPr>
            </w:pPr>
            <w:r w:rsidRPr="0095072A">
              <w:rPr>
                <w:b/>
                <w:sz w:val="20"/>
                <w:szCs w:val="16"/>
              </w:rPr>
              <w:sym w:font="Wingdings" w:char="F0FC"/>
            </w:r>
          </w:p>
        </w:tc>
        <w:tc>
          <w:tcPr>
            <w:tcW w:w="1418" w:type="dxa"/>
            <w:gridSpan w:val="2"/>
            <w:tcBorders>
              <w:top w:val="nil"/>
              <w:left w:val="nil"/>
              <w:bottom w:val="nil"/>
              <w:right w:val="nil"/>
            </w:tcBorders>
            <w:shd w:val="clear" w:color="auto" w:fill="auto"/>
          </w:tcPr>
          <w:p w14:paraId="58B165CF" w14:textId="5B60B916" w:rsidR="000822FD" w:rsidRPr="00273734" w:rsidRDefault="003D1CDC" w:rsidP="000822FD">
            <w:pPr>
              <w:spacing w:beforeLines="30" w:before="72" w:afterLines="30" w:after="72"/>
              <w:ind w:left="0"/>
              <w:jc w:val="center"/>
              <w:rPr>
                <w:sz w:val="18"/>
                <w:szCs w:val="16"/>
              </w:rPr>
            </w:pPr>
            <w:r w:rsidRPr="003D1CDC">
              <w:rPr>
                <w:b/>
                <w:sz w:val="20"/>
                <w:szCs w:val="16"/>
              </w:rPr>
              <w:sym w:font="Wingdings" w:char="F0FB"/>
            </w:r>
          </w:p>
        </w:tc>
        <w:tc>
          <w:tcPr>
            <w:tcW w:w="1417" w:type="dxa"/>
            <w:gridSpan w:val="2"/>
            <w:tcBorders>
              <w:top w:val="nil"/>
              <w:left w:val="nil"/>
              <w:bottom w:val="nil"/>
              <w:right w:val="nil"/>
            </w:tcBorders>
            <w:shd w:val="clear" w:color="auto" w:fill="auto"/>
          </w:tcPr>
          <w:p w14:paraId="289B8C12" w14:textId="28A96519" w:rsidR="000822FD" w:rsidRPr="00273734" w:rsidRDefault="003D1CDC" w:rsidP="000822FD">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nil"/>
              <w:right w:val="nil"/>
            </w:tcBorders>
            <w:shd w:val="clear" w:color="auto" w:fill="auto"/>
          </w:tcPr>
          <w:p w14:paraId="72594828" w14:textId="161B5179" w:rsidR="000822FD" w:rsidRPr="00273734" w:rsidRDefault="00D23476" w:rsidP="000822FD">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tcBorders>
              <w:top w:val="nil"/>
              <w:left w:val="nil"/>
              <w:bottom w:val="nil"/>
              <w:right w:val="nil"/>
            </w:tcBorders>
            <w:shd w:val="clear" w:color="auto" w:fill="auto"/>
          </w:tcPr>
          <w:p w14:paraId="66321A85" w14:textId="3280C804"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nil"/>
              <w:right w:val="nil"/>
            </w:tcBorders>
            <w:shd w:val="clear" w:color="auto" w:fill="auto"/>
          </w:tcPr>
          <w:p w14:paraId="2B30410D" w14:textId="27FF77EB"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r>
      <w:tr w:rsidR="00453184" w:rsidRPr="00273734" w14:paraId="5BE2C6BB" w14:textId="77777777" w:rsidTr="00D23476">
        <w:trPr>
          <w:trHeight w:val="286"/>
        </w:trPr>
        <w:tc>
          <w:tcPr>
            <w:tcW w:w="1668" w:type="dxa"/>
            <w:vMerge/>
            <w:tcBorders>
              <w:top w:val="nil"/>
              <w:left w:val="nil"/>
              <w:bottom w:val="single" w:sz="12" w:space="0" w:color="A4ABB1" w:themeColor="accent6" w:themeTint="99"/>
              <w:right w:val="nil"/>
            </w:tcBorders>
            <w:shd w:val="clear" w:color="auto" w:fill="auto"/>
          </w:tcPr>
          <w:p w14:paraId="106BA0D4" w14:textId="0473164C" w:rsidR="00453184" w:rsidRPr="00273734" w:rsidRDefault="00453184" w:rsidP="000822FD">
            <w:pPr>
              <w:spacing w:beforeLines="30" w:before="72" w:afterLines="30" w:after="72"/>
              <w:ind w:left="0"/>
              <w:rPr>
                <w:sz w:val="18"/>
                <w:szCs w:val="16"/>
              </w:rPr>
            </w:pPr>
          </w:p>
        </w:tc>
        <w:tc>
          <w:tcPr>
            <w:tcW w:w="3760" w:type="dxa"/>
            <w:gridSpan w:val="2"/>
            <w:tcBorders>
              <w:top w:val="nil"/>
              <w:left w:val="nil"/>
              <w:bottom w:val="single" w:sz="12" w:space="0" w:color="A4ABB1" w:themeColor="accent6" w:themeTint="99"/>
              <w:right w:val="nil"/>
            </w:tcBorders>
            <w:shd w:val="clear" w:color="auto" w:fill="auto"/>
            <w:vAlign w:val="center"/>
          </w:tcPr>
          <w:p w14:paraId="59F2711C" w14:textId="4E2B0E6A" w:rsidR="00453184" w:rsidRPr="00273734" w:rsidRDefault="00453184" w:rsidP="00453184">
            <w:pPr>
              <w:spacing w:beforeLines="30" w:before="72" w:afterLines="30" w:after="72"/>
              <w:ind w:left="0"/>
              <w:rPr>
                <w:sz w:val="18"/>
                <w:szCs w:val="16"/>
              </w:rPr>
            </w:pPr>
            <w:r w:rsidRPr="00273734">
              <w:rPr>
                <w:sz w:val="18"/>
                <w:szCs w:val="16"/>
              </w:rPr>
              <w:t>Sensitivity analysis</w:t>
            </w:r>
          </w:p>
        </w:tc>
        <w:tc>
          <w:tcPr>
            <w:tcW w:w="1484" w:type="dxa"/>
            <w:gridSpan w:val="2"/>
            <w:tcBorders>
              <w:top w:val="nil"/>
              <w:left w:val="nil"/>
              <w:bottom w:val="single" w:sz="12" w:space="0" w:color="A4ABB1" w:themeColor="accent6" w:themeTint="99"/>
              <w:right w:val="nil"/>
            </w:tcBorders>
            <w:shd w:val="clear" w:color="auto" w:fill="auto"/>
          </w:tcPr>
          <w:p w14:paraId="44EA272C" w14:textId="68EC8107" w:rsidR="00453184" w:rsidRPr="0095072A" w:rsidRDefault="0095072A" w:rsidP="00273734">
            <w:pPr>
              <w:spacing w:beforeLines="30" w:before="72" w:afterLines="30" w:after="72"/>
              <w:ind w:left="0"/>
              <w:jc w:val="center"/>
              <w:rPr>
                <w:b/>
                <w:sz w:val="18"/>
                <w:szCs w:val="16"/>
              </w:rPr>
            </w:pPr>
            <w:r w:rsidRPr="0095072A">
              <w:rPr>
                <w:b/>
                <w:color w:val="A4ABB1" w:themeColor="accent6" w:themeTint="99"/>
                <w:sz w:val="20"/>
                <w:szCs w:val="16"/>
              </w:rPr>
              <w:sym w:font="Wingdings" w:char="F0FC"/>
            </w:r>
          </w:p>
        </w:tc>
        <w:tc>
          <w:tcPr>
            <w:tcW w:w="1418" w:type="dxa"/>
            <w:gridSpan w:val="2"/>
            <w:tcBorders>
              <w:top w:val="nil"/>
              <w:left w:val="nil"/>
              <w:bottom w:val="single" w:sz="12" w:space="0" w:color="A4ABB1" w:themeColor="accent6" w:themeTint="99"/>
              <w:right w:val="nil"/>
            </w:tcBorders>
            <w:shd w:val="clear" w:color="auto" w:fill="auto"/>
          </w:tcPr>
          <w:p w14:paraId="65EDA151" w14:textId="1A740A7F" w:rsidR="00453184" w:rsidRPr="00273734" w:rsidRDefault="00D23476" w:rsidP="0027373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gridSpan w:val="2"/>
            <w:tcBorders>
              <w:top w:val="nil"/>
              <w:left w:val="nil"/>
              <w:bottom w:val="single" w:sz="12" w:space="0" w:color="A4ABB1" w:themeColor="accent6" w:themeTint="99"/>
              <w:right w:val="nil"/>
            </w:tcBorders>
            <w:shd w:val="clear" w:color="auto" w:fill="auto"/>
          </w:tcPr>
          <w:p w14:paraId="68529490" w14:textId="05983D56" w:rsidR="00453184" w:rsidRPr="00273734" w:rsidRDefault="003D1CDC" w:rsidP="00273734">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single" w:sz="12" w:space="0" w:color="A4ABB1" w:themeColor="accent6" w:themeTint="99"/>
              <w:right w:val="nil"/>
            </w:tcBorders>
            <w:shd w:val="clear" w:color="auto" w:fill="auto"/>
          </w:tcPr>
          <w:p w14:paraId="431A46FB" w14:textId="77445D0A"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7" w:type="dxa"/>
            <w:tcBorders>
              <w:top w:val="nil"/>
              <w:left w:val="nil"/>
              <w:bottom w:val="single" w:sz="12" w:space="0" w:color="A4ABB1" w:themeColor="accent6" w:themeTint="99"/>
              <w:right w:val="nil"/>
            </w:tcBorders>
            <w:shd w:val="clear" w:color="auto" w:fill="auto"/>
          </w:tcPr>
          <w:p w14:paraId="6221EFE3" w14:textId="60AF5F78" w:rsidR="00453184" w:rsidRPr="00273734" w:rsidRDefault="0095072A" w:rsidP="0027373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single" w:sz="12" w:space="0" w:color="A4ABB1" w:themeColor="accent6" w:themeTint="99"/>
              <w:right w:val="nil"/>
            </w:tcBorders>
            <w:shd w:val="clear" w:color="auto" w:fill="auto"/>
          </w:tcPr>
          <w:p w14:paraId="4AFCB619" w14:textId="0EA8330A"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r>
      <w:tr w:rsidR="00453184" w:rsidRPr="00273734" w14:paraId="321ACD68" w14:textId="77777777" w:rsidTr="00D23476">
        <w:trPr>
          <w:trHeight w:val="141"/>
        </w:trPr>
        <w:tc>
          <w:tcPr>
            <w:tcW w:w="1668" w:type="dxa"/>
            <w:vMerge w:val="restart"/>
            <w:tcBorders>
              <w:top w:val="single" w:sz="12" w:space="0" w:color="A4ABB1" w:themeColor="accent6" w:themeTint="99"/>
              <w:left w:val="nil"/>
              <w:bottom w:val="nil"/>
              <w:right w:val="nil"/>
            </w:tcBorders>
            <w:shd w:val="clear" w:color="auto" w:fill="auto"/>
          </w:tcPr>
          <w:p w14:paraId="79F15255" w14:textId="77777777" w:rsidR="000822FD" w:rsidRPr="00273734" w:rsidRDefault="000822FD" w:rsidP="000822FD">
            <w:pPr>
              <w:spacing w:beforeLines="30" w:before="72" w:afterLines="30" w:after="72"/>
              <w:ind w:left="0"/>
              <w:rPr>
                <w:b/>
                <w:sz w:val="18"/>
                <w:szCs w:val="16"/>
              </w:rPr>
            </w:pPr>
          </w:p>
          <w:p w14:paraId="061CCC4D" w14:textId="7219726E" w:rsidR="00453184" w:rsidRPr="00273734" w:rsidRDefault="00453184" w:rsidP="00955429">
            <w:pPr>
              <w:spacing w:beforeLines="30" w:before="72" w:afterLines="30" w:after="72"/>
              <w:ind w:left="0"/>
              <w:rPr>
                <w:sz w:val="18"/>
                <w:szCs w:val="16"/>
              </w:rPr>
            </w:pPr>
            <w:r w:rsidRPr="00273734">
              <w:rPr>
                <w:b/>
                <w:sz w:val="18"/>
                <w:szCs w:val="16"/>
              </w:rPr>
              <w:t xml:space="preserve">Monte Carlo </w:t>
            </w:r>
            <w:r w:rsidR="00955429">
              <w:rPr>
                <w:b/>
                <w:sz w:val="18"/>
                <w:szCs w:val="16"/>
              </w:rPr>
              <w:t>simulation</w:t>
            </w:r>
            <w:r w:rsidRPr="00273734">
              <w:rPr>
                <w:b/>
                <w:sz w:val="18"/>
                <w:szCs w:val="16"/>
              </w:rPr>
              <w:t xml:space="preserve"> </w:t>
            </w:r>
          </w:p>
        </w:tc>
        <w:tc>
          <w:tcPr>
            <w:tcW w:w="3760" w:type="dxa"/>
            <w:gridSpan w:val="2"/>
            <w:tcBorders>
              <w:top w:val="single" w:sz="12" w:space="0" w:color="A4ABB1" w:themeColor="accent6" w:themeTint="99"/>
              <w:left w:val="nil"/>
              <w:bottom w:val="nil"/>
              <w:right w:val="nil"/>
            </w:tcBorders>
            <w:shd w:val="clear" w:color="auto" w:fill="auto"/>
            <w:vAlign w:val="center"/>
          </w:tcPr>
          <w:p w14:paraId="6AA52EAE" w14:textId="77777777" w:rsidR="000822FD" w:rsidRPr="00273734" w:rsidRDefault="000822FD" w:rsidP="00453184">
            <w:pPr>
              <w:spacing w:beforeLines="30" w:before="72" w:afterLines="30" w:after="72"/>
              <w:ind w:left="0"/>
              <w:rPr>
                <w:sz w:val="18"/>
                <w:szCs w:val="16"/>
              </w:rPr>
            </w:pPr>
          </w:p>
          <w:p w14:paraId="46161C3A" w14:textId="26EFAA49" w:rsidR="00453184" w:rsidRPr="00273734" w:rsidRDefault="00453184" w:rsidP="00453184">
            <w:pPr>
              <w:spacing w:beforeLines="30" w:before="72" w:afterLines="30" w:after="72"/>
              <w:ind w:left="0"/>
              <w:rPr>
                <w:sz w:val="18"/>
                <w:szCs w:val="16"/>
              </w:rPr>
            </w:pPr>
            <w:r w:rsidRPr="00273734">
              <w:rPr>
                <w:sz w:val="18"/>
                <w:szCs w:val="16"/>
              </w:rPr>
              <w:t>Expected value</w:t>
            </w:r>
          </w:p>
        </w:tc>
        <w:tc>
          <w:tcPr>
            <w:tcW w:w="1484" w:type="dxa"/>
            <w:gridSpan w:val="2"/>
            <w:tcBorders>
              <w:top w:val="single" w:sz="12" w:space="0" w:color="A4ABB1" w:themeColor="accent6" w:themeTint="99"/>
              <w:left w:val="nil"/>
              <w:bottom w:val="nil"/>
              <w:right w:val="nil"/>
            </w:tcBorders>
            <w:shd w:val="clear" w:color="auto" w:fill="auto"/>
          </w:tcPr>
          <w:p w14:paraId="5DFCA9B8" w14:textId="77777777" w:rsidR="000822FD" w:rsidRPr="00273734" w:rsidRDefault="000822FD" w:rsidP="00453184">
            <w:pPr>
              <w:spacing w:beforeLines="30" w:before="72" w:afterLines="30" w:after="72"/>
              <w:ind w:left="0"/>
              <w:jc w:val="center"/>
              <w:rPr>
                <w:sz w:val="18"/>
                <w:szCs w:val="16"/>
              </w:rPr>
            </w:pPr>
          </w:p>
          <w:p w14:paraId="5945C2BF" w14:textId="05A4D4F2"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8" w:type="dxa"/>
            <w:gridSpan w:val="2"/>
            <w:tcBorders>
              <w:top w:val="single" w:sz="12" w:space="0" w:color="A4ABB1" w:themeColor="accent6" w:themeTint="99"/>
              <w:left w:val="nil"/>
              <w:bottom w:val="nil"/>
              <w:right w:val="nil"/>
            </w:tcBorders>
            <w:shd w:val="clear" w:color="auto" w:fill="auto"/>
          </w:tcPr>
          <w:p w14:paraId="4107CFE2" w14:textId="77777777" w:rsidR="000822FD" w:rsidRPr="00273734" w:rsidRDefault="000822FD" w:rsidP="00453184">
            <w:pPr>
              <w:spacing w:beforeLines="30" w:before="72" w:afterLines="30" w:after="72"/>
              <w:ind w:left="0"/>
              <w:jc w:val="center"/>
              <w:rPr>
                <w:sz w:val="18"/>
                <w:szCs w:val="16"/>
              </w:rPr>
            </w:pPr>
          </w:p>
          <w:p w14:paraId="644D05E2" w14:textId="588FCB8A"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gridSpan w:val="2"/>
            <w:tcBorders>
              <w:top w:val="single" w:sz="12" w:space="0" w:color="A4ABB1" w:themeColor="accent6" w:themeTint="99"/>
              <w:left w:val="nil"/>
              <w:bottom w:val="nil"/>
              <w:right w:val="nil"/>
            </w:tcBorders>
            <w:shd w:val="clear" w:color="auto" w:fill="auto"/>
          </w:tcPr>
          <w:p w14:paraId="63BEFB59" w14:textId="77777777" w:rsidR="000822FD" w:rsidRPr="00273734" w:rsidRDefault="000822FD" w:rsidP="00453184">
            <w:pPr>
              <w:spacing w:beforeLines="30" w:before="72" w:afterLines="30" w:after="72"/>
              <w:ind w:left="0"/>
              <w:jc w:val="center"/>
              <w:rPr>
                <w:sz w:val="18"/>
                <w:szCs w:val="16"/>
              </w:rPr>
            </w:pPr>
          </w:p>
          <w:p w14:paraId="79E78989" w14:textId="4E5B99A2"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8" w:type="dxa"/>
            <w:tcBorders>
              <w:top w:val="single" w:sz="12" w:space="0" w:color="A4ABB1" w:themeColor="accent6" w:themeTint="99"/>
              <w:left w:val="nil"/>
              <w:bottom w:val="nil"/>
              <w:right w:val="nil"/>
            </w:tcBorders>
            <w:shd w:val="clear" w:color="auto" w:fill="auto"/>
          </w:tcPr>
          <w:p w14:paraId="30BD74E7" w14:textId="77777777" w:rsidR="000822FD" w:rsidRPr="00273734" w:rsidRDefault="000822FD" w:rsidP="00453184">
            <w:pPr>
              <w:spacing w:beforeLines="30" w:before="72" w:afterLines="30" w:after="72"/>
              <w:ind w:left="0"/>
              <w:jc w:val="center"/>
              <w:rPr>
                <w:sz w:val="18"/>
                <w:szCs w:val="16"/>
              </w:rPr>
            </w:pPr>
          </w:p>
          <w:p w14:paraId="42945630" w14:textId="5020747B"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tcBorders>
              <w:top w:val="single" w:sz="12" w:space="0" w:color="A4ABB1" w:themeColor="accent6" w:themeTint="99"/>
              <w:left w:val="nil"/>
              <w:bottom w:val="nil"/>
              <w:right w:val="nil"/>
            </w:tcBorders>
            <w:shd w:val="clear" w:color="auto" w:fill="auto"/>
          </w:tcPr>
          <w:p w14:paraId="6F3A8726" w14:textId="77777777" w:rsidR="000822FD" w:rsidRPr="00273734" w:rsidRDefault="000822FD" w:rsidP="00453184">
            <w:pPr>
              <w:spacing w:beforeLines="30" w:before="72" w:afterLines="30" w:after="72"/>
              <w:ind w:left="0"/>
              <w:jc w:val="center"/>
              <w:rPr>
                <w:sz w:val="18"/>
                <w:szCs w:val="16"/>
              </w:rPr>
            </w:pPr>
          </w:p>
          <w:p w14:paraId="4FBB4E39" w14:textId="1BF1D663"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single" w:sz="12" w:space="0" w:color="A4ABB1" w:themeColor="accent6" w:themeTint="99"/>
              <w:left w:val="nil"/>
              <w:bottom w:val="nil"/>
              <w:right w:val="nil"/>
            </w:tcBorders>
            <w:shd w:val="clear" w:color="auto" w:fill="auto"/>
          </w:tcPr>
          <w:p w14:paraId="335FB6B7" w14:textId="77777777" w:rsidR="000822FD" w:rsidRPr="00273734" w:rsidRDefault="000822FD" w:rsidP="00453184">
            <w:pPr>
              <w:spacing w:beforeLines="30" w:before="72" w:afterLines="30" w:after="72"/>
              <w:ind w:left="0"/>
              <w:jc w:val="center"/>
              <w:rPr>
                <w:sz w:val="18"/>
                <w:szCs w:val="16"/>
              </w:rPr>
            </w:pPr>
          </w:p>
          <w:p w14:paraId="5FB4B1ED" w14:textId="193DD803"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r>
      <w:tr w:rsidR="00453184" w:rsidRPr="00273734" w14:paraId="168FB1BF" w14:textId="77777777" w:rsidTr="000822FD">
        <w:trPr>
          <w:trHeight w:val="104"/>
        </w:trPr>
        <w:tc>
          <w:tcPr>
            <w:tcW w:w="1668" w:type="dxa"/>
            <w:vMerge/>
            <w:tcBorders>
              <w:top w:val="nil"/>
              <w:left w:val="nil"/>
              <w:bottom w:val="nil"/>
              <w:right w:val="nil"/>
            </w:tcBorders>
            <w:shd w:val="clear" w:color="auto" w:fill="auto"/>
          </w:tcPr>
          <w:p w14:paraId="4F3C29AD" w14:textId="3D9DD041" w:rsidR="00453184" w:rsidRPr="00273734" w:rsidRDefault="00453184" w:rsidP="000822FD">
            <w:pPr>
              <w:spacing w:beforeLines="30" w:before="72" w:afterLines="30" w:after="72"/>
              <w:ind w:left="0"/>
              <w:rPr>
                <w:sz w:val="18"/>
                <w:szCs w:val="16"/>
              </w:rPr>
            </w:pPr>
          </w:p>
        </w:tc>
        <w:tc>
          <w:tcPr>
            <w:tcW w:w="3760" w:type="dxa"/>
            <w:gridSpan w:val="2"/>
            <w:tcBorders>
              <w:top w:val="nil"/>
              <w:left w:val="nil"/>
              <w:bottom w:val="nil"/>
              <w:right w:val="nil"/>
            </w:tcBorders>
            <w:shd w:val="clear" w:color="auto" w:fill="auto"/>
            <w:vAlign w:val="center"/>
          </w:tcPr>
          <w:p w14:paraId="3C8E3904" w14:textId="50D2E64C" w:rsidR="00453184" w:rsidRPr="00273734" w:rsidRDefault="00453184" w:rsidP="00453184">
            <w:pPr>
              <w:spacing w:beforeLines="30" w:before="72" w:afterLines="30" w:after="72"/>
              <w:ind w:left="0"/>
              <w:rPr>
                <w:sz w:val="18"/>
                <w:szCs w:val="16"/>
              </w:rPr>
            </w:pPr>
            <w:r w:rsidRPr="00273734">
              <w:rPr>
                <w:sz w:val="18"/>
                <w:szCs w:val="16"/>
              </w:rPr>
              <w:t>Probability pricing           Moderate (eg: P50)</w:t>
            </w:r>
          </w:p>
        </w:tc>
        <w:tc>
          <w:tcPr>
            <w:tcW w:w="1484" w:type="dxa"/>
            <w:gridSpan w:val="2"/>
            <w:tcBorders>
              <w:top w:val="nil"/>
              <w:left w:val="nil"/>
              <w:bottom w:val="nil"/>
              <w:right w:val="nil"/>
            </w:tcBorders>
            <w:shd w:val="clear" w:color="auto" w:fill="auto"/>
          </w:tcPr>
          <w:p w14:paraId="372E2F90" w14:textId="0B66FE0A"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8" w:type="dxa"/>
            <w:gridSpan w:val="2"/>
            <w:tcBorders>
              <w:top w:val="nil"/>
              <w:left w:val="nil"/>
              <w:bottom w:val="nil"/>
              <w:right w:val="nil"/>
            </w:tcBorders>
            <w:shd w:val="clear" w:color="auto" w:fill="auto"/>
          </w:tcPr>
          <w:p w14:paraId="01E36A61" w14:textId="68F9CA57"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gridSpan w:val="2"/>
            <w:tcBorders>
              <w:top w:val="nil"/>
              <w:left w:val="nil"/>
              <w:bottom w:val="nil"/>
              <w:right w:val="nil"/>
            </w:tcBorders>
            <w:shd w:val="clear" w:color="auto" w:fill="auto"/>
          </w:tcPr>
          <w:p w14:paraId="0C74AE29" w14:textId="45BD2A90"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8" w:type="dxa"/>
            <w:tcBorders>
              <w:top w:val="nil"/>
              <w:left w:val="nil"/>
              <w:bottom w:val="nil"/>
              <w:right w:val="nil"/>
            </w:tcBorders>
            <w:shd w:val="clear" w:color="auto" w:fill="auto"/>
          </w:tcPr>
          <w:p w14:paraId="734A00BC" w14:textId="461B4602"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7" w:type="dxa"/>
            <w:tcBorders>
              <w:top w:val="nil"/>
              <w:left w:val="nil"/>
              <w:bottom w:val="nil"/>
              <w:right w:val="nil"/>
            </w:tcBorders>
            <w:shd w:val="clear" w:color="auto" w:fill="auto"/>
          </w:tcPr>
          <w:p w14:paraId="790B12B6" w14:textId="310B8372"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nil"/>
              <w:right w:val="nil"/>
            </w:tcBorders>
            <w:shd w:val="clear" w:color="auto" w:fill="auto"/>
          </w:tcPr>
          <w:p w14:paraId="38D9CCB9" w14:textId="28BF7A04"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r>
      <w:tr w:rsidR="00453184" w:rsidRPr="00273734" w14:paraId="75EBF869" w14:textId="77777777" w:rsidTr="000822FD">
        <w:trPr>
          <w:trHeight w:val="304"/>
        </w:trPr>
        <w:tc>
          <w:tcPr>
            <w:tcW w:w="1668" w:type="dxa"/>
            <w:vMerge/>
            <w:tcBorders>
              <w:top w:val="nil"/>
              <w:left w:val="nil"/>
              <w:bottom w:val="nil"/>
              <w:right w:val="nil"/>
            </w:tcBorders>
            <w:shd w:val="clear" w:color="auto" w:fill="auto"/>
          </w:tcPr>
          <w:p w14:paraId="55BBEE4E" w14:textId="60E05BD9" w:rsidR="00453184" w:rsidRPr="00273734" w:rsidRDefault="00453184" w:rsidP="000822FD">
            <w:pPr>
              <w:spacing w:beforeLines="30" w:before="72" w:afterLines="30" w:after="72"/>
              <w:ind w:left="0"/>
              <w:rPr>
                <w:sz w:val="18"/>
                <w:szCs w:val="16"/>
              </w:rPr>
            </w:pPr>
          </w:p>
        </w:tc>
        <w:tc>
          <w:tcPr>
            <w:tcW w:w="3760" w:type="dxa"/>
            <w:gridSpan w:val="2"/>
            <w:tcBorders>
              <w:top w:val="nil"/>
              <w:left w:val="nil"/>
              <w:bottom w:val="nil"/>
              <w:right w:val="nil"/>
            </w:tcBorders>
            <w:shd w:val="clear" w:color="auto" w:fill="auto"/>
            <w:vAlign w:val="center"/>
          </w:tcPr>
          <w:p w14:paraId="78BBBD5B" w14:textId="5238EB9A" w:rsidR="00453184" w:rsidRPr="00273734" w:rsidRDefault="00453184" w:rsidP="00453184">
            <w:pPr>
              <w:spacing w:beforeLines="30" w:before="72" w:afterLines="30" w:after="72"/>
              <w:ind w:left="0"/>
              <w:rPr>
                <w:sz w:val="18"/>
                <w:szCs w:val="16"/>
              </w:rPr>
            </w:pPr>
            <w:r w:rsidRPr="00273734">
              <w:rPr>
                <w:sz w:val="18"/>
                <w:szCs w:val="16"/>
              </w:rPr>
              <w:t xml:space="preserve">                                         High  (eg: P90)</w:t>
            </w:r>
          </w:p>
        </w:tc>
        <w:tc>
          <w:tcPr>
            <w:tcW w:w="1484" w:type="dxa"/>
            <w:gridSpan w:val="2"/>
            <w:tcBorders>
              <w:top w:val="nil"/>
              <w:left w:val="nil"/>
              <w:bottom w:val="nil"/>
              <w:right w:val="nil"/>
            </w:tcBorders>
            <w:shd w:val="clear" w:color="auto" w:fill="auto"/>
          </w:tcPr>
          <w:p w14:paraId="555C4E22" w14:textId="094EC2EF"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8" w:type="dxa"/>
            <w:gridSpan w:val="2"/>
            <w:tcBorders>
              <w:top w:val="nil"/>
              <w:left w:val="nil"/>
              <w:bottom w:val="nil"/>
              <w:right w:val="nil"/>
            </w:tcBorders>
            <w:shd w:val="clear" w:color="auto" w:fill="auto"/>
          </w:tcPr>
          <w:p w14:paraId="512E54C7" w14:textId="7F2F10B2"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gridSpan w:val="2"/>
            <w:tcBorders>
              <w:top w:val="nil"/>
              <w:left w:val="nil"/>
              <w:bottom w:val="nil"/>
              <w:right w:val="nil"/>
            </w:tcBorders>
            <w:shd w:val="clear" w:color="auto" w:fill="auto"/>
          </w:tcPr>
          <w:p w14:paraId="79773BBE" w14:textId="65BAB0BE" w:rsidR="00453184" w:rsidRPr="00273734" w:rsidRDefault="003D1CDC" w:rsidP="00453184">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nil"/>
              <w:right w:val="nil"/>
            </w:tcBorders>
            <w:shd w:val="clear" w:color="auto" w:fill="auto"/>
          </w:tcPr>
          <w:p w14:paraId="6E3BE5FA" w14:textId="7DBB732A"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tcBorders>
              <w:top w:val="nil"/>
              <w:left w:val="nil"/>
              <w:bottom w:val="nil"/>
              <w:right w:val="nil"/>
            </w:tcBorders>
            <w:shd w:val="clear" w:color="auto" w:fill="auto"/>
          </w:tcPr>
          <w:p w14:paraId="0AF28EB3" w14:textId="25D7F5C9"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nil"/>
              <w:right w:val="nil"/>
            </w:tcBorders>
            <w:shd w:val="clear" w:color="auto" w:fill="auto"/>
          </w:tcPr>
          <w:p w14:paraId="16592BA4" w14:textId="7E88B3F4"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r>
      <w:tr w:rsidR="00453184" w:rsidRPr="00273734" w14:paraId="757F1710" w14:textId="77777777" w:rsidTr="000822FD">
        <w:trPr>
          <w:trHeight w:val="60"/>
        </w:trPr>
        <w:tc>
          <w:tcPr>
            <w:tcW w:w="1668" w:type="dxa"/>
            <w:vMerge/>
            <w:tcBorders>
              <w:top w:val="nil"/>
              <w:left w:val="nil"/>
              <w:bottom w:val="single" w:sz="12" w:space="0" w:color="A4ABB1" w:themeColor="accent6" w:themeTint="99"/>
              <w:right w:val="nil"/>
            </w:tcBorders>
            <w:shd w:val="clear" w:color="auto" w:fill="auto"/>
          </w:tcPr>
          <w:p w14:paraId="0004DBE7" w14:textId="7709D532" w:rsidR="00453184" w:rsidRPr="00273734" w:rsidRDefault="00453184" w:rsidP="000822FD">
            <w:pPr>
              <w:spacing w:beforeLines="30" w:before="72" w:afterLines="30" w:after="72"/>
              <w:rPr>
                <w:sz w:val="18"/>
                <w:szCs w:val="16"/>
              </w:rPr>
            </w:pPr>
          </w:p>
        </w:tc>
        <w:tc>
          <w:tcPr>
            <w:tcW w:w="3760" w:type="dxa"/>
            <w:gridSpan w:val="2"/>
            <w:tcBorders>
              <w:top w:val="nil"/>
              <w:left w:val="nil"/>
              <w:bottom w:val="single" w:sz="12" w:space="0" w:color="A4ABB1" w:themeColor="accent6" w:themeTint="99"/>
              <w:right w:val="nil"/>
            </w:tcBorders>
            <w:shd w:val="clear" w:color="auto" w:fill="auto"/>
            <w:vAlign w:val="center"/>
          </w:tcPr>
          <w:p w14:paraId="08B9DB28" w14:textId="4F44D181" w:rsidR="00453184" w:rsidRPr="00273734" w:rsidRDefault="00453184" w:rsidP="00453184">
            <w:pPr>
              <w:spacing w:beforeLines="30" w:before="72" w:afterLines="30" w:after="72"/>
              <w:ind w:left="0"/>
              <w:rPr>
                <w:sz w:val="18"/>
                <w:szCs w:val="16"/>
              </w:rPr>
            </w:pPr>
            <w:r w:rsidRPr="00273734">
              <w:rPr>
                <w:sz w:val="18"/>
                <w:szCs w:val="16"/>
              </w:rPr>
              <w:t>Value at Risk</w:t>
            </w:r>
          </w:p>
        </w:tc>
        <w:tc>
          <w:tcPr>
            <w:tcW w:w="1484" w:type="dxa"/>
            <w:gridSpan w:val="2"/>
            <w:tcBorders>
              <w:top w:val="nil"/>
              <w:left w:val="nil"/>
              <w:bottom w:val="single" w:sz="12" w:space="0" w:color="A4ABB1" w:themeColor="accent6" w:themeTint="99"/>
              <w:right w:val="nil"/>
            </w:tcBorders>
            <w:shd w:val="clear" w:color="auto" w:fill="auto"/>
          </w:tcPr>
          <w:p w14:paraId="5D194B7F" w14:textId="637D0954"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8" w:type="dxa"/>
            <w:gridSpan w:val="2"/>
            <w:tcBorders>
              <w:top w:val="nil"/>
              <w:left w:val="nil"/>
              <w:bottom w:val="single" w:sz="12" w:space="0" w:color="A4ABB1" w:themeColor="accent6" w:themeTint="99"/>
              <w:right w:val="nil"/>
            </w:tcBorders>
            <w:shd w:val="clear" w:color="auto" w:fill="auto"/>
          </w:tcPr>
          <w:p w14:paraId="2E72294B" w14:textId="62584139"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gridSpan w:val="2"/>
            <w:tcBorders>
              <w:top w:val="nil"/>
              <w:left w:val="nil"/>
              <w:bottom w:val="single" w:sz="12" w:space="0" w:color="A4ABB1" w:themeColor="accent6" w:themeTint="99"/>
              <w:right w:val="nil"/>
            </w:tcBorders>
            <w:shd w:val="clear" w:color="auto" w:fill="auto"/>
          </w:tcPr>
          <w:p w14:paraId="6CA6FA22" w14:textId="1F59A487" w:rsidR="00453184" w:rsidRPr="00273734" w:rsidRDefault="003D1CDC" w:rsidP="00453184">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single" w:sz="12" w:space="0" w:color="A4ABB1" w:themeColor="accent6" w:themeTint="99"/>
              <w:right w:val="nil"/>
            </w:tcBorders>
            <w:shd w:val="clear" w:color="auto" w:fill="auto"/>
          </w:tcPr>
          <w:p w14:paraId="5CD6ED06" w14:textId="05F99A99"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tcBorders>
              <w:top w:val="nil"/>
              <w:left w:val="nil"/>
              <w:bottom w:val="single" w:sz="12" w:space="0" w:color="A4ABB1" w:themeColor="accent6" w:themeTint="99"/>
              <w:right w:val="nil"/>
            </w:tcBorders>
            <w:shd w:val="clear" w:color="auto" w:fill="auto"/>
          </w:tcPr>
          <w:p w14:paraId="3C4FF6FE" w14:textId="4AA5CEA1"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single" w:sz="12" w:space="0" w:color="A4ABB1" w:themeColor="accent6" w:themeTint="99"/>
              <w:right w:val="nil"/>
            </w:tcBorders>
            <w:shd w:val="clear" w:color="auto" w:fill="auto"/>
          </w:tcPr>
          <w:p w14:paraId="62C332C2" w14:textId="6BDDEF66" w:rsidR="00453184" w:rsidRPr="00273734" w:rsidRDefault="00D23476" w:rsidP="00453184">
            <w:pPr>
              <w:spacing w:beforeLines="30" w:before="72" w:afterLines="30" w:after="72"/>
              <w:ind w:left="0"/>
              <w:jc w:val="center"/>
              <w:rPr>
                <w:sz w:val="18"/>
                <w:szCs w:val="16"/>
              </w:rPr>
            </w:pPr>
            <w:r w:rsidRPr="0095072A">
              <w:rPr>
                <w:b/>
                <w:color w:val="A4ABB1" w:themeColor="accent6" w:themeTint="99"/>
                <w:sz w:val="20"/>
                <w:szCs w:val="16"/>
              </w:rPr>
              <w:sym w:font="Wingdings" w:char="F0FC"/>
            </w:r>
          </w:p>
        </w:tc>
      </w:tr>
      <w:tr w:rsidR="000822FD" w:rsidRPr="00273734" w14:paraId="5B47B057" w14:textId="77777777" w:rsidTr="000822FD">
        <w:trPr>
          <w:trHeight w:val="475"/>
        </w:trPr>
        <w:tc>
          <w:tcPr>
            <w:tcW w:w="1668" w:type="dxa"/>
            <w:vMerge w:val="restart"/>
            <w:tcBorders>
              <w:top w:val="single" w:sz="12" w:space="0" w:color="A4ABB1" w:themeColor="accent6" w:themeTint="99"/>
              <w:left w:val="nil"/>
              <w:bottom w:val="nil"/>
              <w:right w:val="nil"/>
            </w:tcBorders>
            <w:shd w:val="clear" w:color="auto" w:fill="auto"/>
          </w:tcPr>
          <w:p w14:paraId="39F08E80" w14:textId="77777777" w:rsidR="000822FD" w:rsidRPr="00273734" w:rsidRDefault="000822FD" w:rsidP="000822FD">
            <w:pPr>
              <w:spacing w:beforeLines="30" w:before="72" w:afterLines="30" w:after="72"/>
              <w:ind w:left="0"/>
              <w:rPr>
                <w:b/>
                <w:sz w:val="18"/>
                <w:szCs w:val="16"/>
              </w:rPr>
            </w:pPr>
          </w:p>
          <w:p w14:paraId="455B83D9" w14:textId="4CC47167" w:rsidR="000822FD" w:rsidRPr="00273734" w:rsidRDefault="000822FD" w:rsidP="000822FD">
            <w:pPr>
              <w:spacing w:beforeLines="30" w:before="72" w:afterLines="30" w:after="72"/>
              <w:ind w:left="0"/>
              <w:rPr>
                <w:sz w:val="18"/>
                <w:szCs w:val="16"/>
              </w:rPr>
            </w:pPr>
            <w:r w:rsidRPr="00273734">
              <w:rPr>
                <w:b/>
                <w:sz w:val="18"/>
                <w:szCs w:val="16"/>
              </w:rPr>
              <w:t>Reference class forecasting</w:t>
            </w:r>
          </w:p>
        </w:tc>
        <w:tc>
          <w:tcPr>
            <w:tcW w:w="3760" w:type="dxa"/>
            <w:gridSpan w:val="2"/>
            <w:tcBorders>
              <w:top w:val="single" w:sz="12" w:space="0" w:color="A4ABB1" w:themeColor="accent6" w:themeTint="99"/>
              <w:left w:val="nil"/>
              <w:bottom w:val="nil"/>
              <w:right w:val="nil"/>
            </w:tcBorders>
            <w:shd w:val="clear" w:color="auto" w:fill="auto"/>
            <w:vAlign w:val="center"/>
          </w:tcPr>
          <w:p w14:paraId="45009896" w14:textId="77777777" w:rsidR="000822FD" w:rsidRPr="00273734" w:rsidRDefault="000822FD" w:rsidP="000822FD">
            <w:pPr>
              <w:spacing w:beforeLines="30" w:before="72" w:afterLines="30" w:after="72"/>
              <w:ind w:left="0"/>
              <w:rPr>
                <w:sz w:val="18"/>
                <w:szCs w:val="16"/>
              </w:rPr>
            </w:pPr>
          </w:p>
          <w:p w14:paraId="09DFB266" w14:textId="67CACAA7" w:rsidR="000822FD" w:rsidRPr="00273734" w:rsidRDefault="000822FD" w:rsidP="000822FD">
            <w:pPr>
              <w:spacing w:beforeLines="30" w:before="72" w:afterLines="30" w:after="72"/>
              <w:ind w:left="0"/>
              <w:rPr>
                <w:sz w:val="18"/>
                <w:szCs w:val="16"/>
              </w:rPr>
            </w:pPr>
            <w:r w:rsidRPr="00273734">
              <w:rPr>
                <w:sz w:val="18"/>
                <w:szCs w:val="16"/>
              </w:rPr>
              <w:t>Probability pricing           Moderate (eg: P50)</w:t>
            </w:r>
          </w:p>
        </w:tc>
        <w:tc>
          <w:tcPr>
            <w:tcW w:w="1484" w:type="dxa"/>
            <w:gridSpan w:val="2"/>
            <w:tcBorders>
              <w:top w:val="single" w:sz="12" w:space="0" w:color="A4ABB1" w:themeColor="accent6" w:themeTint="99"/>
              <w:left w:val="nil"/>
              <w:bottom w:val="nil"/>
              <w:right w:val="nil"/>
            </w:tcBorders>
            <w:shd w:val="clear" w:color="auto" w:fill="auto"/>
          </w:tcPr>
          <w:p w14:paraId="65CBA8ED" w14:textId="3B954741" w:rsidR="000822FD" w:rsidRPr="00273734" w:rsidRDefault="003D1CDC" w:rsidP="003D1CDC">
            <w:pPr>
              <w:spacing w:beforeLines="30" w:before="72" w:afterLines="30" w:after="72"/>
              <w:ind w:left="0"/>
              <w:jc w:val="center"/>
              <w:rPr>
                <w:sz w:val="18"/>
                <w:szCs w:val="16"/>
              </w:rPr>
            </w:pPr>
            <w:r>
              <w:rPr>
                <w:b/>
                <w:sz w:val="20"/>
                <w:szCs w:val="16"/>
              </w:rPr>
              <w:br/>
            </w:r>
            <w:r w:rsidRPr="003D1CDC">
              <w:rPr>
                <w:b/>
                <w:sz w:val="20"/>
                <w:szCs w:val="16"/>
              </w:rPr>
              <w:sym w:font="Wingdings" w:char="F0FB"/>
            </w:r>
          </w:p>
        </w:tc>
        <w:tc>
          <w:tcPr>
            <w:tcW w:w="1418" w:type="dxa"/>
            <w:gridSpan w:val="2"/>
            <w:tcBorders>
              <w:top w:val="single" w:sz="12" w:space="0" w:color="A4ABB1" w:themeColor="accent6" w:themeTint="99"/>
              <w:left w:val="nil"/>
              <w:bottom w:val="nil"/>
              <w:right w:val="nil"/>
            </w:tcBorders>
            <w:shd w:val="clear" w:color="auto" w:fill="auto"/>
          </w:tcPr>
          <w:p w14:paraId="42EA9C84" w14:textId="77777777" w:rsidR="000822FD" w:rsidRPr="00273734" w:rsidRDefault="000822FD" w:rsidP="000822FD">
            <w:pPr>
              <w:spacing w:beforeLines="30" w:before="72" w:afterLines="30" w:after="72"/>
              <w:ind w:left="0"/>
              <w:jc w:val="center"/>
              <w:rPr>
                <w:sz w:val="18"/>
                <w:szCs w:val="16"/>
              </w:rPr>
            </w:pPr>
          </w:p>
          <w:p w14:paraId="511C7CF0" w14:textId="417A7C76"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417" w:type="dxa"/>
            <w:gridSpan w:val="2"/>
            <w:tcBorders>
              <w:top w:val="single" w:sz="12" w:space="0" w:color="A4ABB1" w:themeColor="accent6" w:themeTint="99"/>
              <w:left w:val="nil"/>
              <w:bottom w:val="nil"/>
              <w:right w:val="nil"/>
            </w:tcBorders>
            <w:shd w:val="clear" w:color="auto" w:fill="auto"/>
          </w:tcPr>
          <w:p w14:paraId="3D834E9E" w14:textId="77777777" w:rsidR="000822FD" w:rsidRPr="00273734" w:rsidRDefault="000822FD" w:rsidP="000822FD">
            <w:pPr>
              <w:spacing w:beforeLines="30" w:before="72" w:afterLines="30" w:after="72"/>
              <w:ind w:left="0"/>
              <w:jc w:val="center"/>
              <w:rPr>
                <w:sz w:val="18"/>
                <w:szCs w:val="16"/>
              </w:rPr>
            </w:pPr>
          </w:p>
          <w:p w14:paraId="4CF1F228" w14:textId="43FA194E"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418" w:type="dxa"/>
            <w:tcBorders>
              <w:top w:val="single" w:sz="12" w:space="0" w:color="A4ABB1" w:themeColor="accent6" w:themeTint="99"/>
              <w:left w:val="nil"/>
              <w:bottom w:val="nil"/>
              <w:right w:val="nil"/>
            </w:tcBorders>
            <w:shd w:val="clear" w:color="auto" w:fill="auto"/>
          </w:tcPr>
          <w:p w14:paraId="27E13B4F" w14:textId="77777777" w:rsidR="003D1CDC" w:rsidRDefault="003D1CDC" w:rsidP="003D1CDC">
            <w:pPr>
              <w:spacing w:beforeLines="30" w:before="72" w:afterLines="30" w:after="72"/>
              <w:ind w:left="0"/>
              <w:jc w:val="center"/>
              <w:rPr>
                <w:b/>
                <w:sz w:val="20"/>
                <w:szCs w:val="16"/>
              </w:rPr>
            </w:pPr>
          </w:p>
          <w:p w14:paraId="78E3C2BE" w14:textId="3508A651"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7" w:type="dxa"/>
            <w:tcBorders>
              <w:top w:val="single" w:sz="12" w:space="0" w:color="A4ABB1" w:themeColor="accent6" w:themeTint="99"/>
              <w:left w:val="nil"/>
              <w:bottom w:val="nil"/>
              <w:right w:val="nil"/>
            </w:tcBorders>
            <w:shd w:val="clear" w:color="auto" w:fill="auto"/>
          </w:tcPr>
          <w:p w14:paraId="716BD4FE" w14:textId="77777777" w:rsidR="000822FD" w:rsidRPr="00273734" w:rsidRDefault="000822FD" w:rsidP="000822FD">
            <w:pPr>
              <w:spacing w:beforeLines="30" w:before="72" w:afterLines="30" w:after="72"/>
              <w:ind w:left="0"/>
              <w:jc w:val="center"/>
              <w:rPr>
                <w:sz w:val="18"/>
                <w:szCs w:val="16"/>
              </w:rPr>
            </w:pPr>
          </w:p>
          <w:p w14:paraId="54B2E789" w14:textId="2DAF23C1"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single" w:sz="12" w:space="0" w:color="A4ABB1" w:themeColor="accent6" w:themeTint="99"/>
              <w:left w:val="nil"/>
              <w:bottom w:val="nil"/>
              <w:right w:val="nil"/>
            </w:tcBorders>
            <w:shd w:val="clear" w:color="auto" w:fill="auto"/>
          </w:tcPr>
          <w:p w14:paraId="50D70D0F" w14:textId="77777777" w:rsidR="000822FD" w:rsidRPr="00273734" w:rsidRDefault="000822FD" w:rsidP="000822FD">
            <w:pPr>
              <w:spacing w:beforeLines="30" w:before="72" w:afterLines="30" w:after="72"/>
              <w:ind w:left="0"/>
              <w:jc w:val="center"/>
              <w:rPr>
                <w:sz w:val="18"/>
                <w:szCs w:val="16"/>
              </w:rPr>
            </w:pPr>
          </w:p>
          <w:p w14:paraId="6E695DFD" w14:textId="54A19B2F"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r>
      <w:tr w:rsidR="000822FD" w:rsidRPr="00273734" w14:paraId="20B4743F" w14:textId="77777777" w:rsidTr="000822FD">
        <w:trPr>
          <w:trHeight w:val="270"/>
        </w:trPr>
        <w:tc>
          <w:tcPr>
            <w:tcW w:w="1668" w:type="dxa"/>
            <w:vMerge/>
            <w:tcBorders>
              <w:top w:val="single" w:sz="12" w:space="0" w:color="A4ABB1" w:themeColor="accent6" w:themeTint="99"/>
              <w:left w:val="nil"/>
              <w:bottom w:val="nil"/>
              <w:right w:val="nil"/>
            </w:tcBorders>
            <w:shd w:val="clear" w:color="auto" w:fill="auto"/>
            <w:vAlign w:val="center"/>
          </w:tcPr>
          <w:p w14:paraId="68BC58CA" w14:textId="49AB7B5F" w:rsidR="000822FD" w:rsidRPr="00273734" w:rsidRDefault="000822FD" w:rsidP="000822FD">
            <w:pPr>
              <w:spacing w:beforeLines="30" w:before="72" w:afterLines="30" w:after="72"/>
              <w:rPr>
                <w:sz w:val="18"/>
                <w:szCs w:val="16"/>
              </w:rPr>
            </w:pPr>
          </w:p>
        </w:tc>
        <w:tc>
          <w:tcPr>
            <w:tcW w:w="3760" w:type="dxa"/>
            <w:gridSpan w:val="2"/>
            <w:tcBorders>
              <w:top w:val="nil"/>
              <w:left w:val="nil"/>
              <w:bottom w:val="nil"/>
              <w:right w:val="nil"/>
            </w:tcBorders>
            <w:shd w:val="clear" w:color="auto" w:fill="auto"/>
            <w:vAlign w:val="center"/>
          </w:tcPr>
          <w:p w14:paraId="33D249B1" w14:textId="04D60BE0" w:rsidR="000822FD" w:rsidRPr="00273734" w:rsidRDefault="000822FD" w:rsidP="000822FD">
            <w:pPr>
              <w:spacing w:beforeLines="30" w:before="72" w:afterLines="30" w:after="72"/>
              <w:ind w:left="0"/>
              <w:rPr>
                <w:sz w:val="18"/>
                <w:szCs w:val="16"/>
              </w:rPr>
            </w:pPr>
            <w:r w:rsidRPr="00273734">
              <w:rPr>
                <w:sz w:val="18"/>
                <w:szCs w:val="16"/>
              </w:rPr>
              <w:t xml:space="preserve">                                         High  (eg: P90)</w:t>
            </w:r>
          </w:p>
        </w:tc>
        <w:tc>
          <w:tcPr>
            <w:tcW w:w="1484" w:type="dxa"/>
            <w:gridSpan w:val="2"/>
            <w:tcBorders>
              <w:top w:val="nil"/>
              <w:left w:val="nil"/>
              <w:bottom w:val="nil"/>
              <w:right w:val="nil"/>
            </w:tcBorders>
            <w:shd w:val="clear" w:color="auto" w:fill="auto"/>
          </w:tcPr>
          <w:p w14:paraId="2561CBAB" w14:textId="000AC0FE"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8" w:type="dxa"/>
            <w:gridSpan w:val="2"/>
            <w:tcBorders>
              <w:top w:val="nil"/>
              <w:left w:val="nil"/>
              <w:bottom w:val="nil"/>
              <w:right w:val="nil"/>
            </w:tcBorders>
            <w:shd w:val="clear" w:color="auto" w:fill="auto"/>
          </w:tcPr>
          <w:p w14:paraId="33CF13B9" w14:textId="572F808C"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417" w:type="dxa"/>
            <w:gridSpan w:val="2"/>
            <w:tcBorders>
              <w:top w:val="nil"/>
              <w:left w:val="nil"/>
              <w:bottom w:val="nil"/>
              <w:right w:val="nil"/>
            </w:tcBorders>
            <w:shd w:val="clear" w:color="auto" w:fill="auto"/>
          </w:tcPr>
          <w:p w14:paraId="2A346751" w14:textId="4D0994CD" w:rsidR="000822FD"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nil"/>
              <w:right w:val="nil"/>
            </w:tcBorders>
            <w:shd w:val="clear" w:color="auto" w:fill="auto"/>
          </w:tcPr>
          <w:p w14:paraId="376C505D" w14:textId="38FAB7BC" w:rsidR="000822FD" w:rsidRPr="00273734" w:rsidRDefault="00D23476" w:rsidP="000822FD">
            <w:pPr>
              <w:spacing w:beforeLines="30" w:before="72" w:afterLines="30" w:after="72"/>
              <w:ind w:left="0"/>
              <w:jc w:val="center"/>
              <w:rPr>
                <w:sz w:val="18"/>
                <w:szCs w:val="16"/>
              </w:rPr>
            </w:pPr>
            <w:r w:rsidRPr="0095072A">
              <w:rPr>
                <w:b/>
                <w:color w:val="A4ABB1" w:themeColor="accent6" w:themeTint="99"/>
                <w:sz w:val="20"/>
                <w:szCs w:val="16"/>
              </w:rPr>
              <w:sym w:font="Wingdings" w:char="F0FC"/>
            </w:r>
          </w:p>
        </w:tc>
        <w:tc>
          <w:tcPr>
            <w:tcW w:w="1417" w:type="dxa"/>
            <w:tcBorders>
              <w:top w:val="nil"/>
              <w:left w:val="nil"/>
              <w:bottom w:val="nil"/>
              <w:right w:val="nil"/>
            </w:tcBorders>
            <w:shd w:val="clear" w:color="auto" w:fill="auto"/>
          </w:tcPr>
          <w:p w14:paraId="5153D3A1" w14:textId="750C6D46"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nil"/>
              <w:right w:val="nil"/>
            </w:tcBorders>
            <w:shd w:val="clear" w:color="auto" w:fill="auto"/>
          </w:tcPr>
          <w:p w14:paraId="17EAAB25" w14:textId="344BDBE0" w:rsidR="000822FD"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r>
      <w:tr w:rsidR="00453184" w:rsidRPr="00273734" w14:paraId="4828BE18" w14:textId="77777777" w:rsidTr="000822FD">
        <w:trPr>
          <w:trHeight w:val="234"/>
        </w:trPr>
        <w:tc>
          <w:tcPr>
            <w:tcW w:w="1668" w:type="dxa"/>
            <w:vMerge/>
            <w:tcBorders>
              <w:top w:val="single" w:sz="12" w:space="0" w:color="A4ABB1" w:themeColor="accent6" w:themeTint="99"/>
              <w:left w:val="nil"/>
              <w:bottom w:val="single" w:sz="12" w:space="0" w:color="A4ABB1" w:themeColor="accent6" w:themeTint="99"/>
              <w:right w:val="nil"/>
            </w:tcBorders>
            <w:shd w:val="clear" w:color="auto" w:fill="auto"/>
            <w:vAlign w:val="center"/>
          </w:tcPr>
          <w:p w14:paraId="6F088131" w14:textId="04D5ABF1" w:rsidR="00453184" w:rsidRPr="00273734" w:rsidRDefault="00453184" w:rsidP="00453184">
            <w:pPr>
              <w:spacing w:beforeLines="30" w:before="72" w:afterLines="30" w:after="72"/>
              <w:rPr>
                <w:sz w:val="18"/>
                <w:szCs w:val="16"/>
              </w:rPr>
            </w:pPr>
          </w:p>
        </w:tc>
        <w:tc>
          <w:tcPr>
            <w:tcW w:w="3760" w:type="dxa"/>
            <w:gridSpan w:val="2"/>
            <w:tcBorders>
              <w:top w:val="nil"/>
              <w:left w:val="nil"/>
              <w:bottom w:val="single" w:sz="12" w:space="0" w:color="A4ABB1" w:themeColor="accent6" w:themeTint="99"/>
              <w:right w:val="nil"/>
            </w:tcBorders>
            <w:shd w:val="clear" w:color="auto" w:fill="auto"/>
            <w:vAlign w:val="center"/>
          </w:tcPr>
          <w:p w14:paraId="34150CCE" w14:textId="0C122247" w:rsidR="00453184" w:rsidRPr="00273734" w:rsidRDefault="00453184" w:rsidP="000822FD">
            <w:pPr>
              <w:spacing w:beforeLines="30" w:before="72" w:afterLines="30" w:after="72"/>
              <w:ind w:left="0"/>
              <w:rPr>
                <w:sz w:val="18"/>
                <w:szCs w:val="16"/>
              </w:rPr>
            </w:pPr>
            <w:r w:rsidRPr="00273734">
              <w:rPr>
                <w:sz w:val="18"/>
                <w:szCs w:val="16"/>
              </w:rPr>
              <w:t>Value at Risk</w:t>
            </w:r>
          </w:p>
        </w:tc>
        <w:tc>
          <w:tcPr>
            <w:tcW w:w="1484" w:type="dxa"/>
            <w:gridSpan w:val="2"/>
            <w:tcBorders>
              <w:top w:val="nil"/>
              <w:left w:val="nil"/>
              <w:bottom w:val="single" w:sz="12" w:space="0" w:color="A4ABB1" w:themeColor="accent6" w:themeTint="99"/>
              <w:right w:val="nil"/>
            </w:tcBorders>
            <w:shd w:val="clear" w:color="auto" w:fill="auto"/>
          </w:tcPr>
          <w:p w14:paraId="2699059E" w14:textId="6B56E7E2"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8" w:type="dxa"/>
            <w:gridSpan w:val="2"/>
            <w:tcBorders>
              <w:top w:val="nil"/>
              <w:left w:val="nil"/>
              <w:bottom w:val="single" w:sz="12" w:space="0" w:color="A4ABB1" w:themeColor="accent6" w:themeTint="99"/>
              <w:right w:val="nil"/>
            </w:tcBorders>
            <w:shd w:val="clear" w:color="auto" w:fill="auto"/>
          </w:tcPr>
          <w:p w14:paraId="57793C83" w14:textId="030299B4" w:rsidR="00453184" w:rsidRPr="00273734" w:rsidRDefault="0095072A" w:rsidP="000822FD">
            <w:pPr>
              <w:spacing w:beforeLines="30" w:before="72" w:afterLines="30" w:after="72"/>
              <w:ind w:left="0"/>
              <w:jc w:val="center"/>
              <w:rPr>
                <w:sz w:val="18"/>
                <w:szCs w:val="16"/>
              </w:rPr>
            </w:pPr>
            <w:r w:rsidRPr="0095072A">
              <w:rPr>
                <w:b/>
                <w:sz w:val="20"/>
                <w:szCs w:val="16"/>
              </w:rPr>
              <w:sym w:font="Wingdings" w:char="F0FC"/>
            </w:r>
          </w:p>
        </w:tc>
        <w:tc>
          <w:tcPr>
            <w:tcW w:w="1417" w:type="dxa"/>
            <w:gridSpan w:val="2"/>
            <w:tcBorders>
              <w:top w:val="nil"/>
              <w:left w:val="nil"/>
              <w:bottom w:val="single" w:sz="12" w:space="0" w:color="A4ABB1" w:themeColor="accent6" w:themeTint="99"/>
              <w:right w:val="nil"/>
            </w:tcBorders>
            <w:shd w:val="clear" w:color="auto" w:fill="auto"/>
          </w:tcPr>
          <w:p w14:paraId="61135DAE" w14:textId="039E5A70" w:rsidR="00453184" w:rsidRPr="00273734" w:rsidRDefault="003D1CDC" w:rsidP="003D1CDC">
            <w:pPr>
              <w:spacing w:beforeLines="30" w:before="72" w:afterLines="30" w:after="72"/>
              <w:ind w:left="0"/>
              <w:jc w:val="center"/>
              <w:rPr>
                <w:sz w:val="18"/>
                <w:szCs w:val="16"/>
              </w:rPr>
            </w:pPr>
            <w:r w:rsidRPr="003D1CDC">
              <w:rPr>
                <w:b/>
                <w:sz w:val="20"/>
                <w:szCs w:val="16"/>
              </w:rPr>
              <w:sym w:font="Wingdings" w:char="F0FB"/>
            </w:r>
          </w:p>
        </w:tc>
        <w:tc>
          <w:tcPr>
            <w:tcW w:w="1418" w:type="dxa"/>
            <w:tcBorders>
              <w:top w:val="nil"/>
              <w:left w:val="nil"/>
              <w:bottom w:val="single" w:sz="12" w:space="0" w:color="A4ABB1" w:themeColor="accent6" w:themeTint="99"/>
              <w:right w:val="nil"/>
            </w:tcBorders>
            <w:shd w:val="clear" w:color="auto" w:fill="auto"/>
          </w:tcPr>
          <w:p w14:paraId="3EFDD239" w14:textId="1CC50F3F"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tcBorders>
              <w:top w:val="nil"/>
              <w:left w:val="nil"/>
              <w:bottom w:val="single" w:sz="12" w:space="0" w:color="A4ABB1" w:themeColor="accent6" w:themeTint="99"/>
              <w:right w:val="nil"/>
            </w:tcBorders>
            <w:shd w:val="clear" w:color="auto" w:fill="auto"/>
          </w:tcPr>
          <w:p w14:paraId="2A76B1C5" w14:textId="5633CE10"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nil"/>
              <w:left w:val="nil"/>
              <w:bottom w:val="single" w:sz="12" w:space="0" w:color="A4ABB1" w:themeColor="accent6" w:themeTint="99"/>
              <w:right w:val="nil"/>
            </w:tcBorders>
            <w:shd w:val="clear" w:color="auto" w:fill="auto"/>
          </w:tcPr>
          <w:p w14:paraId="268E9CF9" w14:textId="30F09EAF" w:rsidR="00453184"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r>
      <w:tr w:rsidR="00453184" w:rsidRPr="00273734" w14:paraId="3BBFB986" w14:textId="77777777" w:rsidTr="000822FD">
        <w:trPr>
          <w:trHeight w:val="25"/>
        </w:trPr>
        <w:tc>
          <w:tcPr>
            <w:tcW w:w="5428" w:type="dxa"/>
            <w:gridSpan w:val="3"/>
            <w:tcBorders>
              <w:top w:val="single" w:sz="12" w:space="0" w:color="A4ABB1" w:themeColor="accent6" w:themeTint="99"/>
              <w:left w:val="nil"/>
              <w:bottom w:val="single" w:sz="12" w:space="0" w:color="auto"/>
              <w:right w:val="nil"/>
            </w:tcBorders>
            <w:shd w:val="clear" w:color="auto" w:fill="auto"/>
            <w:vAlign w:val="center"/>
          </w:tcPr>
          <w:p w14:paraId="5E117D0D" w14:textId="391EF5A9" w:rsidR="00D06302" w:rsidRPr="00273734" w:rsidRDefault="005560FF" w:rsidP="00453184">
            <w:pPr>
              <w:spacing w:beforeLines="30" w:before="72" w:afterLines="30" w:after="72"/>
              <w:ind w:left="0"/>
              <w:rPr>
                <w:b/>
                <w:sz w:val="18"/>
                <w:szCs w:val="16"/>
              </w:rPr>
            </w:pPr>
            <w:r w:rsidRPr="00273734">
              <w:rPr>
                <w:b/>
                <w:sz w:val="18"/>
                <w:szCs w:val="16"/>
              </w:rPr>
              <w:t>Characteristics of complete risk measurement</w:t>
            </w:r>
          </w:p>
        </w:tc>
        <w:tc>
          <w:tcPr>
            <w:tcW w:w="1484" w:type="dxa"/>
            <w:gridSpan w:val="2"/>
            <w:tcBorders>
              <w:top w:val="single" w:sz="12" w:space="0" w:color="A4ABB1" w:themeColor="accent6" w:themeTint="99"/>
              <w:left w:val="nil"/>
              <w:bottom w:val="single" w:sz="12" w:space="0" w:color="auto"/>
              <w:right w:val="nil"/>
            </w:tcBorders>
            <w:shd w:val="clear" w:color="auto" w:fill="auto"/>
          </w:tcPr>
          <w:p w14:paraId="5FF74FDC" w14:textId="45F79C2A"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8" w:type="dxa"/>
            <w:gridSpan w:val="2"/>
            <w:tcBorders>
              <w:top w:val="single" w:sz="12" w:space="0" w:color="A4ABB1" w:themeColor="accent6" w:themeTint="99"/>
              <w:left w:val="nil"/>
              <w:bottom w:val="single" w:sz="12" w:space="0" w:color="auto"/>
              <w:right w:val="nil"/>
            </w:tcBorders>
            <w:shd w:val="clear" w:color="auto" w:fill="auto"/>
          </w:tcPr>
          <w:p w14:paraId="2DBF9998" w14:textId="4867129F"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gridSpan w:val="2"/>
            <w:tcBorders>
              <w:top w:val="single" w:sz="12" w:space="0" w:color="A4ABB1" w:themeColor="accent6" w:themeTint="99"/>
              <w:left w:val="nil"/>
              <w:bottom w:val="single" w:sz="12" w:space="0" w:color="auto"/>
              <w:right w:val="nil"/>
            </w:tcBorders>
            <w:shd w:val="clear" w:color="auto" w:fill="auto"/>
          </w:tcPr>
          <w:p w14:paraId="2A741A90" w14:textId="02E17314"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8" w:type="dxa"/>
            <w:tcBorders>
              <w:top w:val="single" w:sz="12" w:space="0" w:color="A4ABB1" w:themeColor="accent6" w:themeTint="99"/>
              <w:left w:val="nil"/>
              <w:bottom w:val="single" w:sz="12" w:space="0" w:color="auto"/>
              <w:right w:val="nil"/>
            </w:tcBorders>
            <w:shd w:val="clear" w:color="auto" w:fill="auto"/>
          </w:tcPr>
          <w:p w14:paraId="432BBE95" w14:textId="501FC0D0"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417" w:type="dxa"/>
            <w:tcBorders>
              <w:top w:val="single" w:sz="12" w:space="0" w:color="A4ABB1" w:themeColor="accent6" w:themeTint="99"/>
              <w:left w:val="nil"/>
              <w:bottom w:val="single" w:sz="12" w:space="0" w:color="auto"/>
              <w:right w:val="nil"/>
            </w:tcBorders>
            <w:shd w:val="clear" w:color="auto" w:fill="auto"/>
          </w:tcPr>
          <w:p w14:paraId="003B43C8" w14:textId="534533E8"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c>
          <w:tcPr>
            <w:tcW w:w="1134" w:type="dxa"/>
            <w:gridSpan w:val="2"/>
            <w:tcBorders>
              <w:top w:val="single" w:sz="12" w:space="0" w:color="A4ABB1" w:themeColor="accent6" w:themeTint="99"/>
              <w:left w:val="nil"/>
              <w:bottom w:val="single" w:sz="12" w:space="0" w:color="auto"/>
              <w:right w:val="nil"/>
            </w:tcBorders>
            <w:shd w:val="clear" w:color="auto" w:fill="auto"/>
          </w:tcPr>
          <w:p w14:paraId="7CA40779" w14:textId="148B4862" w:rsidR="00D06302" w:rsidRPr="00273734" w:rsidRDefault="0095072A" w:rsidP="00453184">
            <w:pPr>
              <w:spacing w:beforeLines="30" w:before="72" w:afterLines="30" w:after="72"/>
              <w:ind w:left="0"/>
              <w:jc w:val="center"/>
              <w:rPr>
                <w:sz w:val="18"/>
                <w:szCs w:val="16"/>
              </w:rPr>
            </w:pPr>
            <w:r w:rsidRPr="0095072A">
              <w:rPr>
                <w:b/>
                <w:sz w:val="20"/>
                <w:szCs w:val="16"/>
              </w:rPr>
              <w:sym w:font="Wingdings" w:char="F0FC"/>
            </w:r>
          </w:p>
        </w:tc>
      </w:tr>
    </w:tbl>
    <w:p w14:paraId="3C697FD7" w14:textId="77777777" w:rsidR="00D23476" w:rsidRPr="00D23476" w:rsidRDefault="00D23476" w:rsidP="00D23476">
      <w:pPr>
        <w:spacing w:before="0"/>
        <w:ind w:left="0"/>
        <w:rPr>
          <w:i/>
          <w:sz w:val="16"/>
          <w:highlight w:val="yellow"/>
        </w:rPr>
      </w:pPr>
      <w:r w:rsidRPr="00E63BB1">
        <w:rPr>
          <w:i/>
          <w:sz w:val="18"/>
        </w:rPr>
        <w:t>Sources: Australian risk management guidelines, Grattan analysis</w:t>
      </w:r>
    </w:p>
    <w:p w14:paraId="1E52C089" w14:textId="67B0FCBE" w:rsidR="00D06302" w:rsidRDefault="00D06302">
      <w:pPr>
        <w:spacing w:before="0"/>
        <w:ind w:left="0"/>
        <w:rPr>
          <w:highlight w:val="yellow"/>
        </w:rPr>
        <w:sectPr w:rsidR="00D06302" w:rsidSect="00D06302">
          <w:endnotePr>
            <w:numFmt w:val="decimal"/>
          </w:endnotePr>
          <w:type w:val="continuous"/>
          <w:pgSz w:w="16838" w:h="11906" w:orient="landscape"/>
          <w:pgMar w:top="1814" w:right="1418" w:bottom="1588" w:left="1814" w:header="851" w:footer="1191" w:gutter="0"/>
          <w:cols w:space="708"/>
          <w:docGrid w:linePitch="360"/>
        </w:sectPr>
      </w:pPr>
    </w:p>
    <w:p w14:paraId="2D6C84FE" w14:textId="4A08C8DA" w:rsidR="00053C93" w:rsidRDefault="00053C93" w:rsidP="00053C93">
      <w:pPr>
        <w:pStyle w:val="Heading3"/>
      </w:pPr>
      <w:r>
        <w:lastRenderedPageBreak/>
        <w:t>Insufficient information is provided</w:t>
      </w:r>
    </w:p>
    <w:p w14:paraId="7E8D8D01" w14:textId="70530C8B" w:rsidR="003F7FA0" w:rsidRDefault="009C693D">
      <w:pPr>
        <w:spacing w:before="0"/>
        <w:ind w:left="0"/>
      </w:pPr>
      <w:r>
        <w:t xml:space="preserve">Perhaps </w:t>
      </w:r>
      <w:r w:rsidR="00B8252E">
        <w:t xml:space="preserve">the </w:t>
      </w:r>
      <w:r w:rsidR="00B0548D">
        <w:t>most</w:t>
      </w:r>
      <w:r>
        <w:t xml:space="preserve"> troubling </w:t>
      </w:r>
      <w:r w:rsidR="00B0548D">
        <w:t xml:space="preserve">shortcoming of Australia’s current risk </w:t>
      </w:r>
      <w:r>
        <w:t xml:space="preserve">measurement guidelines </w:t>
      </w:r>
      <w:r w:rsidR="00B0548D">
        <w:t xml:space="preserve">is that they commonly </w:t>
      </w:r>
      <w:r>
        <w:t xml:space="preserve">do not provide sufficient information to </w:t>
      </w:r>
      <w:r w:rsidR="00B0548D">
        <w:t>realise the advantages of</w:t>
      </w:r>
      <w:r>
        <w:t xml:space="preserve"> the </w:t>
      </w:r>
      <w:r w:rsidR="00BA3B65">
        <w:t xml:space="preserve">methodologies that they recommend. </w:t>
      </w:r>
    </w:p>
    <w:p w14:paraId="5A0C8A64" w14:textId="77777777" w:rsidR="003F7FA0" w:rsidRDefault="003F7FA0">
      <w:pPr>
        <w:spacing w:before="0"/>
        <w:ind w:left="0"/>
      </w:pPr>
    </w:p>
    <w:p w14:paraId="2E25F2C6" w14:textId="7212BAF7" w:rsidR="003F7FA0" w:rsidRDefault="003F7FA0">
      <w:pPr>
        <w:spacing w:before="0"/>
        <w:ind w:left="0"/>
      </w:pPr>
      <w:r>
        <w:t xml:space="preserve">For example, </w:t>
      </w:r>
      <w:r w:rsidRPr="00964422">
        <w:rPr>
          <w:b/>
          <w:color w:val="FE8B3B" w:themeColor="background1"/>
        </w:rPr>
        <w:t>sensitivity analysis</w:t>
      </w:r>
      <w:r w:rsidRPr="00964422">
        <w:rPr>
          <w:color w:val="FE8B3B" w:themeColor="background1"/>
        </w:rPr>
        <w:t xml:space="preserve"> </w:t>
      </w:r>
      <w:r>
        <w:t xml:space="preserve">is a valuable tool for understanding the external drivers of cost uncertainty. However, only </w:t>
      </w:r>
      <w:r w:rsidR="00D23476">
        <w:t>43</w:t>
      </w:r>
      <w:r w:rsidR="00103F8B">
        <w:t xml:space="preserve"> per cent</w:t>
      </w:r>
      <w:r>
        <w:t xml:space="preserve"> of guidelines which </w:t>
      </w:r>
      <w:r w:rsidR="00D23476">
        <w:t xml:space="preserve">recommend sensitivity analysis specify </w:t>
      </w:r>
      <w:r>
        <w:t xml:space="preserve">variables should be subjected to sensitivity </w:t>
      </w:r>
      <w:r w:rsidR="00964422">
        <w:t>analysis</w:t>
      </w:r>
      <w:r>
        <w:t xml:space="preserve"> and the range of values these variables regularly take. In the absence of this information, </w:t>
      </w:r>
      <w:r w:rsidR="00B8252E">
        <w:t xml:space="preserve">there is opportunity for </w:t>
      </w:r>
      <w:r>
        <w:t>project proponents to retrofit their choices of varia</w:t>
      </w:r>
      <w:r w:rsidR="00964422">
        <w:t xml:space="preserve">bles and ranges of variation in order to achieve </w:t>
      </w:r>
      <w:r>
        <w:t>an acceptable l</w:t>
      </w:r>
      <w:r w:rsidR="00053C93">
        <w:t>evel of cost uncertainty.</w:t>
      </w:r>
      <w:r w:rsidR="002F5FE6">
        <w:t xml:space="preserve"> </w:t>
      </w:r>
      <w:commentRangeStart w:id="4"/>
      <w:r w:rsidR="002F5FE6">
        <w:t xml:space="preserve">Because of this, more guidelines should suggest ranges for sensitivity analysis, or recommend that the </w:t>
      </w:r>
      <w:proofErr w:type="spellStart"/>
      <w:r w:rsidR="002F5FE6">
        <w:t>Austroad</w:t>
      </w:r>
      <w:proofErr w:type="spellEnd"/>
      <w:r w:rsidR="002F5FE6">
        <w:t xml:space="preserve"> sensitivity ranges are used</w:t>
      </w:r>
      <w:r w:rsidR="002F5FE6">
        <w:rPr>
          <w:rStyle w:val="FootnoteReference"/>
        </w:rPr>
        <w:footnoteReference w:id="5"/>
      </w:r>
      <w:r w:rsidR="002F5FE6">
        <w:t>.</w:t>
      </w:r>
      <w:commentRangeEnd w:id="4"/>
      <w:r w:rsidR="002F5FE6">
        <w:rPr>
          <w:rStyle w:val="CommentReference"/>
        </w:rPr>
        <w:commentReference w:id="4"/>
      </w:r>
    </w:p>
    <w:p w14:paraId="327A95EF" w14:textId="77777777" w:rsidR="00B0548D" w:rsidRDefault="00B0548D">
      <w:pPr>
        <w:spacing w:before="0"/>
        <w:ind w:left="0"/>
      </w:pPr>
    </w:p>
    <w:p w14:paraId="17736735" w14:textId="6817022F" w:rsidR="007E1B05" w:rsidRDefault="00053C93" w:rsidP="00434378">
      <w:pPr>
        <w:spacing w:before="0"/>
        <w:ind w:left="0"/>
      </w:pPr>
      <w:r>
        <w:t>Even m</w:t>
      </w:r>
      <w:r w:rsidR="003F7FA0">
        <w:t>ore</w:t>
      </w:r>
      <w:r>
        <w:t xml:space="preserve"> egregious is that</w:t>
      </w:r>
      <w:r w:rsidR="00B0548D">
        <w:t xml:space="preserve"> </w:t>
      </w:r>
      <w:r w:rsidR="00C11E8E">
        <w:t xml:space="preserve">some </w:t>
      </w:r>
      <w:r w:rsidR="00B0548D">
        <w:t>guidelines recommend</w:t>
      </w:r>
      <w:r w:rsidR="00822734">
        <w:t xml:space="preserve"> that</w:t>
      </w:r>
      <w:r w:rsidR="00B0548D">
        <w:t xml:space="preserve"> </w:t>
      </w:r>
      <w:r w:rsidR="00B0548D" w:rsidRPr="00964422">
        <w:rPr>
          <w:b/>
          <w:color w:val="FE8B3B" w:themeColor="background1"/>
        </w:rPr>
        <w:t>reference class</w:t>
      </w:r>
      <w:r w:rsidR="00822734" w:rsidRPr="00964422">
        <w:rPr>
          <w:b/>
          <w:color w:val="FE8B3B" w:themeColor="background1"/>
        </w:rPr>
        <w:t xml:space="preserve"> forecasting</w:t>
      </w:r>
      <w:r w:rsidR="00822734" w:rsidRPr="00964422">
        <w:rPr>
          <w:color w:val="FE8B3B" w:themeColor="background1"/>
        </w:rPr>
        <w:t xml:space="preserve"> </w:t>
      </w:r>
      <w:r w:rsidR="00822734">
        <w:t xml:space="preserve">be employed, but do not provide data or key statistics on any reference classes. </w:t>
      </w:r>
      <w:r w:rsidR="007E1B05">
        <w:t xml:space="preserve">Reference class forecasting is the practice of incorporating the rate of cost overruns observed historically on like projects into a project’s cost estimate. Consequently, reference class forecasting cannot be implemented </w:t>
      </w:r>
      <w:r w:rsidR="003D1CDC">
        <w:t xml:space="preserve">to any degree without </w:t>
      </w:r>
      <w:r w:rsidR="007E1B05">
        <w:t>high quality data on historical cost outcomes.</w:t>
      </w:r>
    </w:p>
    <w:p w14:paraId="1D765874" w14:textId="77777777" w:rsidR="007E1B05" w:rsidRDefault="007E1B05" w:rsidP="00434378">
      <w:pPr>
        <w:spacing w:before="0"/>
        <w:ind w:left="0"/>
      </w:pPr>
    </w:p>
    <w:p w14:paraId="19A52370" w14:textId="0D99A721" w:rsidR="007E1B05" w:rsidRDefault="007E1B05" w:rsidP="007E1B05">
      <w:pPr>
        <w:spacing w:before="0"/>
        <w:ind w:left="0"/>
      </w:pPr>
      <w:r>
        <w:t xml:space="preserve">Yet this is what some of Australia’s risk management guidelines demand of project proponents. For example, </w:t>
      </w:r>
    </w:p>
    <w:p w14:paraId="2CAC1618" w14:textId="7F44D48B" w:rsidR="007E1B05" w:rsidRDefault="007E1B05" w:rsidP="00434378">
      <w:pPr>
        <w:spacing w:before="0"/>
        <w:ind w:left="0"/>
      </w:pPr>
      <w:r>
        <w:t xml:space="preserve">the cost benefit analysis guidelines of Queensland Treasury’s Project Assessment Framework recommend that cost estimates are adjusted </w:t>
      </w:r>
      <w:r w:rsidR="003D1CDC">
        <w:t xml:space="preserve">for optimism bias using </w:t>
      </w:r>
      <w:r>
        <w:t>empirical evidence that is relevant to the project’s type</w:t>
      </w:r>
      <w:r w:rsidR="003D1CDC">
        <w:t xml:space="preserve"> (2006, p.25). However, they do not provide</w:t>
      </w:r>
      <w:r>
        <w:t xml:space="preserve"> any such evidence</w:t>
      </w:r>
      <w:r w:rsidR="003D1CDC">
        <w:t xml:space="preserve"> and, t</w:t>
      </w:r>
      <w:r>
        <w:t>o the best of our knowledge, such empirical evidence is not readily available.</w:t>
      </w:r>
    </w:p>
    <w:p w14:paraId="6909FF23" w14:textId="77777777" w:rsidR="007E1B05" w:rsidRDefault="007E1B05" w:rsidP="00434378">
      <w:pPr>
        <w:spacing w:before="0"/>
        <w:ind w:left="0"/>
      </w:pPr>
    </w:p>
    <w:p w14:paraId="3F8DDD46" w14:textId="66C93B5D" w:rsidR="007E1B05" w:rsidRDefault="007E1B05" w:rsidP="007E1B05">
      <w:pPr>
        <w:spacing w:before="0"/>
        <w:ind w:left="0"/>
      </w:pPr>
      <w:r>
        <w:t xml:space="preserve">Similarly, the Commonwealth’s </w:t>
      </w:r>
      <w:r w:rsidRPr="00C11E8E">
        <w:t>Best Practice Cost Estimation Standard for Publicly Funded Road and Rail Construction</w:t>
      </w:r>
      <w:r>
        <w:t xml:space="preserve"> identify that reference class forecasting </w:t>
      </w:r>
      <w:r w:rsidR="003D1CDC">
        <w:t xml:space="preserve">should be used to counteract </w:t>
      </w:r>
      <w:r>
        <w:t xml:space="preserve">optimism bias, </w:t>
      </w:r>
      <w:r w:rsidR="00297CEC">
        <w:t xml:space="preserve">and refer to </w:t>
      </w:r>
    </w:p>
    <w:p w14:paraId="5AAD5BB4" w14:textId="6B4A9E0C" w:rsidR="007E1B05" w:rsidRDefault="007E1B05" w:rsidP="00434378">
      <w:pPr>
        <w:spacing w:before="0"/>
        <w:ind w:left="0"/>
      </w:pPr>
      <w:r>
        <w:t xml:space="preserve">the United Kingdom’s reference class forecasting uplift rates </w:t>
      </w:r>
      <w:r w:rsidR="00297CEC">
        <w:t>(</w:t>
      </w:r>
      <w:r>
        <w:t>appendix 11</w:t>
      </w:r>
      <w:r w:rsidR="00297CEC">
        <w:t>). However</w:t>
      </w:r>
      <w:r>
        <w:t xml:space="preserve">, </w:t>
      </w:r>
      <w:r w:rsidR="00297CEC">
        <w:t xml:space="preserve">these uplift rates are </w:t>
      </w:r>
      <w:r>
        <w:t>not appropriate for use on Australian cost estimates</w:t>
      </w:r>
      <w:r w:rsidR="00297CEC">
        <w:t>, be</w:t>
      </w:r>
      <w:r w:rsidR="007030E6">
        <w:t>cause they are designed to offset</w:t>
      </w:r>
      <w:r w:rsidR="00297CEC">
        <w:t xml:space="preserve"> the </w:t>
      </w:r>
      <w:r w:rsidR="007030E6">
        <w:t xml:space="preserve">average magnitude of cost overruns observed on </w:t>
      </w:r>
      <w:r w:rsidR="00297CEC">
        <w:t>British projects</w:t>
      </w:r>
      <w:r w:rsidR="00C55081">
        <w:t>, relative to British cost estimation practices.</w:t>
      </w:r>
      <w:r>
        <w:t xml:space="preserve"> </w:t>
      </w:r>
    </w:p>
    <w:p w14:paraId="5FDB60B9" w14:textId="77777777" w:rsidR="003F7FA0" w:rsidRDefault="003F7FA0" w:rsidP="00434378">
      <w:pPr>
        <w:spacing w:before="0"/>
        <w:ind w:left="0"/>
      </w:pPr>
    </w:p>
    <w:p w14:paraId="322F1ADC" w14:textId="42BAD478" w:rsidR="0072233F" w:rsidRDefault="000D19BA" w:rsidP="00434378">
      <w:pPr>
        <w:spacing w:before="0"/>
        <w:ind w:left="0"/>
      </w:pPr>
      <w:r>
        <w:t xml:space="preserve">A similar circumstance befalls </w:t>
      </w:r>
      <w:r w:rsidRPr="00964422">
        <w:rPr>
          <w:b/>
          <w:color w:val="FE8B3B" w:themeColor="background1"/>
        </w:rPr>
        <w:t>probability pricing</w:t>
      </w:r>
      <w:r w:rsidR="009E630A">
        <w:t>. Probability pricing</w:t>
      </w:r>
      <w:r>
        <w:t xml:space="preserve"> is the practice of identifying the cost under which a project is expected to be completed with a given probability.</w:t>
      </w:r>
      <w:r w:rsidR="00C000D4">
        <w:t xml:space="preserve"> </w:t>
      </w:r>
      <w:r w:rsidR="009E630A">
        <w:t>Accordingly, p</w:t>
      </w:r>
      <w:r>
        <w:t xml:space="preserve">robability pricing requires knowledge of the distribution of </w:t>
      </w:r>
      <w:r w:rsidR="007E1B05">
        <w:t xml:space="preserve">a </w:t>
      </w:r>
      <w:r w:rsidR="009E630A">
        <w:t>project</w:t>
      </w:r>
      <w:r w:rsidR="007E1B05">
        <w:t>’s cost</w:t>
      </w:r>
      <w:r w:rsidR="009E630A">
        <w:t xml:space="preserve"> </w:t>
      </w:r>
      <w:r>
        <w:t xml:space="preserve">risks. </w:t>
      </w:r>
      <w:r w:rsidR="009E630A">
        <w:t>Probability pricing can be conducted</w:t>
      </w:r>
      <w:r w:rsidR="0072233F">
        <w:t xml:space="preserve"> either:</w:t>
      </w:r>
    </w:p>
    <w:p w14:paraId="3DA7D3C4" w14:textId="07F6FEE3" w:rsidR="0072233F" w:rsidRDefault="009E630A" w:rsidP="0072233F">
      <w:pPr>
        <w:pStyle w:val="ListParagraph"/>
        <w:numPr>
          <w:ilvl w:val="0"/>
          <w:numId w:val="17"/>
        </w:numPr>
        <w:spacing w:before="0"/>
      </w:pPr>
      <w:r>
        <w:lastRenderedPageBreak/>
        <w:t xml:space="preserve"> “probabilistically”, which involves estimating the distribution of risks on a specific project from </w:t>
      </w:r>
      <w:r w:rsidR="00CC7CE8">
        <w:t>estimates</w:t>
      </w:r>
      <w:r w:rsidR="000C4F10">
        <w:t xml:space="preserve"> of its component parts</w:t>
      </w:r>
      <w:r w:rsidR="00CC7CE8">
        <w:rPr>
          <w:rStyle w:val="FootnoteReference"/>
        </w:rPr>
        <w:footnoteReference w:id="6"/>
      </w:r>
      <w:r>
        <w:t xml:space="preserve">, or </w:t>
      </w:r>
    </w:p>
    <w:p w14:paraId="79CE7E85" w14:textId="4A647365" w:rsidR="0072233F" w:rsidRDefault="009E630A" w:rsidP="0072233F">
      <w:pPr>
        <w:pStyle w:val="ListParagraph"/>
        <w:numPr>
          <w:ilvl w:val="0"/>
          <w:numId w:val="17"/>
        </w:numPr>
        <w:spacing w:before="0"/>
      </w:pPr>
      <w:r>
        <w:t>“deterministic</w:t>
      </w:r>
      <w:r w:rsidR="007030E6">
        <w:t xml:space="preserve">ally” which involves applying </w:t>
      </w:r>
      <w:r>
        <w:t xml:space="preserve">standard uplift rates that are – like reference class forecasting – derived from </w:t>
      </w:r>
      <w:r w:rsidR="007030E6">
        <w:t xml:space="preserve">historical </w:t>
      </w:r>
      <w:r>
        <w:t>analysis of completed projects</w:t>
      </w:r>
      <w:r w:rsidR="00CC7CE8">
        <w:rPr>
          <w:rStyle w:val="FootnoteReference"/>
        </w:rPr>
        <w:footnoteReference w:id="7"/>
      </w:r>
      <w:r>
        <w:t xml:space="preserve">. </w:t>
      </w:r>
    </w:p>
    <w:p w14:paraId="1E18413D" w14:textId="77777777" w:rsidR="00BF1C4F" w:rsidRDefault="00BF1C4F" w:rsidP="00BF1C4F">
      <w:pPr>
        <w:spacing w:before="0"/>
      </w:pPr>
    </w:p>
    <w:p w14:paraId="260B4FFB" w14:textId="56D314CC" w:rsidR="00357FB6" w:rsidRDefault="00BF1C4F" w:rsidP="00BF1C4F">
      <w:pPr>
        <w:spacing w:before="0"/>
        <w:ind w:left="0"/>
      </w:pPr>
      <w:r>
        <w:t xml:space="preserve">More than </w:t>
      </w:r>
      <w:r w:rsidR="00C55081" w:rsidRPr="00C55081">
        <w:t>80</w:t>
      </w:r>
      <w:r w:rsidRPr="00C55081">
        <w:t>%</w:t>
      </w:r>
      <w:r>
        <w:t xml:space="preserve"> of guidelines on probability pricing recommend that the probabilistic approach to probability pricing is employed, as the validity of the deterministic </w:t>
      </w:r>
      <w:r w:rsidR="00C55081">
        <w:t>approach under active debated</w:t>
      </w:r>
      <w:r w:rsidR="00C55081">
        <w:rPr>
          <w:rStyle w:val="FootnoteReference"/>
        </w:rPr>
        <w:footnoteReference w:id="8"/>
      </w:r>
      <w:r>
        <w:t xml:space="preserve">. However, there appears little grounds to claim that the probabilistic approach, as currently practiced, is any more scientific. </w:t>
      </w:r>
    </w:p>
    <w:p w14:paraId="21892DA4" w14:textId="77777777" w:rsidR="00357FB6" w:rsidRDefault="00357FB6" w:rsidP="00BF1C4F">
      <w:pPr>
        <w:spacing w:before="0"/>
        <w:ind w:left="0"/>
      </w:pPr>
    </w:p>
    <w:p w14:paraId="50AEB573" w14:textId="00C957E8" w:rsidR="00357FB6" w:rsidRDefault="00BF1C4F" w:rsidP="00BF1C4F">
      <w:pPr>
        <w:spacing w:before="0"/>
        <w:ind w:left="0"/>
      </w:pPr>
      <w:r>
        <w:t>This is because only two guidelines</w:t>
      </w:r>
      <w:r w:rsidR="00015B87">
        <w:rPr>
          <w:rStyle w:val="FootnoteReference"/>
        </w:rPr>
        <w:footnoteReference w:id="9"/>
      </w:r>
      <w:r>
        <w:t xml:space="preserve"> provide any guidance to project proponents on the expected distribution of project risks, and both of these guidelines overlook the most </w:t>
      </w:r>
      <w:r w:rsidR="00015B87">
        <w:t>critical</w:t>
      </w:r>
      <w:r>
        <w:t xml:space="preserve"> characteristic of </w:t>
      </w:r>
      <w:r w:rsidR="00015B87">
        <w:t xml:space="preserve">the distribution of </w:t>
      </w:r>
      <w:r>
        <w:t xml:space="preserve">cost risk on transport infrastructure projects: that cost overruns are more likely and larger on average than cost underruns. </w:t>
      </w:r>
    </w:p>
    <w:p w14:paraId="7E1E57CE" w14:textId="77777777" w:rsidR="00357FB6" w:rsidRDefault="00357FB6" w:rsidP="00BF1C4F">
      <w:pPr>
        <w:spacing w:before="0"/>
        <w:ind w:left="0"/>
      </w:pPr>
    </w:p>
    <w:p w14:paraId="7FB53E83" w14:textId="054EFB7E" w:rsidR="00015B87" w:rsidRDefault="00357FB6" w:rsidP="00BF1C4F">
      <w:pPr>
        <w:spacing w:before="0"/>
        <w:ind w:left="0"/>
      </w:pPr>
      <w:r>
        <w:t xml:space="preserve">The </w:t>
      </w:r>
      <w:r w:rsidR="00015B87">
        <w:t>observed</w:t>
      </w:r>
      <w:r>
        <w:t xml:space="preserve"> distributions of construction project risks are actively being researched in academic circles</w:t>
      </w:r>
      <w:r w:rsidR="00C55081">
        <w:rPr>
          <w:rStyle w:val="FootnoteReference"/>
        </w:rPr>
        <w:footnoteReference w:id="10"/>
      </w:r>
      <w:r>
        <w:t xml:space="preserve">. This research is important, as the specific probability prices estimated </w:t>
      </w:r>
      <w:r w:rsidR="00015B87">
        <w:t xml:space="preserve">through Monte Carlo simulation are only as reliable as the assumptions on which they are based. In order to obtain reliable probability prices using a probabilistic methodology, the distributions of key, or overarching, project risks need to be reliably estimated and clearly communicated in probability pricing guidelines.  </w:t>
      </w:r>
    </w:p>
    <w:p w14:paraId="25F671F0" w14:textId="77777777" w:rsidR="00015B87" w:rsidRDefault="00015B87" w:rsidP="00BF1C4F">
      <w:pPr>
        <w:spacing w:before="0"/>
        <w:ind w:left="0"/>
      </w:pPr>
    </w:p>
    <w:p w14:paraId="3A5474CC" w14:textId="77777777" w:rsidR="0072233F" w:rsidRDefault="0072233F" w:rsidP="00434378">
      <w:pPr>
        <w:spacing w:before="0"/>
        <w:ind w:left="0"/>
      </w:pPr>
    </w:p>
    <w:p w14:paraId="16A97C78" w14:textId="77777777" w:rsidR="00053C93" w:rsidRDefault="00053C93" w:rsidP="00053C93">
      <w:pPr>
        <w:pStyle w:val="Heading2"/>
      </w:pPr>
      <w:r>
        <w:t>Risk management</w:t>
      </w:r>
    </w:p>
    <w:p w14:paraId="51695B2C" w14:textId="3B7293E4" w:rsidR="00E322F4" w:rsidRDefault="00E322F4" w:rsidP="00086366">
      <w:pPr>
        <w:pStyle w:val="BodyText"/>
        <w:rPr>
          <w:sz w:val="24"/>
        </w:rPr>
      </w:pPr>
      <w:r>
        <w:rPr>
          <w:sz w:val="24"/>
        </w:rPr>
        <w:t xml:space="preserve">While Australian jurisdictions appear to have good guidance on risk mitigation and ample, though flawed, guidance on risk measurement, there is a dearth of guidance on how remaining risks should be managed. This is problematic because the consequences of cost overruns can be moderated through good cost risk management. </w:t>
      </w:r>
    </w:p>
    <w:p w14:paraId="136D55DB" w14:textId="5C08A093" w:rsidR="00086366" w:rsidRDefault="000C4F10" w:rsidP="00053C93">
      <w:pPr>
        <w:pStyle w:val="BodyText"/>
        <w:rPr>
          <w:sz w:val="24"/>
        </w:rPr>
      </w:pPr>
      <w:r>
        <w:rPr>
          <w:sz w:val="24"/>
        </w:rPr>
        <w:t>T</w:t>
      </w:r>
      <w:r w:rsidR="00E322F4">
        <w:rPr>
          <w:sz w:val="24"/>
        </w:rPr>
        <w:t>he following sections</w:t>
      </w:r>
      <w:r>
        <w:rPr>
          <w:sz w:val="24"/>
        </w:rPr>
        <w:t xml:space="preserve"> contrast</w:t>
      </w:r>
      <w:r w:rsidR="00E322F4">
        <w:rPr>
          <w:sz w:val="24"/>
        </w:rPr>
        <w:t xml:space="preserve"> the existing guidance and best practice </w:t>
      </w:r>
      <w:r>
        <w:rPr>
          <w:sz w:val="24"/>
        </w:rPr>
        <w:t xml:space="preserve">on how to include risk </w:t>
      </w:r>
      <w:r w:rsidR="00E322F4">
        <w:rPr>
          <w:sz w:val="24"/>
        </w:rPr>
        <w:t xml:space="preserve">when making investment decisions and </w:t>
      </w:r>
      <w:r>
        <w:rPr>
          <w:sz w:val="24"/>
        </w:rPr>
        <w:t xml:space="preserve">how to </w:t>
      </w:r>
      <w:r w:rsidR="00E322F4">
        <w:rPr>
          <w:sz w:val="24"/>
        </w:rPr>
        <w:t>manag</w:t>
      </w:r>
      <w:r>
        <w:rPr>
          <w:sz w:val="24"/>
        </w:rPr>
        <w:t>e</w:t>
      </w:r>
      <w:r w:rsidR="00E322F4">
        <w:rPr>
          <w:sz w:val="24"/>
        </w:rPr>
        <w:t xml:space="preserve"> contingencies. </w:t>
      </w:r>
    </w:p>
    <w:p w14:paraId="53112F72" w14:textId="345830C7" w:rsidR="00053C93" w:rsidRDefault="00434378" w:rsidP="000428B3">
      <w:pPr>
        <w:pStyle w:val="Heading3"/>
      </w:pPr>
      <w:r>
        <w:lastRenderedPageBreak/>
        <w:t>Account for the remaining risk in investment decisions</w:t>
      </w:r>
    </w:p>
    <w:p w14:paraId="434EC094" w14:textId="47459B38" w:rsidR="008E15C7" w:rsidRDefault="00DA45C2" w:rsidP="000428B3">
      <w:pPr>
        <w:pStyle w:val="BodyText"/>
        <w:rPr>
          <w:sz w:val="24"/>
        </w:rPr>
      </w:pPr>
      <w:r>
        <w:rPr>
          <w:sz w:val="24"/>
        </w:rPr>
        <w:t xml:space="preserve">Cost overruns are </w:t>
      </w:r>
      <w:r w:rsidR="0075296E">
        <w:rPr>
          <w:sz w:val="24"/>
        </w:rPr>
        <w:t>most</w:t>
      </w:r>
      <w:r>
        <w:rPr>
          <w:sz w:val="24"/>
        </w:rPr>
        <w:t xml:space="preserve"> problematic when</w:t>
      </w:r>
      <w:r w:rsidR="00E322F4">
        <w:rPr>
          <w:sz w:val="24"/>
        </w:rPr>
        <w:t xml:space="preserve"> they result in </w:t>
      </w:r>
      <w:r>
        <w:rPr>
          <w:sz w:val="24"/>
        </w:rPr>
        <w:t>project</w:t>
      </w:r>
      <w:r w:rsidR="00E322F4">
        <w:rPr>
          <w:sz w:val="24"/>
        </w:rPr>
        <w:t>s</w:t>
      </w:r>
      <w:r>
        <w:rPr>
          <w:sz w:val="24"/>
        </w:rPr>
        <w:t xml:space="preserve"> with benefits </w:t>
      </w:r>
      <w:r w:rsidR="00E322F4">
        <w:rPr>
          <w:sz w:val="24"/>
        </w:rPr>
        <w:t xml:space="preserve">less than </w:t>
      </w:r>
      <w:r>
        <w:rPr>
          <w:sz w:val="24"/>
        </w:rPr>
        <w:t>the costs being built at the expense of project</w:t>
      </w:r>
      <w:r w:rsidR="00E322F4">
        <w:rPr>
          <w:sz w:val="24"/>
        </w:rPr>
        <w:t>s</w:t>
      </w:r>
      <w:r>
        <w:rPr>
          <w:sz w:val="24"/>
        </w:rPr>
        <w:t xml:space="preserve"> </w:t>
      </w:r>
      <w:r w:rsidR="00E322F4">
        <w:rPr>
          <w:sz w:val="24"/>
        </w:rPr>
        <w:t xml:space="preserve">which promise </w:t>
      </w:r>
      <w:r>
        <w:rPr>
          <w:sz w:val="24"/>
        </w:rPr>
        <w:t>high</w:t>
      </w:r>
      <w:r w:rsidR="00E322F4">
        <w:rPr>
          <w:sz w:val="24"/>
        </w:rPr>
        <w:t>er returns</w:t>
      </w:r>
      <w:r>
        <w:rPr>
          <w:sz w:val="24"/>
        </w:rPr>
        <w:t xml:space="preserve">. </w:t>
      </w:r>
    </w:p>
    <w:p w14:paraId="4E3DE2DC" w14:textId="6EC8C4BD" w:rsidR="0075296E" w:rsidRDefault="0075296E" w:rsidP="000428B3">
      <w:pPr>
        <w:pStyle w:val="BodyText"/>
        <w:rPr>
          <w:sz w:val="24"/>
        </w:rPr>
      </w:pPr>
      <w:r>
        <w:rPr>
          <w:sz w:val="24"/>
        </w:rPr>
        <w:t xml:space="preserve">It is true that project costs, and hence projects’ returns on their investments, will always be uncertain. However, when project risks are not priced into benefit cost ratios, returns on investments will routinely be lower than </w:t>
      </w:r>
      <w:r w:rsidR="002613C7">
        <w:rPr>
          <w:sz w:val="24"/>
        </w:rPr>
        <w:t>expected</w:t>
      </w:r>
      <w:r>
        <w:rPr>
          <w:sz w:val="24"/>
        </w:rPr>
        <w:t xml:space="preserve">. </w:t>
      </w:r>
      <w:r w:rsidR="007048E6">
        <w:rPr>
          <w:sz w:val="24"/>
        </w:rPr>
        <w:t xml:space="preserve">This increases the probability that cost overruns will distort project selection. </w:t>
      </w:r>
    </w:p>
    <w:p w14:paraId="1E5B14BA" w14:textId="5F404BB4" w:rsidR="007048E6" w:rsidRDefault="007048E6" w:rsidP="000428B3">
      <w:pPr>
        <w:pStyle w:val="BodyText"/>
        <w:rPr>
          <w:sz w:val="24"/>
        </w:rPr>
      </w:pPr>
      <w:r>
        <w:rPr>
          <w:sz w:val="24"/>
        </w:rPr>
        <w:t xml:space="preserve">The impact of cost overruns on project selection can be minimised by including the expected value of project risks in the cost estimates used for cost benefit analysis (ref: BITRE, 2005). While benefit cost ratios will </w:t>
      </w:r>
      <w:r w:rsidR="009D4104">
        <w:rPr>
          <w:sz w:val="24"/>
        </w:rPr>
        <w:t xml:space="preserve">still be </w:t>
      </w:r>
      <w:r>
        <w:rPr>
          <w:sz w:val="24"/>
        </w:rPr>
        <w:t xml:space="preserve">more </w:t>
      </w:r>
      <w:r w:rsidR="009D4104">
        <w:rPr>
          <w:sz w:val="24"/>
        </w:rPr>
        <w:t>uncertain for risky</w:t>
      </w:r>
      <w:r>
        <w:rPr>
          <w:sz w:val="24"/>
        </w:rPr>
        <w:t xml:space="preserve"> projects </w:t>
      </w:r>
      <w:r w:rsidR="009D4104">
        <w:rPr>
          <w:sz w:val="24"/>
        </w:rPr>
        <w:t xml:space="preserve">than routine projects </w:t>
      </w:r>
      <w:r>
        <w:rPr>
          <w:sz w:val="24"/>
        </w:rPr>
        <w:t xml:space="preserve">after this adjustment is made, </w:t>
      </w:r>
      <w:r w:rsidR="009D4104">
        <w:rPr>
          <w:sz w:val="24"/>
        </w:rPr>
        <w:t xml:space="preserve">the benefit cost ratios of risky projects </w:t>
      </w:r>
      <w:r>
        <w:rPr>
          <w:sz w:val="24"/>
        </w:rPr>
        <w:t>will no longer</w:t>
      </w:r>
      <w:r w:rsidR="009D4104">
        <w:rPr>
          <w:sz w:val="24"/>
        </w:rPr>
        <w:t xml:space="preserve"> be </w:t>
      </w:r>
      <w:r w:rsidR="000C4F10">
        <w:rPr>
          <w:sz w:val="24"/>
        </w:rPr>
        <w:t xml:space="preserve">systematically </w:t>
      </w:r>
      <w:r w:rsidR="009D4104">
        <w:rPr>
          <w:sz w:val="24"/>
        </w:rPr>
        <w:t>biased</w:t>
      </w:r>
      <w:r w:rsidR="000C4F10">
        <w:rPr>
          <w:sz w:val="24"/>
        </w:rPr>
        <w:t xml:space="preserve"> </w:t>
      </w:r>
      <w:r w:rsidR="002613C7">
        <w:rPr>
          <w:sz w:val="24"/>
        </w:rPr>
        <w:t xml:space="preserve">in a way that makes projects </w:t>
      </w:r>
      <w:r w:rsidR="000C4F10">
        <w:rPr>
          <w:sz w:val="24"/>
        </w:rPr>
        <w:t xml:space="preserve">appear more </w:t>
      </w:r>
      <w:r w:rsidR="002613C7">
        <w:rPr>
          <w:sz w:val="24"/>
        </w:rPr>
        <w:t xml:space="preserve">lucrative </w:t>
      </w:r>
      <w:r w:rsidR="000C4F10">
        <w:rPr>
          <w:sz w:val="24"/>
        </w:rPr>
        <w:t>than they really are</w:t>
      </w:r>
      <w:r w:rsidR="009D4104">
        <w:rPr>
          <w:sz w:val="24"/>
        </w:rPr>
        <w:t>. For this reason, it</w:t>
      </w:r>
      <w:r w:rsidR="000C4F10">
        <w:rPr>
          <w:sz w:val="24"/>
        </w:rPr>
        <w:t xml:space="preserve"> i</w:t>
      </w:r>
      <w:r w:rsidR="009D4104">
        <w:rPr>
          <w:sz w:val="24"/>
        </w:rPr>
        <w:t xml:space="preserve">s critical that the costs used in cost benefit analyses include the </w:t>
      </w:r>
      <w:r w:rsidR="009D4104" w:rsidRPr="009D4104">
        <w:rPr>
          <w:i/>
          <w:sz w:val="24"/>
        </w:rPr>
        <w:t>expected value</w:t>
      </w:r>
      <w:r w:rsidR="009D4104">
        <w:rPr>
          <w:sz w:val="24"/>
        </w:rPr>
        <w:t xml:space="preserve"> of project risks.</w:t>
      </w:r>
    </w:p>
    <w:p w14:paraId="325A41B9" w14:textId="67AA9BFB" w:rsidR="009D4104" w:rsidRDefault="00C55081" w:rsidP="000428B3">
      <w:pPr>
        <w:pStyle w:val="BodyText"/>
        <w:rPr>
          <w:sz w:val="24"/>
        </w:rPr>
      </w:pPr>
      <w:r>
        <w:rPr>
          <w:sz w:val="24"/>
        </w:rPr>
        <w:t xml:space="preserve">Only the Commonwealth and NSW’s risk management guidelines clearly recommend that </w:t>
      </w:r>
      <w:r w:rsidR="009D4104">
        <w:rPr>
          <w:sz w:val="24"/>
        </w:rPr>
        <w:t xml:space="preserve">the expected value of </w:t>
      </w:r>
      <w:r w:rsidR="009D4104">
        <w:rPr>
          <w:sz w:val="24"/>
        </w:rPr>
        <w:lastRenderedPageBreak/>
        <w:t xml:space="preserve">projects risks </w:t>
      </w:r>
      <w:r>
        <w:rPr>
          <w:sz w:val="24"/>
        </w:rPr>
        <w:t>should be</w:t>
      </w:r>
      <w:r w:rsidR="009D4104">
        <w:rPr>
          <w:sz w:val="24"/>
        </w:rPr>
        <w:t xml:space="preserve"> incorporated into the costs </w:t>
      </w:r>
      <w:r>
        <w:rPr>
          <w:sz w:val="24"/>
        </w:rPr>
        <w:t xml:space="preserve">estimates used </w:t>
      </w:r>
      <w:r w:rsidR="009D4104">
        <w:rPr>
          <w:sz w:val="24"/>
        </w:rPr>
        <w:t>for benefit cost analysis</w:t>
      </w:r>
      <w:r>
        <w:rPr>
          <w:rStyle w:val="FootnoteReference"/>
          <w:sz w:val="24"/>
        </w:rPr>
        <w:footnoteReference w:id="11"/>
      </w:r>
      <w:r w:rsidR="009D4104">
        <w:rPr>
          <w:sz w:val="24"/>
        </w:rPr>
        <w:t xml:space="preserve">. </w:t>
      </w:r>
    </w:p>
    <w:p w14:paraId="273BDC42" w14:textId="204BDBAA" w:rsidR="009D4104" w:rsidRDefault="002613C7" w:rsidP="000428B3">
      <w:pPr>
        <w:pStyle w:val="BodyText"/>
        <w:rPr>
          <w:sz w:val="24"/>
        </w:rPr>
      </w:pPr>
      <w:r>
        <w:rPr>
          <w:sz w:val="24"/>
        </w:rPr>
        <w:t>I</w:t>
      </w:r>
      <w:r w:rsidR="009D4104">
        <w:rPr>
          <w:sz w:val="24"/>
        </w:rPr>
        <w:t xml:space="preserve">t is not reasonable to assume that incorporation of the expected value of risks into cost estimates is implicitly expected by guidelines which do not comment on the type of costs </w:t>
      </w:r>
      <w:r w:rsidR="006173FD">
        <w:rPr>
          <w:sz w:val="24"/>
        </w:rPr>
        <w:t xml:space="preserve">that should be </w:t>
      </w:r>
      <w:r w:rsidR="009D4104">
        <w:rPr>
          <w:sz w:val="24"/>
        </w:rPr>
        <w:t xml:space="preserve">employed in cost benefit analysis. This is because previous </w:t>
      </w:r>
      <w:r w:rsidR="006173FD">
        <w:rPr>
          <w:sz w:val="24"/>
        </w:rPr>
        <w:t xml:space="preserve">Australian </w:t>
      </w:r>
      <w:r w:rsidR="009D4104">
        <w:rPr>
          <w:sz w:val="24"/>
        </w:rPr>
        <w:t xml:space="preserve">research </w:t>
      </w:r>
      <w:r w:rsidR="006173FD">
        <w:rPr>
          <w:sz w:val="24"/>
        </w:rPr>
        <w:t xml:space="preserve">regarding the treatment of risk in cost benefit analysis has found that there is substantial confusion on this matter (BITRE, 2005). </w:t>
      </w:r>
    </w:p>
    <w:p w14:paraId="2918301C" w14:textId="0CA8CCEE" w:rsidR="006173FD" w:rsidRDefault="006173FD" w:rsidP="000428B3">
      <w:pPr>
        <w:pStyle w:val="BodyText"/>
        <w:rPr>
          <w:sz w:val="24"/>
        </w:rPr>
      </w:pPr>
      <w:r>
        <w:rPr>
          <w:sz w:val="24"/>
        </w:rPr>
        <w:t>The various guidance documents provided on cost benefit analysis for transport infrastructure projects in Australia should be amended to clearly recommend that the expected value of project risks be included in the costs employed in cost benefit analysis.</w:t>
      </w:r>
    </w:p>
    <w:p w14:paraId="6C6B0C49" w14:textId="3F3B0C40" w:rsidR="000428B3" w:rsidRPr="002613C7" w:rsidRDefault="00086366" w:rsidP="000428B3">
      <w:pPr>
        <w:pStyle w:val="Heading3"/>
      </w:pPr>
      <w:r>
        <w:t>Manage project risks in a cost efficient manner</w:t>
      </w:r>
    </w:p>
    <w:p w14:paraId="696B984C" w14:textId="77777777" w:rsidR="00E64C45" w:rsidRDefault="006173FD" w:rsidP="000428B3">
      <w:pPr>
        <w:pStyle w:val="BodyText"/>
        <w:rPr>
          <w:sz w:val="24"/>
        </w:rPr>
      </w:pPr>
      <w:r>
        <w:rPr>
          <w:sz w:val="24"/>
        </w:rPr>
        <w:t xml:space="preserve">Cost overruns </w:t>
      </w:r>
      <w:r w:rsidR="008A4D03">
        <w:rPr>
          <w:sz w:val="24"/>
        </w:rPr>
        <w:t xml:space="preserve">are also problematic when they inflict unanticipated shocks on government budgets. In order to protect against this, </w:t>
      </w:r>
      <w:r w:rsidR="001E1A6D">
        <w:rPr>
          <w:sz w:val="24"/>
        </w:rPr>
        <w:t xml:space="preserve">it is routinely advised that </w:t>
      </w:r>
      <w:r w:rsidR="008A4D03">
        <w:rPr>
          <w:sz w:val="24"/>
        </w:rPr>
        <w:t>project budgets</w:t>
      </w:r>
      <w:r w:rsidR="001E1A6D">
        <w:rPr>
          <w:sz w:val="24"/>
        </w:rPr>
        <w:t xml:space="preserve"> are accompanied by contingency funds</w:t>
      </w:r>
      <w:r w:rsidR="008A4D03">
        <w:rPr>
          <w:sz w:val="24"/>
        </w:rPr>
        <w:t xml:space="preserve">. </w:t>
      </w:r>
    </w:p>
    <w:p w14:paraId="082D37BF" w14:textId="6696DE8F" w:rsidR="00C90C14" w:rsidRDefault="00C90C14" w:rsidP="000428B3">
      <w:pPr>
        <w:pStyle w:val="BodyText"/>
        <w:rPr>
          <w:sz w:val="24"/>
        </w:rPr>
      </w:pPr>
      <w:r>
        <w:rPr>
          <w:sz w:val="24"/>
        </w:rPr>
        <w:t xml:space="preserve">However, this important component of risk management appears to be </w:t>
      </w:r>
      <w:r w:rsidR="00B07CCF">
        <w:rPr>
          <w:sz w:val="24"/>
        </w:rPr>
        <w:t xml:space="preserve">largely </w:t>
      </w:r>
      <w:r>
        <w:rPr>
          <w:sz w:val="24"/>
        </w:rPr>
        <w:t xml:space="preserve">governed by rules of thumb. This conclusion is supported by </w:t>
      </w:r>
      <w:r w:rsidR="00B07CCF">
        <w:rPr>
          <w:sz w:val="24"/>
        </w:rPr>
        <w:t>the observations</w:t>
      </w:r>
      <w:r>
        <w:rPr>
          <w:sz w:val="24"/>
        </w:rPr>
        <w:t xml:space="preserve"> that the recommended size of contingencies varies widely </w:t>
      </w:r>
      <w:r w:rsidR="00B07CCF">
        <w:rPr>
          <w:sz w:val="24"/>
        </w:rPr>
        <w:t xml:space="preserve">across </w:t>
      </w:r>
      <w:r w:rsidR="00B07CCF">
        <w:rPr>
          <w:sz w:val="24"/>
        </w:rPr>
        <w:lastRenderedPageBreak/>
        <w:t xml:space="preserve">guidelines (Figure xx), and the data underpinning guidelines’ recommended contingency ranges is not routinely cited. </w:t>
      </w:r>
    </w:p>
    <w:p w14:paraId="38E6F71D" w14:textId="0C3A5BB9" w:rsidR="00C90C14" w:rsidRDefault="00C90C14" w:rsidP="00C90C14">
      <w:pPr>
        <w:pStyle w:val="BodyText"/>
        <w:rPr>
          <w:sz w:val="24"/>
        </w:rPr>
      </w:pPr>
      <w:r w:rsidRPr="00C90C14">
        <w:rPr>
          <w:b/>
          <w:color w:val="6A737B" w:themeColor="accent6"/>
          <w:sz w:val="24"/>
        </w:rPr>
        <w:t>Figure XX: The recommended size of contingency funds varies substantially across guidelin</w:t>
      </w:r>
      <w:r w:rsidRPr="00C90C14">
        <w:rPr>
          <w:b/>
          <w:color w:val="6A737B" w:themeColor="accent6"/>
          <w:sz w:val="24"/>
        </w:rPr>
        <w:t>es</w:t>
      </w:r>
      <w:r w:rsidRPr="00C90C14">
        <w:rPr>
          <w:b/>
          <w:color w:val="6A737B" w:themeColor="accent6"/>
          <w:sz w:val="24"/>
        </w:rPr>
        <w:br/>
      </w:r>
      <w:proofErr w:type="gramStart"/>
      <w:r w:rsidRPr="00C90C14">
        <w:rPr>
          <w:color w:val="6A737B" w:themeColor="accent6"/>
          <w:sz w:val="24"/>
        </w:rPr>
        <w:t>Recommended</w:t>
      </w:r>
      <w:proofErr w:type="gramEnd"/>
      <w:r w:rsidRPr="00C90C14">
        <w:rPr>
          <w:color w:val="6A737B" w:themeColor="accent6"/>
          <w:sz w:val="24"/>
        </w:rPr>
        <w:t xml:space="preserve"> contingency sizes at early and late stages of project development as a proportion of project costs, per cent</w:t>
      </w:r>
    </w:p>
    <w:p w14:paraId="4EFDE7E9" w14:textId="17A6C1AC" w:rsidR="006439F5" w:rsidRDefault="00C90C14" w:rsidP="000428B3">
      <w:pPr>
        <w:pStyle w:val="BodyText"/>
        <w:rPr>
          <w:sz w:val="24"/>
        </w:rPr>
      </w:pPr>
      <w:r>
        <w:rPr>
          <w:noProof/>
          <w:sz w:val="24"/>
        </w:rPr>
        <w:drawing>
          <wp:inline distT="0" distB="0" distL="0" distR="0" wp14:anchorId="30F9C2B8" wp14:editId="12D9643B">
            <wp:extent cx="4292948" cy="296883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696" cy="2976956"/>
                    </a:xfrm>
                    <a:prstGeom prst="rect">
                      <a:avLst/>
                    </a:prstGeom>
                    <a:noFill/>
                  </pic:spPr>
                </pic:pic>
              </a:graphicData>
            </a:graphic>
          </wp:inline>
        </w:drawing>
      </w:r>
      <w:r w:rsidR="00B07CCF">
        <w:rPr>
          <w:sz w:val="24"/>
        </w:rPr>
        <w:br/>
      </w:r>
      <w:r w:rsidR="00B07CCF" w:rsidRPr="00B07CCF">
        <w:rPr>
          <w:i/>
          <w:sz w:val="18"/>
        </w:rPr>
        <w:t>Notes:</w:t>
      </w:r>
      <w:r w:rsidR="00B07CCF">
        <w:rPr>
          <w:i/>
          <w:sz w:val="18"/>
        </w:rPr>
        <w:t xml:space="preserve"> </w:t>
      </w:r>
      <w:r w:rsidR="000E1E3F">
        <w:rPr>
          <w:i/>
          <w:sz w:val="18"/>
        </w:rPr>
        <w:t xml:space="preserve">The </w:t>
      </w:r>
      <w:r w:rsidR="000E1E3F">
        <w:rPr>
          <w:i/>
          <w:sz w:val="18"/>
        </w:rPr>
        <w:t xml:space="preserve">contingency ranges </w:t>
      </w:r>
      <w:r w:rsidR="000E1E3F">
        <w:rPr>
          <w:i/>
          <w:sz w:val="18"/>
        </w:rPr>
        <w:t>cited i</w:t>
      </w:r>
      <w:r w:rsidR="00B07CCF">
        <w:rPr>
          <w:i/>
          <w:sz w:val="18"/>
        </w:rPr>
        <w:t xml:space="preserve">n the National Guidelines for Transport System Management </w:t>
      </w:r>
      <w:r w:rsidR="000E1E3F">
        <w:rPr>
          <w:i/>
          <w:sz w:val="18"/>
        </w:rPr>
        <w:t xml:space="preserve">refer specifically to road projects specifically, and </w:t>
      </w:r>
      <w:r w:rsidR="00B07CCF">
        <w:rPr>
          <w:i/>
          <w:sz w:val="18"/>
        </w:rPr>
        <w:t xml:space="preserve">are </w:t>
      </w:r>
      <w:r w:rsidR="000E1E3F">
        <w:rPr>
          <w:i/>
          <w:sz w:val="18"/>
        </w:rPr>
        <w:t>anticipated to be t</w:t>
      </w:r>
      <w:r w:rsidR="00B07CCF">
        <w:rPr>
          <w:i/>
          <w:sz w:val="18"/>
        </w:rPr>
        <w:t>oo conservative</w:t>
      </w:r>
      <w:r w:rsidR="000E1E3F">
        <w:rPr>
          <w:i/>
          <w:sz w:val="18"/>
        </w:rPr>
        <w:t xml:space="preserve"> for projects which are one-off in nature. </w:t>
      </w:r>
      <w:r w:rsidR="00B07CCF" w:rsidRPr="00B07CCF">
        <w:rPr>
          <w:i/>
          <w:sz w:val="18"/>
        </w:rPr>
        <w:br/>
        <w:t>Sources:</w:t>
      </w:r>
    </w:p>
    <w:p w14:paraId="48593CBB" w14:textId="7F463117" w:rsidR="00B07CCF" w:rsidRDefault="00B07CCF" w:rsidP="00B07CCF">
      <w:pPr>
        <w:spacing w:before="0"/>
        <w:ind w:left="0"/>
      </w:pPr>
      <w:r>
        <w:lastRenderedPageBreak/>
        <w:t>Even more problematic is the frequent absence of strict requirements for contingency funds to be held at the portfolio level. New South Wales is the only jurisdiction which provides clear, strategic advice on how contingency funds should be managed</w:t>
      </w:r>
      <w:r w:rsidR="003A6BEE">
        <w:rPr>
          <w:rStyle w:val="FootnoteReference"/>
        </w:rPr>
        <w:footnoteReference w:id="12"/>
      </w:r>
      <w:r>
        <w:t>, and Queensland appears to be the only state where there is a strict requirement for contingency funds to be managed at the portfolio level</w:t>
      </w:r>
      <w:r w:rsidR="003A6BEE">
        <w:rPr>
          <w:rStyle w:val="FootnoteReference"/>
        </w:rPr>
        <w:footnoteReference w:id="13"/>
      </w:r>
      <w:r>
        <w:t>.</w:t>
      </w:r>
      <w:r w:rsidR="000E1E3F">
        <w:t xml:space="preserve"> </w:t>
      </w:r>
    </w:p>
    <w:p w14:paraId="2FBE2FD9" w14:textId="77777777" w:rsidR="000E1E3F" w:rsidRDefault="000E1E3F" w:rsidP="00985554">
      <w:pPr>
        <w:spacing w:before="0"/>
        <w:ind w:left="0"/>
      </w:pPr>
    </w:p>
    <w:p w14:paraId="1D809180" w14:textId="77EF9490" w:rsidR="000E1E3F" w:rsidRDefault="00985554" w:rsidP="000E1E3F">
      <w:pPr>
        <w:spacing w:before="0"/>
        <w:ind w:left="0"/>
      </w:pPr>
      <w:r>
        <w:t xml:space="preserve">It should be noted that </w:t>
      </w:r>
      <w:r w:rsidR="000E1E3F">
        <w:t xml:space="preserve">in the absence of such protocol, there are clear incentives for contingencies to be managed at the project level. </w:t>
      </w:r>
      <w:r w:rsidR="000E1E3F">
        <w:t>This is because changes to project budgets that involve state treasuries increasing projects’ budget allocations are open to more public scrutiny. Consequently, project management teams are subject to lower reputational risk when contingency funds are included within initial budget allocations and managed at the project level.</w:t>
      </w:r>
    </w:p>
    <w:p w14:paraId="531C5857" w14:textId="77777777" w:rsidR="00985554" w:rsidRDefault="00985554" w:rsidP="00985554">
      <w:pPr>
        <w:spacing w:before="0"/>
        <w:ind w:left="0"/>
      </w:pPr>
    </w:p>
    <w:p w14:paraId="61BA8D3C" w14:textId="3D235DC3" w:rsidR="00985554" w:rsidRDefault="00985554" w:rsidP="00985554">
      <w:pPr>
        <w:spacing w:before="0"/>
        <w:ind w:left="0"/>
      </w:pPr>
      <w:r>
        <w:t>Chapter XX identified that contingency funds can be XX times more cost effective when managed at the portfolio level. For this reason, it would be desirable for all states to adopt a stringent practice of managing contingency funds at the portfolio.</w:t>
      </w:r>
    </w:p>
    <w:p w14:paraId="10A55871" w14:textId="154C5798" w:rsidR="0067134F" w:rsidRPr="003A6BEE" w:rsidRDefault="000E1E3F" w:rsidP="003A6BEE">
      <w:pPr>
        <w:spacing w:before="0"/>
        <w:ind w:left="0"/>
      </w:pPr>
      <w:r>
        <w:br w:type="page"/>
      </w:r>
    </w:p>
    <w:p w14:paraId="314883DE" w14:textId="45F7A27E" w:rsidR="00273734" w:rsidRDefault="00273734">
      <w:pPr>
        <w:spacing w:before="0"/>
        <w:ind w:left="0"/>
        <w:rPr>
          <w:b/>
          <w:color w:val="6A737B" w:themeColor="accent6"/>
          <w:sz w:val="20"/>
        </w:rPr>
      </w:pPr>
      <w:r>
        <w:rPr>
          <w:b/>
          <w:color w:val="6A737B" w:themeColor="accent6"/>
          <w:sz w:val="20"/>
        </w:rPr>
        <w:lastRenderedPageBreak/>
        <w:br w:type="page"/>
      </w:r>
    </w:p>
    <w:p w14:paraId="4CD879C6" w14:textId="354FAD0C" w:rsidR="00273734" w:rsidRDefault="00273734" w:rsidP="00273734">
      <w:pPr>
        <w:pStyle w:val="Heading1"/>
      </w:pPr>
      <w:r>
        <w:lastRenderedPageBreak/>
        <w:t>Methodological appendix</w:t>
      </w:r>
    </w:p>
    <w:p w14:paraId="2EE9E4EF" w14:textId="75C326B8" w:rsidR="00273734" w:rsidRDefault="00FD7731" w:rsidP="00273734">
      <w:pPr>
        <w:ind w:left="0"/>
        <w:rPr>
          <w:szCs w:val="22"/>
        </w:rPr>
      </w:pPr>
      <w:r>
        <w:rPr>
          <w:szCs w:val="22"/>
        </w:rPr>
        <w:t xml:space="preserve">The conclusions drawn in this report are founded on thorough statistical analysis of </w:t>
      </w:r>
      <w:r w:rsidR="002F12E7">
        <w:rPr>
          <w:szCs w:val="22"/>
        </w:rPr>
        <w:t xml:space="preserve">transport projects completed in Australia since 2001. This appendix provides the supporting details of the report’s data sources and analysis. </w:t>
      </w:r>
    </w:p>
    <w:p w14:paraId="61ECD931" w14:textId="77777777" w:rsidR="00C16C05" w:rsidRDefault="00C16C05" w:rsidP="00273734">
      <w:pPr>
        <w:ind w:left="0"/>
        <w:rPr>
          <w:szCs w:val="22"/>
        </w:rPr>
      </w:pPr>
    </w:p>
    <w:p w14:paraId="799C0DFD" w14:textId="666A3591" w:rsidR="00273734" w:rsidRPr="00273734" w:rsidRDefault="00273734" w:rsidP="00273734">
      <w:pPr>
        <w:pStyle w:val="Heading2"/>
        <w:rPr>
          <w:sz w:val="24"/>
        </w:rPr>
      </w:pPr>
      <w:r>
        <w:t>Data</w:t>
      </w:r>
    </w:p>
    <w:p w14:paraId="4E609EAE" w14:textId="77777777" w:rsidR="00C16C05" w:rsidRDefault="00273734" w:rsidP="00273734">
      <w:pPr>
        <w:ind w:left="0"/>
        <w:rPr>
          <w:szCs w:val="22"/>
        </w:rPr>
      </w:pPr>
      <w:r w:rsidRPr="00273734">
        <w:rPr>
          <w:szCs w:val="22"/>
        </w:rPr>
        <w:t xml:space="preserve">The analysis contained in the cost overruns report is based on two unique datasets: a time series dataset built from the archives of the Deloitte Access Investment Monitor which tracks the evolution of project costs over time for all Australian transport infrastructure projects constructed since 2000, and a smaller but far more detailed dataset which investigates the circumstances surrounding the cost overruns on 51 of these projects. </w:t>
      </w:r>
    </w:p>
    <w:p w14:paraId="6C275E1B" w14:textId="77777777" w:rsidR="00C16C05" w:rsidRPr="00C16C05" w:rsidRDefault="00C16C05" w:rsidP="00C16C05">
      <w:pPr>
        <w:pStyle w:val="Heading2"/>
        <w:numPr>
          <w:ilvl w:val="0"/>
          <w:numId w:val="0"/>
        </w:numPr>
        <w:ind w:left="576"/>
        <w:rPr>
          <w:sz w:val="24"/>
        </w:rPr>
      </w:pPr>
    </w:p>
    <w:p w14:paraId="7C45B4AB" w14:textId="296D8668" w:rsidR="00C16C05" w:rsidRPr="00C16C05" w:rsidRDefault="00C16C05" w:rsidP="00C16C05">
      <w:pPr>
        <w:pStyle w:val="Heading3"/>
        <w:rPr>
          <w:sz w:val="24"/>
        </w:rPr>
      </w:pPr>
      <w:r>
        <w:t>Inflation adjustment</w:t>
      </w:r>
    </w:p>
    <w:p w14:paraId="4EE21345" w14:textId="0DCD72C9" w:rsidR="00C16C05" w:rsidRDefault="00273734" w:rsidP="00C16C05">
      <w:pPr>
        <w:ind w:left="0"/>
        <w:rPr>
          <w:szCs w:val="22"/>
        </w:rPr>
      </w:pPr>
      <w:r w:rsidRPr="00273734">
        <w:rPr>
          <w:szCs w:val="22"/>
        </w:rPr>
        <w:t>Both of these datasets are based on publically available information such as government budgets, announcements by private companies and media sources. As these data sources report project budgets in terms of nominal outturn dollars, so do both the Investment Monitor and smaller Grattan datasets.</w:t>
      </w:r>
      <w:r w:rsidR="00C16C05">
        <w:rPr>
          <w:szCs w:val="22"/>
        </w:rPr>
        <w:t xml:space="preserve"> W</w:t>
      </w:r>
      <w:r w:rsidR="00C16C05" w:rsidRPr="00273734">
        <w:rPr>
          <w:szCs w:val="22"/>
        </w:rPr>
        <w:t xml:space="preserve">e assume that the distribution of project costs across time is the same for all projects and inflate nominal outturn costs to 2016 dollars from the central year of each project’s construction period. While only </w:t>
      </w:r>
      <w:r w:rsidR="00C16C05" w:rsidRPr="00273734">
        <w:rPr>
          <w:szCs w:val="22"/>
        </w:rPr>
        <w:lastRenderedPageBreak/>
        <w:t>approximate, this approach is sufficient for controlling for the effect of inflation at the aggregate level under the assumption that the distribution of project costs over the construction p</w:t>
      </w:r>
      <w:r w:rsidR="00C16C05">
        <w:rPr>
          <w:szCs w:val="22"/>
        </w:rPr>
        <w:t xml:space="preserve">eriod does not vary with time. </w:t>
      </w:r>
    </w:p>
    <w:p w14:paraId="6217FB34" w14:textId="77777777" w:rsidR="00C16C05" w:rsidRDefault="00C16C05" w:rsidP="00C16C05">
      <w:pPr>
        <w:ind w:left="0"/>
        <w:rPr>
          <w:szCs w:val="22"/>
        </w:rPr>
      </w:pPr>
    </w:p>
    <w:p w14:paraId="6EFB4640" w14:textId="1DB94E8E" w:rsidR="00273734" w:rsidRPr="00273734" w:rsidRDefault="00273734" w:rsidP="00C16C05">
      <w:pPr>
        <w:pStyle w:val="Heading3"/>
      </w:pPr>
      <w:r w:rsidRPr="00273734">
        <w:t xml:space="preserve">Cost definitions </w:t>
      </w:r>
    </w:p>
    <w:p w14:paraId="65045479" w14:textId="77777777" w:rsidR="00736B01" w:rsidRDefault="00273734" w:rsidP="00273734">
      <w:pPr>
        <w:ind w:left="0"/>
        <w:rPr>
          <w:szCs w:val="22"/>
        </w:rPr>
      </w:pPr>
      <w:r w:rsidRPr="00273734">
        <w:rPr>
          <w:szCs w:val="22"/>
        </w:rPr>
        <w:t xml:space="preserve">We define cost overruns as the percentage change in project costs over a given period, as a proportion of a project’s initial cost. Project costs are defined as the total cost of designing and constructing a given asset to the public sector, and so include public sector project management costs outside of the project contract and exclude any costs incurred beyond the contract price by the contractor. </w:t>
      </w:r>
    </w:p>
    <w:p w14:paraId="41EDCB98" w14:textId="3882D260" w:rsidR="00273734" w:rsidRPr="00273734" w:rsidRDefault="00273734" w:rsidP="009335F9">
      <w:pPr>
        <w:ind w:left="0"/>
        <w:rPr>
          <w:szCs w:val="22"/>
        </w:rPr>
      </w:pPr>
      <w:r w:rsidRPr="00273734">
        <w:rPr>
          <w:szCs w:val="22"/>
        </w:rPr>
        <w:t>We consider overruns on these costs in relation to three project stages</w:t>
      </w:r>
      <w:r w:rsidR="00736B01">
        <w:rPr>
          <w:szCs w:val="22"/>
        </w:rPr>
        <w:t>:</w:t>
      </w:r>
      <w:r w:rsidR="00321BAE">
        <w:rPr>
          <w:szCs w:val="22"/>
        </w:rPr>
        <w:t xml:space="preserve"> from announcement with a cost estimate but </w:t>
      </w:r>
      <w:r w:rsidR="00736B01">
        <w:rPr>
          <w:szCs w:val="22"/>
        </w:rPr>
        <w:t xml:space="preserve">prior to a budget commitment, between a </w:t>
      </w:r>
      <w:r w:rsidR="00321BAE">
        <w:rPr>
          <w:szCs w:val="22"/>
        </w:rPr>
        <w:t xml:space="preserve">formal </w:t>
      </w:r>
      <w:r w:rsidR="00736B01">
        <w:rPr>
          <w:szCs w:val="22"/>
        </w:rPr>
        <w:t xml:space="preserve">budget commitment </w:t>
      </w:r>
      <w:r w:rsidR="00321BAE">
        <w:rPr>
          <w:szCs w:val="22"/>
        </w:rPr>
        <w:t xml:space="preserve">by an Australian government </w:t>
      </w:r>
      <w:r w:rsidR="00736B01">
        <w:rPr>
          <w:szCs w:val="22"/>
        </w:rPr>
        <w:t xml:space="preserve">and </w:t>
      </w:r>
      <w:r w:rsidR="00321BAE">
        <w:rPr>
          <w:szCs w:val="22"/>
        </w:rPr>
        <w:t xml:space="preserve">the start of </w:t>
      </w:r>
      <w:r w:rsidR="00736B01">
        <w:rPr>
          <w:szCs w:val="22"/>
        </w:rPr>
        <w:t xml:space="preserve">construction, and during construction. </w:t>
      </w:r>
      <w:r w:rsidR="00321BAE">
        <w:rPr>
          <w:szCs w:val="22"/>
        </w:rPr>
        <w:t>.</w:t>
      </w:r>
    </w:p>
    <w:p w14:paraId="5AA867A0" w14:textId="77777777" w:rsidR="00273734" w:rsidRDefault="00273734" w:rsidP="00273734">
      <w:pPr>
        <w:ind w:left="0"/>
        <w:rPr>
          <w:szCs w:val="22"/>
        </w:rPr>
      </w:pPr>
      <w:r w:rsidRPr="00273734">
        <w:rPr>
          <w:szCs w:val="22"/>
        </w:rPr>
        <w:t xml:space="preserve">These project stages correspond to the descriptions of projects’ maturity associated with each cost estimate in the Investment Monitor dataset. </w:t>
      </w:r>
    </w:p>
    <w:p w14:paraId="38F31EAE" w14:textId="77777777" w:rsidR="00C16C05" w:rsidRPr="00273734" w:rsidRDefault="00C16C05" w:rsidP="00273734">
      <w:pPr>
        <w:ind w:left="0"/>
        <w:rPr>
          <w:szCs w:val="22"/>
        </w:rPr>
      </w:pPr>
    </w:p>
    <w:p w14:paraId="7145BC36" w14:textId="690766A4" w:rsidR="00273734" w:rsidRPr="00273734" w:rsidRDefault="00273734" w:rsidP="00C16C05">
      <w:pPr>
        <w:pStyle w:val="Heading3"/>
      </w:pPr>
      <w:r w:rsidRPr="00273734">
        <w:lastRenderedPageBreak/>
        <w:t>Comparison of the two datasets</w:t>
      </w:r>
    </w:p>
    <w:p w14:paraId="1B524C72" w14:textId="0D9322F3" w:rsidR="00273734" w:rsidRPr="00273734" w:rsidRDefault="00273734" w:rsidP="00C16C05">
      <w:pPr>
        <w:ind w:left="0"/>
        <w:rPr>
          <w:szCs w:val="22"/>
        </w:rPr>
      </w:pPr>
      <w:r w:rsidRPr="00273734">
        <w:rPr>
          <w:szCs w:val="22"/>
        </w:rPr>
        <w:t>The key differences between the Investment Monitor and smaller Grattan dataset are the size and quality of the datasets. In order to monitor all transport projects from conception to completion, Deloitte Access</w:t>
      </w:r>
      <w:r w:rsidR="00321BAE">
        <w:rPr>
          <w:szCs w:val="22"/>
        </w:rPr>
        <w:t xml:space="preserve"> Economics</w:t>
      </w:r>
      <w:r w:rsidRPr="00273734">
        <w:rPr>
          <w:szCs w:val="22"/>
        </w:rPr>
        <w:t xml:space="preserve"> has employed a routine data collection methodology which involves scanning government budgets and media sources for mentions of the projects of interest. This approach is efficient, but is arguably prone to errors as the details and history of each project cannot be examined in detail every time a data point is added. </w:t>
      </w:r>
    </w:p>
    <w:p w14:paraId="74515A56" w14:textId="77777777" w:rsidR="00ED2645" w:rsidRDefault="00273734" w:rsidP="00C16C05">
      <w:pPr>
        <w:ind w:left="0"/>
        <w:rPr>
          <w:szCs w:val="22"/>
        </w:rPr>
      </w:pPr>
      <w:r w:rsidRPr="00273734">
        <w:rPr>
          <w:szCs w:val="22"/>
        </w:rPr>
        <w:t xml:space="preserve">Seeking to ascertain the quality of the Investment Monitor’s cost estimates, we compared the cost estimates recorded in this dataset against the small sample of carefully investigated transport infrastructure projects that make up the Grattan dataset. </w:t>
      </w:r>
    </w:p>
    <w:p w14:paraId="78CE3188" w14:textId="65E9D4D0" w:rsidR="00ED2645" w:rsidRDefault="00ED2645" w:rsidP="00ED2645">
      <w:pPr>
        <w:ind w:left="0"/>
        <w:rPr>
          <w:lang w:eastAsia="en-US"/>
        </w:rPr>
      </w:pPr>
      <w:r>
        <w:rPr>
          <w:lang w:eastAsia="en-US"/>
        </w:rPr>
        <w:t xml:space="preserve">Figure XX compares the Investment Monitor and Grattan </w:t>
      </w:r>
      <w:proofErr w:type="spellStart"/>
      <w:r>
        <w:rPr>
          <w:lang w:eastAsia="en-US"/>
        </w:rPr>
        <w:t>datasets’</w:t>
      </w:r>
      <w:proofErr w:type="spellEnd"/>
      <w:r>
        <w:rPr>
          <w:lang w:eastAsia="en-US"/>
        </w:rPr>
        <w:t xml:space="preserve"> estimates of the total value of the projects included in the Grattan dataset. Although the Grattan dataset only covers a limited number of projects, the high level of similarity between the value of the Investment Monitor and Grattan </w:t>
      </w:r>
      <w:proofErr w:type="spellStart"/>
      <w:r>
        <w:rPr>
          <w:lang w:eastAsia="en-US"/>
        </w:rPr>
        <w:t>datasets’</w:t>
      </w:r>
      <w:proofErr w:type="spellEnd"/>
      <w:r>
        <w:rPr>
          <w:lang w:eastAsia="en-US"/>
        </w:rPr>
        <w:t xml:space="preserve"> portfolios at each project stage provides assurance that the Investment monitor dataset is unbiased. The comparability of the Grattan and Deloitte datasets also holds at the individual project level, as there is no statistically significant difference between the average cost </w:t>
      </w:r>
      <w:r>
        <w:rPr>
          <w:lang w:eastAsia="en-US"/>
        </w:rPr>
        <w:lastRenderedPageBreak/>
        <w:t>change on individual projects observed across the Grattan and Investment Monitor datasets</w:t>
      </w:r>
      <w:r>
        <w:rPr>
          <w:rStyle w:val="FootnoteReference"/>
          <w:lang w:eastAsia="en-US"/>
        </w:rPr>
        <w:footnoteReference w:id="14"/>
      </w:r>
      <w:r>
        <w:rPr>
          <w:lang w:eastAsia="en-US"/>
        </w:rPr>
        <w:t xml:space="preserve">. </w:t>
      </w:r>
    </w:p>
    <w:p w14:paraId="56960B20" w14:textId="77777777" w:rsidR="00ED2645" w:rsidRDefault="00ED2645" w:rsidP="00ED2645">
      <w:pPr>
        <w:pStyle w:val="Figuretitle"/>
        <w:rPr>
          <w:b w:val="0"/>
          <w:bCs w:val="0"/>
          <w:color w:val="auto"/>
          <w:sz w:val="24"/>
          <w:szCs w:val="22"/>
        </w:rPr>
      </w:pPr>
    </w:p>
    <w:p w14:paraId="621B52BE" w14:textId="1360DB2F" w:rsidR="00ED2645" w:rsidRDefault="00ED2645" w:rsidP="00ED2645">
      <w:pPr>
        <w:pStyle w:val="Figuretitle"/>
      </w:pPr>
      <w:r>
        <w:t>Figure XX</w:t>
      </w:r>
      <w:r w:rsidRPr="00FA09EA">
        <w:t xml:space="preserve">: </w:t>
      </w:r>
      <w:r>
        <w:t>Cost estimates contained within the Investment Monitor data appear reliable overall</w:t>
      </w:r>
    </w:p>
    <w:p w14:paraId="01452351" w14:textId="0CA73ED7" w:rsidR="00ED2645" w:rsidRPr="00ED2645" w:rsidRDefault="00ED2645" w:rsidP="00ED2645">
      <w:pPr>
        <w:pStyle w:val="Figuretitle"/>
        <w:rPr>
          <w:b w:val="0"/>
        </w:rPr>
      </w:pPr>
      <w:r w:rsidRPr="009112A2">
        <w:rPr>
          <w:b w:val="0"/>
        </w:rPr>
        <w:t>Total</w:t>
      </w:r>
      <w:r>
        <w:rPr>
          <w:b w:val="0"/>
        </w:rPr>
        <w:t xml:space="preserve"> value of the portfolio of projects contained within the Grattan dataset by project stage, $billion</w:t>
      </w:r>
      <w:r w:rsidRPr="003F7D68">
        <w:rPr>
          <w:noProof/>
        </w:rPr>
        <w:drawing>
          <wp:inline distT="0" distB="0" distL="0" distR="0" wp14:anchorId="49BCACBB" wp14:editId="3DE04651">
            <wp:extent cx="3820500" cy="2647507"/>
            <wp:effectExtent l="0" t="0" r="889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0874" cy="2647766"/>
                    </a:xfrm>
                    <a:prstGeom prst="rect">
                      <a:avLst/>
                    </a:prstGeom>
                    <a:noFill/>
                    <a:ln>
                      <a:noFill/>
                    </a:ln>
                  </pic:spPr>
                </pic:pic>
              </a:graphicData>
            </a:graphic>
          </wp:inline>
        </w:drawing>
      </w:r>
    </w:p>
    <w:p w14:paraId="54688B81" w14:textId="77777777" w:rsidR="00ED2645" w:rsidRDefault="00ED2645" w:rsidP="00ED2645">
      <w:pPr>
        <w:pStyle w:val="Sources"/>
      </w:pPr>
      <w:r w:rsidRPr="003A49E9">
        <w:t xml:space="preserve">Source: </w:t>
      </w:r>
      <w:r>
        <w:t>Deloitte-Access Investment Monitor; Grattan dataset; Grattan analysis.</w:t>
      </w:r>
    </w:p>
    <w:p w14:paraId="415C5035" w14:textId="77777777" w:rsidR="00ED2645" w:rsidRDefault="00ED2645" w:rsidP="00ED2645">
      <w:pPr>
        <w:ind w:left="0"/>
      </w:pPr>
      <w:commentRangeStart w:id="5"/>
      <w:r>
        <w:rPr>
          <w:lang w:eastAsia="en-US"/>
        </w:rPr>
        <w:t xml:space="preserve">Despite this similarity, we expect the average magnitude of cost overruns observed in the Investment Monitor will be substantially lower than observed in the Grattan dataset. This is because the Investment Monitor considers all </w:t>
      </w:r>
      <w:r>
        <w:rPr>
          <w:lang w:eastAsia="en-US"/>
        </w:rPr>
        <w:lastRenderedPageBreak/>
        <w:t>projects valued over $20 million, the Grattan dataset only considers projects valued above $100 million and project size has been found in the literature to be a consistent predictor of the size of cost overruns</w:t>
      </w:r>
      <w:r>
        <w:t xml:space="preserve"> </w:t>
      </w:r>
      <w:r>
        <w:fldChar w:fldCharType="begin">
          <w:fldData xml:space="preserve">PEVuZE5vdGU+PENpdGU+PEF1dGhvcj5GbHl2Ymplcmc8L0F1dGhvcj48WWVhcj4yMDA0PC9ZZWFy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</w:fldData>
        </w:fldChar>
      </w:r>
      <w:r>
        <w:instrText xml:space="preserve"> ADDIN EN.CITE </w:instrText>
      </w:r>
      <w:r>
        <w:fldChar w:fldCharType="begin">
          <w:fldData xml:space="preserve">PEVuZE5vdGU+PENpdGU+PEF1dGhvcj5GbHl2Ymplcmc8L0F1dGhvcj48WWVhcj4yMDA0PC9ZZWFy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</w:fldData>
        </w:fldChar>
      </w:r>
      <w:r>
        <w:instrText xml:space="preserve"> ADDIN EN.CITE.DATA </w:instrText>
      </w:r>
      <w:r>
        <w:fldChar w:fldCharType="end"/>
      </w:r>
      <w:r>
        <w:fldChar w:fldCharType="separate"/>
      </w:r>
      <w:r>
        <w:rPr>
          <w:noProof/>
        </w:rPr>
        <w:t>(</w:t>
      </w:r>
      <w:hyperlink w:anchor="_ENREF_14" w:tooltip="Flyvbjerg, 2004 #1384" w:history="1">
        <w:r>
          <w:rPr>
            <w:noProof/>
          </w:rPr>
          <w:t>Flyvbjerg et al., 2004</w:t>
        </w:r>
      </w:hyperlink>
      <w:r>
        <w:rPr>
          <w:noProof/>
        </w:rPr>
        <w:t xml:space="preserve">, </w:t>
      </w:r>
      <w:hyperlink w:anchor="_ENREF_19" w:tooltip="Koushki, 2005 #1387" w:history="1">
        <w:r>
          <w:rPr>
            <w:noProof/>
          </w:rPr>
          <w:t>Koushki et al., 2005</w:t>
        </w:r>
      </w:hyperlink>
      <w:r>
        <w:rPr>
          <w:noProof/>
        </w:rPr>
        <w:t xml:space="preserve">, </w:t>
      </w:r>
      <w:hyperlink w:anchor="_ENREF_2" w:tooltip="Anastasopoulos, 2012 #1388" w:history="1">
        <w:r>
          <w:rPr>
            <w:noProof/>
          </w:rPr>
          <w:t>Anastasopoulos et al., 2012</w:t>
        </w:r>
      </w:hyperlink>
      <w:r>
        <w:rPr>
          <w:noProof/>
        </w:rPr>
        <w:t>)</w:t>
      </w:r>
      <w:r>
        <w:fldChar w:fldCharType="end"/>
      </w:r>
      <w:r>
        <w:t>.</w:t>
      </w:r>
    </w:p>
    <w:p w14:paraId="69D9021F" w14:textId="75A85F77" w:rsidR="00ED2645" w:rsidRDefault="00ED2645" w:rsidP="00ED2645">
      <w:pPr>
        <w:ind w:left="0"/>
      </w:pPr>
      <w:r>
        <w:t xml:space="preserve">In line with this expectation, we observe far higher cost overruns across the Grattan dataset than the Investment Monitor dataset. </w:t>
      </w:r>
    </w:p>
    <w:p w14:paraId="0E94CF58" w14:textId="77777777" w:rsidR="00ED2645" w:rsidRDefault="00ED2645" w:rsidP="00ED2645">
      <w:pPr>
        <w:ind w:left="0"/>
      </w:pPr>
    </w:p>
    <w:p w14:paraId="30CC7289" w14:textId="77777777" w:rsidR="00ED2645" w:rsidRPr="00FA09EA" w:rsidRDefault="00ED2645" w:rsidP="00ED2645">
      <w:pPr>
        <w:pStyle w:val="Figuretitle"/>
      </w:pPr>
      <w:bookmarkStart w:id="6" w:name="_Ref328496177"/>
      <w:r w:rsidRPr="00FA09EA">
        <w:t xml:space="preserve">Figure </w:t>
      </w:r>
      <w:fldSimple w:instr=" SEQ Figure \* ARABIC \s 1 ">
        <w:r w:rsidR="00B770A4">
          <w:rPr>
            <w:noProof/>
          </w:rPr>
          <w:t>1</w:t>
        </w:r>
      </w:fldSimple>
      <w:bookmarkEnd w:id="6"/>
      <w:r w:rsidRPr="00FA09EA">
        <w:t>: Cost overrun by project stage in Investment Monitor and Grattan datasets</w:t>
      </w:r>
    </w:p>
    <w:p w14:paraId="2E52C5D7" w14:textId="77777777" w:rsidR="00ED2645" w:rsidRDefault="00ED2645" w:rsidP="00ED2645">
      <w:pPr>
        <w:pStyle w:val="ChartUnits"/>
      </w:pPr>
      <w:r w:rsidRPr="003F7D68">
        <w:rPr>
          <w:noProof/>
        </w:rPr>
        <w:drawing>
          <wp:inline distT="0" distB="0" distL="0" distR="0" wp14:anchorId="1F5EBCC8" wp14:editId="0A25DE97">
            <wp:extent cx="4065994" cy="2817628"/>
            <wp:effectExtent l="0" t="0" r="0" b="190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6392" cy="2817904"/>
                    </a:xfrm>
                    <a:prstGeom prst="rect">
                      <a:avLst/>
                    </a:prstGeom>
                    <a:noFill/>
                    <a:ln>
                      <a:noFill/>
                    </a:ln>
                  </pic:spPr>
                </pic:pic>
              </a:graphicData>
            </a:graphic>
          </wp:inline>
        </w:drawing>
      </w:r>
    </w:p>
    <w:p w14:paraId="4D0CE590" w14:textId="59250906" w:rsidR="00C16C05" w:rsidRPr="00ED2645" w:rsidRDefault="00ED2645" w:rsidP="00ED2645">
      <w:pPr>
        <w:pStyle w:val="Sources"/>
      </w:pPr>
      <w:r>
        <w:t>Notes:</w:t>
      </w:r>
      <w:r w:rsidRPr="00EF5EAD">
        <w:rPr>
          <w:iCs w:val="0"/>
        </w:rPr>
        <w:t xml:space="preserve"> </w:t>
      </w:r>
      <w:r>
        <w:rPr>
          <w:iCs w:val="0"/>
        </w:rPr>
        <w:t>Cost overruns are defined as the percentage change over the period of interest as a proportion of the project’s initial cost estimate.</w:t>
      </w:r>
      <w:r>
        <w:br/>
      </w:r>
      <w:r w:rsidRPr="003A49E9">
        <w:t xml:space="preserve">Source: </w:t>
      </w:r>
      <w:r>
        <w:t>Deloitte-Access Investment Monitor; Grattan dataset; Grattan analysis.</w:t>
      </w:r>
      <w:commentRangeEnd w:id="5"/>
      <w:r>
        <w:rPr>
          <w:rStyle w:val="CommentReference"/>
          <w:i w:val="0"/>
          <w:iCs w:val="0"/>
        </w:rPr>
        <w:commentReference w:id="5"/>
      </w:r>
    </w:p>
    <w:p w14:paraId="5CEE577E" w14:textId="078D13C0" w:rsidR="00273734" w:rsidRPr="00273734" w:rsidRDefault="00273734" w:rsidP="00C16C05">
      <w:pPr>
        <w:pStyle w:val="Heading3"/>
      </w:pPr>
      <w:r w:rsidRPr="00273734">
        <w:lastRenderedPageBreak/>
        <w:t>Outliers</w:t>
      </w:r>
    </w:p>
    <w:p w14:paraId="3E9F73AF" w14:textId="51BDF9BD" w:rsidR="00273734" w:rsidRDefault="00273734" w:rsidP="00C16C05">
      <w:pPr>
        <w:ind w:left="0"/>
        <w:rPr>
          <w:szCs w:val="22"/>
        </w:rPr>
      </w:pPr>
      <w:r w:rsidRPr="00273734">
        <w:rPr>
          <w:szCs w:val="22"/>
        </w:rPr>
        <w:t>The Investment Monitor dataset contains a number of extreme observations. The quality of these observations is difficult to ascertain because not all of the sources underpinning the Investment Monitor dataset are still accessible, and the search cost associated with finding the sources for these data points is high. For this reason, we take a conservative approach and exclude the XX projects with overruns that are greater than the largest overrun observed in the Grattan dataset, and the XX projects with underruns that are less than XX</w:t>
      </w:r>
      <w:r w:rsidR="00103F8B">
        <w:rPr>
          <w:szCs w:val="22"/>
        </w:rPr>
        <w:t xml:space="preserve"> per cent</w:t>
      </w:r>
      <w:r w:rsidRPr="00273734">
        <w:rPr>
          <w:szCs w:val="22"/>
        </w:rPr>
        <w:t xml:space="preserve"> of the smallest underrun observed in the Grattan dataset.   </w:t>
      </w:r>
    </w:p>
    <w:p w14:paraId="7CD80D8F" w14:textId="77777777" w:rsidR="00ED2645" w:rsidRPr="00273734" w:rsidRDefault="00ED2645" w:rsidP="00C16C05">
      <w:pPr>
        <w:ind w:left="0"/>
        <w:rPr>
          <w:szCs w:val="22"/>
        </w:rPr>
      </w:pPr>
    </w:p>
    <w:p w14:paraId="0625E488" w14:textId="4A3B5656" w:rsidR="00273734" w:rsidRPr="00273734" w:rsidRDefault="00273734" w:rsidP="00ED2645">
      <w:pPr>
        <w:pStyle w:val="Heading3"/>
      </w:pPr>
      <w:r w:rsidRPr="00273734">
        <w:t>Missing data</w:t>
      </w:r>
    </w:p>
    <w:p w14:paraId="13797C8E" w14:textId="14EF4FEB" w:rsidR="000E2C7B" w:rsidRDefault="00273734" w:rsidP="00C16C05">
      <w:pPr>
        <w:ind w:left="0"/>
        <w:rPr>
          <w:szCs w:val="22"/>
        </w:rPr>
      </w:pPr>
      <w:r w:rsidRPr="00273734">
        <w:rPr>
          <w:szCs w:val="22"/>
        </w:rPr>
        <w:t xml:space="preserve">A second notable characteristic of the Deloitte Investment Monitor is that projects enter the monitor at different levels of maturity, ranging from “possible” to “under construction”. This results in some projects missing cost estimates for the early project stages. Where this is the case, we assume that no cost overrun occurred prior to the project’s </w:t>
      </w:r>
      <w:r w:rsidR="000E2C7B">
        <w:rPr>
          <w:szCs w:val="22"/>
        </w:rPr>
        <w:t>first appearance in our dataset.</w:t>
      </w:r>
    </w:p>
    <w:p w14:paraId="1ED1122F" w14:textId="77777777" w:rsidR="000E2C7B" w:rsidRDefault="000E2C7B" w:rsidP="00C16C05">
      <w:pPr>
        <w:ind w:left="0"/>
        <w:rPr>
          <w:szCs w:val="22"/>
        </w:rPr>
      </w:pPr>
    </w:p>
    <w:tbl>
      <w:tblPr>
        <w:tblStyle w:val="TableGrid"/>
        <w:tblW w:w="0" w:type="auto"/>
        <w:tblLook w:val="04A0" w:firstRow="1" w:lastRow="0" w:firstColumn="1" w:lastColumn="0" w:noHBand="0" w:noVBand="1"/>
      </w:tblPr>
      <w:tblGrid>
        <w:gridCol w:w="3332"/>
        <w:gridCol w:w="3333"/>
      </w:tblGrid>
      <w:tr w:rsidR="000E2C7B" w:rsidRPr="000E2C7B" w14:paraId="1FF18BC4" w14:textId="77777777" w:rsidTr="000E2C7B">
        <w:tc>
          <w:tcPr>
            <w:tcW w:w="3332" w:type="dxa"/>
          </w:tcPr>
          <w:p w14:paraId="5B1E0247" w14:textId="4A8CFAC7" w:rsidR="000E2C7B" w:rsidRPr="000E2C7B" w:rsidRDefault="000E2C7B" w:rsidP="000E2C7B">
            <w:pPr>
              <w:spacing w:before="20"/>
              <w:ind w:left="0"/>
              <w:rPr>
                <w:b/>
                <w:sz w:val="20"/>
                <w:szCs w:val="20"/>
              </w:rPr>
            </w:pPr>
            <w:r w:rsidRPr="000E2C7B">
              <w:rPr>
                <w:b/>
                <w:sz w:val="20"/>
                <w:szCs w:val="20"/>
              </w:rPr>
              <w:t>Project stage</w:t>
            </w:r>
          </w:p>
        </w:tc>
        <w:tc>
          <w:tcPr>
            <w:tcW w:w="3333" w:type="dxa"/>
          </w:tcPr>
          <w:p w14:paraId="294A3C21" w14:textId="31A92D0E" w:rsidR="000E2C7B" w:rsidRPr="000E2C7B" w:rsidRDefault="000E2C7B" w:rsidP="000E2C7B">
            <w:pPr>
              <w:spacing w:before="20"/>
              <w:ind w:left="0"/>
              <w:rPr>
                <w:b/>
                <w:sz w:val="20"/>
                <w:szCs w:val="20"/>
              </w:rPr>
            </w:pPr>
            <w:r w:rsidRPr="000E2C7B">
              <w:rPr>
                <w:b/>
                <w:sz w:val="20"/>
                <w:szCs w:val="20"/>
              </w:rPr>
              <w:t>Percentage of completed projects with a cost estimate</w:t>
            </w:r>
          </w:p>
        </w:tc>
      </w:tr>
      <w:tr w:rsidR="000E2C7B" w:rsidRPr="000E2C7B" w14:paraId="35406219" w14:textId="77777777" w:rsidTr="000E2C7B">
        <w:tc>
          <w:tcPr>
            <w:tcW w:w="3332" w:type="dxa"/>
          </w:tcPr>
          <w:p w14:paraId="108BA683" w14:textId="7173DA7F" w:rsidR="000E2C7B" w:rsidRPr="000E2C7B" w:rsidRDefault="000E2C7B" w:rsidP="000E2C7B">
            <w:pPr>
              <w:spacing w:before="20"/>
              <w:ind w:left="0"/>
              <w:rPr>
                <w:sz w:val="20"/>
                <w:szCs w:val="20"/>
              </w:rPr>
            </w:pPr>
            <w:r w:rsidRPr="000E2C7B">
              <w:rPr>
                <w:sz w:val="20"/>
                <w:szCs w:val="20"/>
              </w:rPr>
              <w:t>Prior to a budget commitment</w:t>
            </w:r>
          </w:p>
        </w:tc>
        <w:tc>
          <w:tcPr>
            <w:tcW w:w="3333" w:type="dxa"/>
          </w:tcPr>
          <w:p w14:paraId="587FADEE" w14:textId="4CE50E4D" w:rsidR="000E2C7B" w:rsidRPr="000E2C7B" w:rsidRDefault="000E2C7B" w:rsidP="000E2C7B">
            <w:pPr>
              <w:spacing w:before="20"/>
              <w:ind w:left="0"/>
              <w:rPr>
                <w:sz w:val="20"/>
                <w:szCs w:val="20"/>
              </w:rPr>
            </w:pPr>
            <w:r w:rsidRPr="000E2C7B">
              <w:rPr>
                <w:sz w:val="20"/>
                <w:szCs w:val="20"/>
              </w:rPr>
              <w:t>19</w:t>
            </w:r>
            <w:r w:rsidR="00103F8B">
              <w:rPr>
                <w:sz w:val="20"/>
                <w:szCs w:val="20"/>
              </w:rPr>
              <w:t xml:space="preserve"> per cent</w:t>
            </w:r>
          </w:p>
        </w:tc>
      </w:tr>
      <w:tr w:rsidR="000E2C7B" w:rsidRPr="000E2C7B" w14:paraId="7EDE4314" w14:textId="77777777" w:rsidTr="000E2C7B">
        <w:tc>
          <w:tcPr>
            <w:tcW w:w="3332" w:type="dxa"/>
          </w:tcPr>
          <w:p w14:paraId="02001C5F" w14:textId="770BE1D6" w:rsidR="000E2C7B" w:rsidRPr="000E2C7B" w:rsidRDefault="000E2C7B" w:rsidP="000E2C7B">
            <w:pPr>
              <w:spacing w:before="20"/>
              <w:ind w:left="0"/>
              <w:rPr>
                <w:sz w:val="20"/>
                <w:szCs w:val="20"/>
              </w:rPr>
            </w:pPr>
            <w:r w:rsidRPr="000E2C7B">
              <w:rPr>
                <w:sz w:val="20"/>
                <w:szCs w:val="20"/>
              </w:rPr>
              <w:t>Prior to construction</w:t>
            </w:r>
          </w:p>
        </w:tc>
        <w:tc>
          <w:tcPr>
            <w:tcW w:w="3333" w:type="dxa"/>
          </w:tcPr>
          <w:p w14:paraId="594D2055" w14:textId="7CCE78CD" w:rsidR="000E2C7B" w:rsidRPr="000E2C7B" w:rsidRDefault="000E2C7B" w:rsidP="000E2C7B">
            <w:pPr>
              <w:spacing w:before="20"/>
              <w:ind w:left="0"/>
              <w:rPr>
                <w:sz w:val="20"/>
                <w:szCs w:val="20"/>
              </w:rPr>
            </w:pPr>
            <w:r w:rsidRPr="000E2C7B">
              <w:rPr>
                <w:sz w:val="20"/>
                <w:szCs w:val="20"/>
              </w:rPr>
              <w:t>57</w:t>
            </w:r>
            <w:r w:rsidR="00103F8B">
              <w:rPr>
                <w:sz w:val="20"/>
                <w:szCs w:val="20"/>
              </w:rPr>
              <w:t xml:space="preserve"> per cent</w:t>
            </w:r>
          </w:p>
        </w:tc>
      </w:tr>
      <w:tr w:rsidR="000E2C7B" w:rsidRPr="000E2C7B" w14:paraId="038CBB17" w14:textId="77777777" w:rsidTr="000E2C7B">
        <w:tc>
          <w:tcPr>
            <w:tcW w:w="3332" w:type="dxa"/>
          </w:tcPr>
          <w:p w14:paraId="2FC0642E" w14:textId="47EB870F" w:rsidR="000E2C7B" w:rsidRPr="000E2C7B" w:rsidRDefault="000E2C7B" w:rsidP="000E2C7B">
            <w:pPr>
              <w:spacing w:before="20"/>
              <w:ind w:left="0"/>
              <w:rPr>
                <w:sz w:val="20"/>
                <w:szCs w:val="20"/>
              </w:rPr>
            </w:pPr>
            <w:r w:rsidRPr="000E2C7B">
              <w:rPr>
                <w:sz w:val="20"/>
                <w:szCs w:val="20"/>
              </w:rPr>
              <w:t>During construction</w:t>
            </w:r>
          </w:p>
        </w:tc>
        <w:tc>
          <w:tcPr>
            <w:tcW w:w="3333" w:type="dxa"/>
          </w:tcPr>
          <w:p w14:paraId="02D0139A" w14:textId="6BC4F1C0" w:rsidR="000E2C7B" w:rsidRPr="000E2C7B" w:rsidRDefault="000E2C7B" w:rsidP="000E2C7B">
            <w:pPr>
              <w:spacing w:before="20"/>
              <w:ind w:left="0"/>
              <w:rPr>
                <w:sz w:val="20"/>
                <w:szCs w:val="20"/>
              </w:rPr>
            </w:pPr>
            <w:r w:rsidRPr="000E2C7B">
              <w:rPr>
                <w:sz w:val="20"/>
                <w:szCs w:val="20"/>
              </w:rPr>
              <w:t>100</w:t>
            </w:r>
            <w:r w:rsidR="00103F8B">
              <w:rPr>
                <w:sz w:val="20"/>
                <w:szCs w:val="20"/>
              </w:rPr>
              <w:t xml:space="preserve"> per cent</w:t>
            </w:r>
          </w:p>
        </w:tc>
      </w:tr>
    </w:tbl>
    <w:p w14:paraId="5AFBB4FB" w14:textId="4ABB0873" w:rsidR="000E2C7B" w:rsidRDefault="000E2C7B" w:rsidP="00C16C05">
      <w:pPr>
        <w:ind w:left="0"/>
        <w:rPr>
          <w:szCs w:val="22"/>
        </w:rPr>
      </w:pPr>
      <w:r>
        <w:rPr>
          <w:szCs w:val="22"/>
        </w:rPr>
        <w:lastRenderedPageBreak/>
        <w:t xml:space="preserve">As discussed in section XX, </w:t>
      </w:r>
      <w:r w:rsidR="00273734" w:rsidRPr="00273734">
        <w:rPr>
          <w:szCs w:val="22"/>
        </w:rPr>
        <w:t>a m</w:t>
      </w:r>
      <w:r>
        <w:rPr>
          <w:szCs w:val="22"/>
        </w:rPr>
        <w:t>anual check of the history of 19</w:t>
      </w:r>
      <w:r w:rsidR="00273734" w:rsidRPr="00273734">
        <w:rPr>
          <w:szCs w:val="22"/>
        </w:rPr>
        <w:t xml:space="preserve"> such projects with missing data indicated that this is assumption is quite conservative – 37</w:t>
      </w:r>
      <w:r w:rsidR="00103F8B">
        <w:rPr>
          <w:szCs w:val="22"/>
        </w:rPr>
        <w:t xml:space="preserve"> per cent</w:t>
      </w:r>
      <w:r w:rsidR="00273734" w:rsidRPr="00273734">
        <w:rPr>
          <w:szCs w:val="22"/>
        </w:rPr>
        <w:t xml:space="preserve"> of these projects did experience public overruns during the unobserved period – a proportion only marginally lower than the 46.5</w:t>
      </w:r>
      <w:r w:rsidR="00103F8B">
        <w:rPr>
          <w:szCs w:val="22"/>
        </w:rPr>
        <w:t xml:space="preserve"> per cent</w:t>
      </w:r>
      <w:r>
        <w:rPr>
          <w:szCs w:val="22"/>
        </w:rPr>
        <w:t xml:space="preserve"> of projects with early cost estimates recorded that experienced early cost overruns</w:t>
      </w:r>
      <w:r w:rsidR="00273734" w:rsidRPr="00273734">
        <w:rPr>
          <w:szCs w:val="22"/>
        </w:rPr>
        <w:t xml:space="preserve">. </w:t>
      </w:r>
    </w:p>
    <w:p w14:paraId="65CBEACD" w14:textId="77777777" w:rsidR="000E2C7B" w:rsidRDefault="000E2C7B" w:rsidP="000E2C7B">
      <w:pPr>
        <w:pStyle w:val="BodyText"/>
        <w:rPr>
          <w:b/>
          <w:color w:val="6A737B" w:themeColor="accent6"/>
          <w:sz w:val="20"/>
          <w:szCs w:val="20"/>
        </w:rPr>
      </w:pPr>
      <w:bookmarkStart w:id="7" w:name="_Ref462914253"/>
    </w:p>
    <w:p w14:paraId="26FE4CF5" w14:textId="00FF8632" w:rsidR="000E2C7B" w:rsidRPr="00492593" w:rsidRDefault="000E2C7B" w:rsidP="000E2C7B">
      <w:pPr>
        <w:pStyle w:val="BodyText"/>
        <w:rPr>
          <w:color w:val="6A737B" w:themeColor="accent6"/>
          <w:sz w:val="20"/>
          <w:szCs w:val="20"/>
        </w:rPr>
      </w:pPr>
      <w:commentRangeStart w:id="8"/>
      <w:proofErr w:type="spellStart"/>
      <w:r w:rsidRPr="00492593">
        <w:rPr>
          <w:b/>
          <w:color w:val="6A737B" w:themeColor="accent6"/>
          <w:sz w:val="20"/>
          <w:szCs w:val="20"/>
        </w:rPr>
        <w:t>Figure</w:t>
      </w:r>
      <w:bookmarkEnd w:id="7"/>
      <w:r>
        <w:rPr>
          <w:b/>
          <w:color w:val="6A737B" w:themeColor="accent6"/>
          <w:sz w:val="20"/>
          <w:szCs w:val="20"/>
        </w:rPr>
        <w:t>XX</w:t>
      </w:r>
      <w:proofErr w:type="spellEnd"/>
      <w:r w:rsidRPr="00492593">
        <w:rPr>
          <w:b/>
          <w:color w:val="6A737B" w:themeColor="accent6"/>
          <w:sz w:val="20"/>
          <w:szCs w:val="20"/>
        </w:rPr>
        <w:t xml:space="preserve">: Cost overruns are likely </w:t>
      </w:r>
      <w:r>
        <w:rPr>
          <w:b/>
          <w:color w:val="6A737B" w:themeColor="accent6"/>
          <w:sz w:val="20"/>
          <w:szCs w:val="20"/>
        </w:rPr>
        <w:t xml:space="preserve">to be </w:t>
      </w:r>
      <w:r w:rsidRPr="00492593">
        <w:rPr>
          <w:b/>
          <w:color w:val="6A737B" w:themeColor="accent6"/>
          <w:sz w:val="20"/>
          <w:szCs w:val="20"/>
        </w:rPr>
        <w:t>higher than reported</w:t>
      </w:r>
      <w:r w:rsidRPr="00492593">
        <w:rPr>
          <w:b/>
          <w:color w:val="6A737B" w:themeColor="accent6"/>
          <w:sz w:val="20"/>
          <w:szCs w:val="20"/>
        </w:rPr>
        <w:br/>
      </w:r>
      <w:r>
        <w:rPr>
          <w:color w:val="6A737B" w:themeColor="accent6"/>
          <w:sz w:val="20"/>
          <w:szCs w:val="20"/>
        </w:rPr>
        <w:t>A</w:t>
      </w:r>
      <w:r w:rsidRPr="00492593">
        <w:rPr>
          <w:color w:val="6A737B" w:themeColor="accent6"/>
          <w:sz w:val="20"/>
          <w:szCs w:val="20"/>
        </w:rPr>
        <w:t>verage cost overrun rates as a proportion of initial costs, by project stage</w:t>
      </w:r>
    </w:p>
    <w:p w14:paraId="04DB1372" w14:textId="77777777" w:rsidR="000E2C7B" w:rsidRDefault="000E2C7B" w:rsidP="000E2C7B">
      <w:pPr>
        <w:pStyle w:val="BodyText"/>
      </w:pPr>
      <w:r>
        <w:rPr>
          <w:noProof/>
        </w:rPr>
        <w:drawing>
          <wp:inline distT="0" distB="0" distL="0" distR="0" wp14:anchorId="1BF00189" wp14:editId="6177A714">
            <wp:extent cx="4144488" cy="2869342"/>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582" cy="2870099"/>
                    </a:xfrm>
                    <a:prstGeom prst="rect">
                      <a:avLst/>
                    </a:prstGeom>
                    <a:noFill/>
                  </pic:spPr>
                </pic:pic>
              </a:graphicData>
            </a:graphic>
          </wp:inline>
        </w:drawing>
      </w:r>
    </w:p>
    <w:p w14:paraId="6385B7FB" w14:textId="77777777" w:rsidR="000E2C7B" w:rsidRDefault="000E2C7B" w:rsidP="000E2C7B">
      <w:pPr>
        <w:pStyle w:val="Notes"/>
      </w:pPr>
      <w:r w:rsidRPr="000F5109">
        <w:t>Notes: Australian transport projects completed between 2001 and 2015</w:t>
      </w:r>
      <w:r>
        <w:br/>
        <w:t>Source: Deloitte Investment Monitor, Grattan analysis.</w:t>
      </w:r>
      <w:commentRangeEnd w:id="8"/>
      <w:r>
        <w:rPr>
          <w:rStyle w:val="CommentReference"/>
          <w:i w:val="0"/>
          <w:iCs w:val="0"/>
        </w:rPr>
        <w:commentReference w:id="8"/>
      </w:r>
    </w:p>
    <w:p w14:paraId="6E105FAB" w14:textId="77777777" w:rsidR="000E2C7B" w:rsidRPr="00273734" w:rsidRDefault="000E2C7B" w:rsidP="000E2C7B">
      <w:pPr>
        <w:ind w:left="0"/>
        <w:rPr>
          <w:szCs w:val="22"/>
        </w:rPr>
      </w:pPr>
      <w:r w:rsidRPr="00273734">
        <w:rPr>
          <w:szCs w:val="22"/>
        </w:rPr>
        <w:lastRenderedPageBreak/>
        <w:t xml:space="preserve">This indicates that the missing data in the Investment Monitor dataset is associated with unobserved cost changes in some cases, as well as the absence of early cost estimates in others. </w:t>
      </w:r>
      <w:r>
        <w:rPr>
          <w:szCs w:val="22"/>
        </w:rPr>
        <w:t>Consequently, cost overruns may indeed be closer to the upper bound than the lower bound presented in figure XX. As this report’s analysis assumes that no cost overrun occurred where not observed directly, we note that its conclusions are conservative.</w:t>
      </w:r>
    </w:p>
    <w:p w14:paraId="02CF9FD4" w14:textId="77777777" w:rsidR="00C16C05" w:rsidRPr="00273734" w:rsidRDefault="00C16C05" w:rsidP="00C16C05">
      <w:pPr>
        <w:ind w:left="0"/>
        <w:rPr>
          <w:szCs w:val="22"/>
        </w:rPr>
      </w:pPr>
    </w:p>
    <w:p w14:paraId="66C64981" w14:textId="7A99763C" w:rsidR="00273734" w:rsidRPr="00273734" w:rsidRDefault="00273734" w:rsidP="00C16C05">
      <w:pPr>
        <w:pStyle w:val="Heading2"/>
      </w:pPr>
      <w:r w:rsidRPr="00273734">
        <w:t>Analysis</w:t>
      </w:r>
    </w:p>
    <w:p w14:paraId="5FFED172" w14:textId="16466C47" w:rsidR="00273734" w:rsidRDefault="00273734" w:rsidP="00C16C05">
      <w:pPr>
        <w:ind w:left="0"/>
        <w:rPr>
          <w:szCs w:val="22"/>
        </w:rPr>
      </w:pPr>
      <w:r w:rsidRPr="00273734">
        <w:rPr>
          <w:szCs w:val="22"/>
        </w:rPr>
        <w:t xml:space="preserve">The key questions that we use these datasets to answer are how big cost overruns are in Australia, </w:t>
      </w:r>
      <w:r w:rsidR="00321BAE">
        <w:rPr>
          <w:szCs w:val="22"/>
        </w:rPr>
        <w:t>at what period in the project lifecycle</w:t>
      </w:r>
      <w:r w:rsidR="00321BAE" w:rsidRPr="00273734">
        <w:rPr>
          <w:szCs w:val="22"/>
        </w:rPr>
        <w:t xml:space="preserve"> </w:t>
      </w:r>
      <w:r w:rsidR="000E2C7B">
        <w:rPr>
          <w:szCs w:val="22"/>
        </w:rPr>
        <w:t>cost overruns</w:t>
      </w:r>
      <w:r w:rsidRPr="00273734">
        <w:rPr>
          <w:szCs w:val="22"/>
        </w:rPr>
        <w:t xml:space="preserve"> occur and what factors </w:t>
      </w:r>
      <w:r w:rsidR="00321BAE" w:rsidRPr="00273734">
        <w:rPr>
          <w:szCs w:val="22"/>
        </w:rPr>
        <w:t xml:space="preserve">are associated with </w:t>
      </w:r>
      <w:r w:rsidRPr="00273734">
        <w:rPr>
          <w:szCs w:val="22"/>
        </w:rPr>
        <w:t>larger overruns and project cancellation.</w:t>
      </w:r>
    </w:p>
    <w:p w14:paraId="7CA18046" w14:textId="77777777" w:rsidR="000E2C7B" w:rsidRPr="00273734" w:rsidRDefault="000E2C7B" w:rsidP="00C16C05">
      <w:pPr>
        <w:ind w:left="0"/>
        <w:rPr>
          <w:szCs w:val="22"/>
        </w:rPr>
      </w:pPr>
    </w:p>
    <w:p w14:paraId="4DB5FEB8" w14:textId="26B4AEC5" w:rsidR="00273734" w:rsidRPr="00273734" w:rsidRDefault="00273734" w:rsidP="00FD7731">
      <w:pPr>
        <w:pStyle w:val="Heading3"/>
      </w:pPr>
      <w:r w:rsidRPr="00273734">
        <w:t xml:space="preserve"> Magnitude of cost overruns</w:t>
      </w:r>
    </w:p>
    <w:p w14:paraId="59F9BFCB" w14:textId="77777777" w:rsidR="00273734" w:rsidRPr="00273734" w:rsidRDefault="00273734" w:rsidP="00C16C05">
      <w:pPr>
        <w:ind w:left="0"/>
        <w:rPr>
          <w:szCs w:val="22"/>
        </w:rPr>
      </w:pPr>
      <w:r w:rsidRPr="00273734">
        <w:rPr>
          <w:szCs w:val="22"/>
        </w:rPr>
        <w:t>We measure the average magnitude of cost overruns using a weighted arithmetic mean size of cost overruns, where the weights are defined as</w:t>
      </w:r>
      <w:r>
        <w:rPr>
          <w:sz w:val="20"/>
          <w:szCs w:val="20"/>
        </w:rPr>
        <w:t xml:space="preserve"> </w:t>
      </w:r>
      <m:oMath>
        <m:sSub>
          <m:sSubPr>
            <m:ctrlPr>
              <w:rPr>
                <w:rFonts w:ascii="Cambria Math" w:hAnsi="Cambria Math"/>
                <w:i/>
                <w:lang w:eastAsia="en-US"/>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f>
          <m:fPr>
            <m:ctrlPr>
              <w:rPr>
                <w:rFonts w:ascii="Cambria Math" w:hAnsi="Cambria Math"/>
                <w:i/>
                <w:lang w:eastAsia="en-US"/>
              </w:rPr>
            </m:ctrlPr>
          </m:fPr>
          <m:num>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1</m:t>
                </m:r>
              </m:e>
              <m:sub>
                <m:r>
                  <w:rPr>
                    <w:rFonts w:ascii="Cambria Math" w:hAnsi="Cambria Math"/>
                    <w:sz w:val="20"/>
                    <w:szCs w:val="20"/>
                  </w:rPr>
                  <m:t>i</m:t>
                </m:r>
              </m:sub>
            </m:sSub>
          </m:num>
          <m:den>
            <m:sSub>
              <m:sSubPr>
                <m:ctrlPr>
                  <w:rPr>
                    <w:rFonts w:ascii="Cambria Math" w:hAnsi="Cambria Math"/>
                    <w:i/>
                    <w:lang w:eastAsia="en-US"/>
                  </w:rPr>
                </m:ctrlPr>
              </m:sSubPr>
              <m:e>
                <m:nary>
                  <m:naryPr>
                    <m:chr m:val="∑"/>
                    <m:supHide m:val="1"/>
                    <m:ctrlPr>
                      <w:rPr>
                        <w:rFonts w:ascii="Cambria Math" w:hAnsi="Cambria Math"/>
                        <w:i/>
                        <w:lang w:eastAsia="en-US"/>
                      </w:rPr>
                    </m:ctrlPr>
                  </m:naryPr>
                  <m:sub>
                    <m:r>
                      <w:rPr>
                        <w:rFonts w:ascii="Cambria Math" w:hAnsi="Cambria Math"/>
                        <w:sz w:val="20"/>
                        <w:szCs w:val="20"/>
                      </w:rPr>
                      <m:t>i∈N</m:t>
                    </m:r>
                  </m:sub>
                  <m:sup/>
                  <m:e>
                    <m:r>
                      <w:rPr>
                        <w:rFonts w:ascii="Cambria Math" w:hAnsi="Cambria Math"/>
                        <w:sz w:val="20"/>
                        <w:szCs w:val="20"/>
                      </w:rPr>
                      <m:t>C1</m:t>
                    </m:r>
                  </m:e>
                </m:nary>
              </m:e>
              <m:sub>
                <m:r>
                  <w:rPr>
                    <w:rFonts w:ascii="Cambria Math" w:hAnsi="Cambria Math"/>
                    <w:sz w:val="20"/>
                    <w:szCs w:val="20"/>
                  </w:rPr>
                  <m:t>i</m:t>
                </m:r>
              </m:sub>
            </m:sSub>
          </m:den>
        </m:f>
      </m:oMath>
      <w:r>
        <w:rPr>
          <w:rFonts w:eastAsiaTheme="minorEastAsia"/>
          <w:sz w:val="20"/>
          <w:szCs w:val="20"/>
        </w:rPr>
        <w:t xml:space="preserve"> </w:t>
      </w:r>
      <w:r w:rsidRPr="00273734">
        <w:rPr>
          <w:szCs w:val="22"/>
        </w:rPr>
        <w:t xml:space="preserve">and C1 denotes the initial project cost. This weighting scheme places greater weight on projects that make up a greater </w:t>
      </w:r>
      <w:bookmarkStart w:id="9" w:name="_GoBack"/>
      <w:bookmarkEnd w:id="9"/>
      <w:r w:rsidRPr="00273734">
        <w:rPr>
          <w:szCs w:val="22"/>
        </w:rPr>
        <w:t xml:space="preserve">share of the overall infrastructure budget. </w:t>
      </w:r>
    </w:p>
    <w:p w14:paraId="72334BAC" w14:textId="77777777" w:rsidR="00C16C05" w:rsidRDefault="00273734" w:rsidP="00C16C05">
      <w:pPr>
        <w:ind w:left="0"/>
        <w:rPr>
          <w:szCs w:val="22"/>
        </w:rPr>
      </w:pPr>
      <w:r w:rsidRPr="00273734">
        <w:rPr>
          <w:szCs w:val="22"/>
        </w:rPr>
        <w:t xml:space="preserve">The key advantage of this approach is that it allows our cost overrun indices to be interpreted as the percentage increase in expected infrastructure expenditure incurred across the </w:t>
      </w:r>
      <w:r w:rsidRPr="00273734">
        <w:rPr>
          <w:szCs w:val="22"/>
        </w:rPr>
        <w:lastRenderedPageBreak/>
        <w:t>portfolio between two project stages, as</w:t>
      </w:r>
      <w:r>
        <w:rPr>
          <w:rFonts w:eastAsiaTheme="minorEastAsia"/>
          <w:sz w:val="20"/>
        </w:rPr>
        <w:t xml:space="preserve"> </w:t>
      </w:r>
      <m:oMath>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 xml:space="preserve"> =</m:t>
        </m:r>
        <m:f>
          <m:fPr>
            <m:ctrlPr>
              <w:rPr>
                <w:rFonts w:ascii="Cambria Math" w:hAnsi="Cambria Math"/>
                <w:i/>
                <w:lang w:eastAsia="en-US"/>
              </w:rPr>
            </m:ctrlPr>
          </m:fPr>
          <m:num>
            <m:r>
              <w:rPr>
                <w:rFonts w:ascii="Cambria Math" w:hAnsi="Cambria Math"/>
                <w:sz w:val="20"/>
                <w:szCs w:val="20"/>
              </w:rPr>
              <m:t>1</m:t>
            </m:r>
          </m:num>
          <m:den>
            <m:r>
              <w:rPr>
                <w:rFonts w:ascii="Cambria Math" w:hAnsi="Cambria Math"/>
                <w:sz w:val="20"/>
                <w:szCs w:val="20"/>
              </w:rPr>
              <m:t>N</m:t>
            </m:r>
          </m:den>
        </m:f>
        <m:nary>
          <m:naryPr>
            <m:chr m:val="∑"/>
            <m:supHide m:val="1"/>
            <m:ctrlPr>
              <w:rPr>
                <w:rFonts w:ascii="Cambria Math" w:hAnsi="Cambria Math"/>
                <w:i/>
                <w:lang w:eastAsia="en-US"/>
              </w:rPr>
            </m:ctrlPr>
          </m:naryPr>
          <m:sub>
            <m:r>
              <w:rPr>
                <w:rFonts w:ascii="Cambria Math" w:hAnsi="Cambria Math"/>
                <w:sz w:val="20"/>
                <w:szCs w:val="20"/>
              </w:rPr>
              <m:t>i∈N</m:t>
            </m:r>
          </m:sub>
          <m:sup/>
          <m:e>
            <m:f>
              <m:fPr>
                <m:ctrlPr>
                  <w:rPr>
                    <w:rFonts w:ascii="Cambria Math" w:hAnsi="Cambria Math"/>
                    <w:i/>
                    <w:lang w:eastAsia="en-US"/>
                  </w:rPr>
                </m:ctrlPr>
              </m:fPr>
              <m:num>
                <m:r>
                  <w:rPr>
                    <w:rFonts w:ascii="Cambria Math" w:hAnsi="Cambria Math"/>
                    <w:sz w:val="20"/>
                    <w:szCs w:val="20"/>
                  </w:rPr>
                  <m:t>C2-C1</m:t>
                </m:r>
              </m:num>
              <m:den>
                <m:r>
                  <w:rPr>
                    <w:rFonts w:ascii="Cambria Math" w:hAnsi="Cambria Math"/>
                    <w:sz w:val="20"/>
                    <w:szCs w:val="20"/>
                  </w:rPr>
                  <m:t>C1</m:t>
                </m:r>
              </m:den>
            </m:f>
          </m:e>
        </m:nary>
        <m:r>
          <w:rPr>
            <w:rFonts w:ascii="Cambria Math" w:hAnsi="Cambria Math"/>
            <w:sz w:val="20"/>
            <w:szCs w:val="20"/>
          </w:rPr>
          <m:t>×</m:t>
        </m:r>
        <m:f>
          <m:fPr>
            <m:ctrlPr>
              <w:rPr>
                <w:rFonts w:ascii="Cambria Math" w:hAnsi="Cambria Math"/>
                <w:i/>
                <w:lang w:eastAsia="en-US"/>
              </w:rPr>
            </m:ctrlPr>
          </m:fPr>
          <m:num>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1</m:t>
                </m:r>
              </m:e>
              <m:sub>
                <m:r>
                  <w:rPr>
                    <w:rFonts w:ascii="Cambria Math" w:hAnsi="Cambria Math"/>
                    <w:sz w:val="20"/>
                    <w:szCs w:val="20"/>
                  </w:rPr>
                  <m:t>i</m:t>
                </m:r>
              </m:sub>
            </m:sSub>
          </m:num>
          <m:den>
            <m:nary>
              <m:naryPr>
                <m:chr m:val="∑"/>
                <m:supHide m:val="1"/>
                <m:ctrlPr>
                  <w:rPr>
                    <w:rFonts w:ascii="Cambria Math" w:hAnsi="Cambria Math"/>
                    <w:i/>
                    <w:lang w:eastAsia="en-US"/>
                  </w:rPr>
                </m:ctrlPr>
              </m:naryPr>
              <m:sub>
                <m:r>
                  <w:rPr>
                    <w:rFonts w:ascii="Cambria Math" w:hAnsi="Cambria Math"/>
                    <w:sz w:val="20"/>
                    <w:szCs w:val="20"/>
                  </w:rPr>
                  <m:t>i∈N</m:t>
                </m:r>
              </m:sub>
              <m:sup/>
              <m:e>
                <m:r>
                  <w:rPr>
                    <w:rFonts w:ascii="Cambria Math" w:hAnsi="Cambria Math"/>
                    <w:sz w:val="20"/>
                    <w:szCs w:val="20"/>
                  </w:rPr>
                  <m:t>C1</m:t>
                </m:r>
              </m:e>
            </m:nary>
          </m:den>
        </m:f>
        <m:r>
          <w:rPr>
            <w:rFonts w:ascii="Cambria Math" w:eastAsiaTheme="minorEastAsia" w:hAnsi="Cambria Math"/>
            <w:sz w:val="20"/>
            <w:szCs w:val="20"/>
          </w:rPr>
          <m:t>=</m:t>
        </m:r>
        <m:f>
          <m:fPr>
            <m:ctrlPr>
              <w:rPr>
                <w:rFonts w:ascii="Cambria Math" w:eastAsiaTheme="minorEastAsia" w:hAnsi="Cambria Math"/>
                <w:i/>
                <w:lang w:eastAsia="en-US"/>
              </w:rPr>
            </m:ctrlPr>
          </m:fPr>
          <m:num>
            <m:nary>
              <m:naryPr>
                <m:chr m:val="∑"/>
                <m:supHide m:val="1"/>
                <m:ctrlPr>
                  <w:rPr>
                    <w:rFonts w:ascii="Cambria Math" w:hAnsi="Cambria Math"/>
                    <w:i/>
                    <w:lang w:eastAsia="en-US"/>
                  </w:rPr>
                </m:ctrlPr>
              </m:naryPr>
              <m:sub>
                <m:r>
                  <w:rPr>
                    <w:rFonts w:ascii="Cambria Math" w:hAnsi="Cambria Math"/>
                    <w:sz w:val="20"/>
                    <w:szCs w:val="20"/>
                  </w:rPr>
                  <m:t>i∈N</m:t>
                </m:r>
              </m:sub>
              <m:sup/>
              <m:e>
                <m:d>
                  <m:dPr>
                    <m:ctrlPr>
                      <w:rPr>
                        <w:rFonts w:ascii="Cambria Math" w:hAnsi="Cambria Math"/>
                        <w:i/>
                        <w:lang w:eastAsia="en-US"/>
                      </w:rPr>
                    </m:ctrlPr>
                  </m:dPr>
                  <m:e>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2</m:t>
                        </m:r>
                      </m:e>
                      <m:sub>
                        <m:r>
                          <w:rPr>
                            <w:rFonts w:ascii="Cambria Math" w:hAnsi="Cambria Math"/>
                            <w:sz w:val="20"/>
                            <w:szCs w:val="20"/>
                          </w:rPr>
                          <m:t>i</m:t>
                        </m:r>
                      </m:sub>
                    </m:sSub>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1</m:t>
                        </m:r>
                      </m:e>
                      <m:sub>
                        <m:r>
                          <w:rPr>
                            <w:rFonts w:ascii="Cambria Math" w:hAnsi="Cambria Math"/>
                            <w:sz w:val="20"/>
                            <w:szCs w:val="20"/>
                          </w:rPr>
                          <m:t>i</m:t>
                        </m:r>
                      </m:sub>
                    </m:sSub>
                  </m:e>
                </m:d>
              </m:e>
            </m:nary>
          </m:num>
          <m:den>
            <m:nary>
              <m:naryPr>
                <m:chr m:val="∑"/>
                <m:supHide m:val="1"/>
                <m:ctrlPr>
                  <w:rPr>
                    <w:rFonts w:ascii="Cambria Math" w:hAnsi="Cambria Math"/>
                    <w:i/>
                    <w:lang w:eastAsia="en-US"/>
                  </w:rPr>
                </m:ctrlPr>
              </m:naryPr>
              <m:sub>
                <m:r>
                  <w:rPr>
                    <w:rFonts w:ascii="Cambria Math" w:hAnsi="Cambria Math"/>
                    <w:sz w:val="20"/>
                    <w:szCs w:val="20"/>
                  </w:rPr>
                  <m:t>i∈N</m:t>
                </m:r>
              </m:sub>
              <m:sup/>
              <m:e>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1</m:t>
                    </m:r>
                  </m:e>
                  <m:sub>
                    <m:r>
                      <w:rPr>
                        <w:rFonts w:ascii="Cambria Math" w:hAnsi="Cambria Math"/>
                        <w:sz w:val="20"/>
                        <w:szCs w:val="20"/>
                      </w:rPr>
                      <m:t>i</m:t>
                    </m:r>
                  </m:sub>
                </m:sSub>
              </m:e>
            </m:nary>
          </m:den>
        </m:f>
      </m:oMath>
      <w:r w:rsidRPr="00273734">
        <w:rPr>
          <w:szCs w:val="22"/>
        </w:rPr>
        <w:t xml:space="preserve">. </w:t>
      </w:r>
    </w:p>
    <w:p w14:paraId="5D3FBE9D" w14:textId="2628059D" w:rsidR="00273734" w:rsidRPr="00273734" w:rsidRDefault="00273734" w:rsidP="00C16C05">
      <w:pPr>
        <w:ind w:left="0"/>
        <w:rPr>
          <w:szCs w:val="22"/>
        </w:rPr>
      </w:pPr>
      <w:r w:rsidRPr="00273734">
        <w:rPr>
          <w:szCs w:val="22"/>
        </w:rPr>
        <w:t>However, it should be noted that the estimates obtained through a weighted arithmetic mean of this kind and the unweighted arithmetic mean commonly used elsewhere in the literature is trivial – only XX</w:t>
      </w:r>
      <w:r w:rsidR="00103F8B">
        <w:rPr>
          <w:szCs w:val="22"/>
        </w:rPr>
        <w:t xml:space="preserve"> per cent</w:t>
      </w:r>
      <w:r w:rsidRPr="00273734">
        <w:rPr>
          <w:szCs w:val="22"/>
        </w:rPr>
        <w:t xml:space="preserve">. </w:t>
      </w:r>
    </w:p>
    <w:p w14:paraId="71806E24" w14:textId="77777777" w:rsidR="00273734" w:rsidRPr="00273734" w:rsidRDefault="00273734" w:rsidP="00C16C05">
      <w:pPr>
        <w:ind w:left="0"/>
        <w:rPr>
          <w:szCs w:val="22"/>
        </w:rPr>
      </w:pPr>
      <w:r w:rsidRPr="00273734">
        <w:rPr>
          <w:szCs w:val="22"/>
        </w:rPr>
        <w:t xml:space="preserve">Weighted arithmetic means: </w:t>
      </w:r>
    </w:p>
    <w:tbl>
      <w:tblPr>
        <w:tblStyle w:val="TableGrid"/>
        <w:tblW w:w="13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0219"/>
      </w:tblGrid>
      <w:tr w:rsidR="00273734" w14:paraId="528E864D" w14:textId="77777777" w:rsidTr="00C16C05">
        <w:tc>
          <w:tcPr>
            <w:tcW w:w="2930" w:type="dxa"/>
          </w:tcPr>
          <w:p w14:paraId="670E4480" w14:textId="77777777" w:rsidR="00273734" w:rsidRDefault="00273734">
            <w:pPr>
              <w:rPr>
                <w:rFonts w:eastAsiaTheme="minorEastAsia"/>
                <w:sz w:val="18"/>
              </w:rPr>
            </w:pPr>
            <m:oMathPara>
              <m:oMathParaPr>
                <m:jc m:val="left"/>
              </m:oMathParaPr>
              <m:oMath>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12</m:t>
                    </m:r>
                  </m:sub>
                </m:sSub>
                <m:r>
                  <w:rPr>
                    <w:rFonts w:ascii="Cambria Math" w:hAnsi="Cambria Math"/>
                    <w:sz w:val="18"/>
                  </w:rPr>
                  <m:t xml:space="preserve"> =</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f>
                      <m:fPr>
                        <m:ctrlPr>
                          <w:rPr>
                            <w:rFonts w:ascii="Cambria Math" w:hAnsi="Cambria Math"/>
                            <w:i/>
                            <w:sz w:val="18"/>
                            <w:szCs w:val="18"/>
                            <w:lang w:eastAsia="en-US"/>
                          </w:rPr>
                        </m:ctrlPr>
                      </m:fPr>
                      <m:num>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2</m:t>
                            </m:r>
                          </m:e>
                          <m:sub>
                            <m:r>
                              <w:rPr>
                                <w:rFonts w:ascii="Cambria Math" w:hAnsi="Cambria Math"/>
                                <w:sz w:val="18"/>
                              </w:rPr>
                              <m:t>i</m:t>
                            </m:r>
                          </m:sub>
                        </m:sSub>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num>
                      <m:den>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den>
                    </m:f>
                  </m:e>
                </m:nary>
                <m:sSub>
                  <m:sSubPr>
                    <m:ctrlPr>
                      <w:rPr>
                        <w:rFonts w:ascii="Cambria Math" w:hAnsi="Cambria Math"/>
                        <w:i/>
                        <w:sz w:val="18"/>
                        <w:szCs w:val="18"/>
                        <w:lang w:eastAsia="en-US"/>
                      </w:rPr>
                    </m:ctrlPr>
                  </m:sSubPr>
                  <m:e>
                    <m:r>
                      <w:rPr>
                        <w:rFonts w:ascii="Cambria Math" w:hAnsi="Cambria Math"/>
                        <w:sz w:val="18"/>
                      </w:rPr>
                      <m:t>w</m:t>
                    </m:r>
                  </m:e>
                  <m:sub>
                    <m:r>
                      <w:rPr>
                        <w:rFonts w:ascii="Cambria Math" w:hAnsi="Cambria Math"/>
                        <w:sz w:val="18"/>
                      </w:rPr>
                      <m:t>i</m:t>
                    </m:r>
                  </m:sub>
                </m:sSub>
              </m:oMath>
            </m:oMathPara>
          </w:p>
          <w:p w14:paraId="689B8183" w14:textId="44CF6EB2" w:rsidR="00273734" w:rsidRPr="00C16C05" w:rsidRDefault="00273734" w:rsidP="00C16C05">
            <w:pPr>
              <w:rPr>
                <w:rFonts w:eastAsiaTheme="minorEastAsia"/>
                <w:sz w:val="18"/>
              </w:rPr>
            </w:pPr>
            <m:oMathPara>
              <m:oMath>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23</m:t>
                    </m:r>
                  </m:sub>
                </m:sSub>
                <m:r>
                  <w:rPr>
                    <w:rFonts w:ascii="Cambria Math" w:hAnsi="Cambria Math"/>
                    <w:sz w:val="18"/>
                  </w:rPr>
                  <m:t xml:space="preserve"> =</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f>
                      <m:fPr>
                        <m:ctrlPr>
                          <w:rPr>
                            <w:rFonts w:ascii="Cambria Math" w:hAnsi="Cambria Math"/>
                            <w:i/>
                            <w:sz w:val="18"/>
                            <w:szCs w:val="18"/>
                            <w:lang w:eastAsia="en-US"/>
                          </w:rPr>
                        </m:ctrlPr>
                      </m:fPr>
                      <m:num>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3</m:t>
                            </m:r>
                          </m:e>
                          <m:sub>
                            <m:r>
                              <w:rPr>
                                <w:rFonts w:ascii="Cambria Math" w:hAnsi="Cambria Math"/>
                                <w:sz w:val="18"/>
                              </w:rPr>
                              <m:t>i</m:t>
                            </m:r>
                          </m:sub>
                        </m:sSub>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2</m:t>
                            </m:r>
                          </m:e>
                          <m:sub>
                            <m:r>
                              <w:rPr>
                                <w:rFonts w:ascii="Cambria Math" w:hAnsi="Cambria Math"/>
                                <w:sz w:val="18"/>
                              </w:rPr>
                              <m:t>i</m:t>
                            </m:r>
                          </m:sub>
                        </m:sSub>
                      </m:num>
                      <m:den>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den>
                    </m:f>
                  </m:e>
                </m:nary>
                <m:sSub>
                  <m:sSubPr>
                    <m:ctrlPr>
                      <w:rPr>
                        <w:rFonts w:ascii="Cambria Math" w:hAnsi="Cambria Math"/>
                        <w:i/>
                        <w:sz w:val="18"/>
                        <w:szCs w:val="18"/>
                        <w:lang w:eastAsia="en-US"/>
                      </w:rPr>
                    </m:ctrlPr>
                  </m:sSubPr>
                  <m:e>
                    <m:r>
                      <w:rPr>
                        <w:rFonts w:ascii="Cambria Math" w:hAnsi="Cambria Math"/>
                        <w:sz w:val="18"/>
                      </w:rPr>
                      <m:t>w</m:t>
                    </m:r>
                  </m:e>
                  <m:sub>
                    <m:r>
                      <w:rPr>
                        <w:rFonts w:ascii="Cambria Math" w:hAnsi="Cambria Math"/>
                        <w:sz w:val="18"/>
                      </w:rPr>
                      <m:t>i</m:t>
                    </m:r>
                  </m:sub>
                </m:sSub>
              </m:oMath>
            </m:oMathPara>
          </w:p>
        </w:tc>
        <w:tc>
          <w:tcPr>
            <w:tcW w:w="10219" w:type="dxa"/>
            <w:hideMark/>
          </w:tcPr>
          <w:p w14:paraId="30C47042" w14:textId="77777777" w:rsidR="00273734" w:rsidRDefault="00273734">
            <w:pPr>
              <w:rPr>
                <w:rFonts w:eastAsiaTheme="minorEastAsia"/>
                <w:sz w:val="18"/>
              </w:rPr>
            </w:pPr>
            <m:oMathPara>
              <m:oMathParaPr>
                <m:jc m:val="left"/>
              </m:oMathParaPr>
              <m:oMath>
                <m:r>
                  <m:rPr>
                    <m:sty m:val="p"/>
                  </m:rPr>
                  <w:rPr>
                    <w:rFonts w:ascii="Cambria Math" w:hAnsi="Cambria Math"/>
                    <w:sz w:val="18"/>
                  </w:rPr>
                  <m:t>C</m:t>
                </m:r>
                <m:sSub>
                  <m:sSubPr>
                    <m:ctrlPr>
                      <w:rPr>
                        <w:rFonts w:ascii="Cambria Math" w:hAnsi="Cambria Math"/>
                        <w:sz w:val="18"/>
                        <w:szCs w:val="18"/>
                        <w:lang w:eastAsia="en-US"/>
                      </w:rPr>
                    </m:ctrlPr>
                  </m:sSubPr>
                  <m:e>
                    <m:r>
                      <m:rPr>
                        <m:sty m:val="p"/>
                      </m:rPr>
                      <w:rPr>
                        <w:rFonts w:ascii="Cambria Math" w:hAnsi="Cambria Math"/>
                        <w:sz w:val="18"/>
                      </w:rPr>
                      <m:t>O</m:t>
                    </m:r>
                  </m:e>
                  <m:sub>
                    <m:r>
                      <m:rPr>
                        <m:sty m:val="p"/>
                      </m:rPr>
                      <w:rPr>
                        <w:rFonts w:ascii="Cambria Math" w:hAnsi="Cambria Math"/>
                        <w:sz w:val="18"/>
                      </w:rPr>
                      <m:t>34</m:t>
                    </m:r>
                  </m:sub>
                </m:sSub>
                <m:r>
                  <m:rPr>
                    <m:sty m:val="p"/>
                  </m:rPr>
                  <w:rPr>
                    <w:rFonts w:ascii="Cambria Math" w:hAnsi="Cambria Math"/>
                    <w:sz w:val="18"/>
                  </w:rPr>
                  <m:t xml:space="preserve"> =</m:t>
                </m:r>
                <m:f>
                  <m:fPr>
                    <m:ctrlPr>
                      <w:rPr>
                        <w:rFonts w:ascii="Cambria Math" w:hAnsi="Cambria Math"/>
                        <w:sz w:val="18"/>
                        <w:szCs w:val="18"/>
                        <w:lang w:eastAsia="en-US"/>
                      </w:rPr>
                    </m:ctrlPr>
                  </m:fPr>
                  <m:num>
                    <m:r>
                      <m:rPr>
                        <m:sty m:val="p"/>
                      </m:rPr>
                      <w:rPr>
                        <w:rFonts w:ascii="Cambria Math" w:hAnsi="Cambria Math"/>
                        <w:sz w:val="18"/>
                      </w:rPr>
                      <m:t>1</m:t>
                    </m:r>
                  </m:num>
                  <m:den>
                    <m:r>
                      <m:rPr>
                        <m:sty m:val="p"/>
                      </m:rP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f>
                      <m:fPr>
                        <m:ctrlPr>
                          <w:rPr>
                            <w:rFonts w:ascii="Cambria Math" w:hAnsi="Cambria Math"/>
                            <w:i/>
                            <w:sz w:val="18"/>
                            <w:szCs w:val="18"/>
                            <w:lang w:eastAsia="en-US"/>
                          </w:rPr>
                        </m:ctrlPr>
                      </m:fPr>
                      <m:num>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4</m:t>
                            </m:r>
                          </m:e>
                          <m:sub>
                            <m:r>
                              <w:rPr>
                                <w:rFonts w:ascii="Cambria Math" w:hAnsi="Cambria Math"/>
                                <w:sz w:val="18"/>
                              </w:rPr>
                              <m:t>i</m:t>
                            </m:r>
                          </m:sub>
                        </m:sSub>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3</m:t>
                            </m:r>
                          </m:e>
                          <m:sub>
                            <m:r>
                              <w:rPr>
                                <w:rFonts w:ascii="Cambria Math" w:hAnsi="Cambria Math"/>
                                <w:sz w:val="18"/>
                              </w:rPr>
                              <m:t>i</m:t>
                            </m:r>
                          </m:sub>
                        </m:sSub>
                      </m:num>
                      <m:den>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den>
                    </m:f>
                  </m:e>
                </m:nary>
                <m:sSub>
                  <m:sSubPr>
                    <m:ctrlPr>
                      <w:rPr>
                        <w:rFonts w:ascii="Cambria Math" w:hAnsi="Cambria Math"/>
                        <w:i/>
                        <w:sz w:val="18"/>
                        <w:szCs w:val="18"/>
                        <w:lang w:eastAsia="en-US"/>
                      </w:rPr>
                    </m:ctrlPr>
                  </m:sSubPr>
                  <m:e>
                    <m:r>
                      <w:rPr>
                        <w:rFonts w:ascii="Cambria Math" w:hAnsi="Cambria Math"/>
                        <w:sz w:val="18"/>
                      </w:rPr>
                      <m:t>w</m:t>
                    </m:r>
                  </m:e>
                  <m:sub>
                    <m:r>
                      <w:rPr>
                        <w:rFonts w:ascii="Cambria Math" w:hAnsi="Cambria Math"/>
                        <w:sz w:val="18"/>
                      </w:rPr>
                      <m:t>i</m:t>
                    </m:r>
                  </m:sub>
                </m:sSub>
              </m:oMath>
            </m:oMathPara>
          </w:p>
          <w:p w14:paraId="7B135C81" w14:textId="77777777" w:rsidR="00273734" w:rsidRDefault="00273734">
            <w:pPr>
              <w:rPr>
                <w:rFonts w:eastAsiaTheme="minorEastAsia"/>
                <w:sz w:val="18"/>
              </w:rPr>
            </w:pPr>
            <m:oMathPara>
              <m:oMathParaPr>
                <m:jc m:val="left"/>
              </m:oMathParaPr>
              <m:oMath>
                <m:r>
                  <m:rPr>
                    <m:sty m:val="p"/>
                  </m:rPr>
                  <w:rPr>
                    <w:rFonts w:ascii="Cambria Math" w:hAnsi="Cambria Math"/>
                    <w:sz w:val="18"/>
                  </w:rPr>
                  <m:t>C</m:t>
                </m:r>
                <m:sSub>
                  <m:sSubPr>
                    <m:ctrlPr>
                      <w:rPr>
                        <w:rFonts w:ascii="Cambria Math" w:hAnsi="Cambria Math"/>
                        <w:sz w:val="18"/>
                        <w:szCs w:val="18"/>
                        <w:lang w:eastAsia="en-US"/>
                      </w:rPr>
                    </m:ctrlPr>
                  </m:sSubPr>
                  <m:e>
                    <m:r>
                      <m:rPr>
                        <m:sty m:val="p"/>
                      </m:rPr>
                      <w:rPr>
                        <w:rFonts w:ascii="Cambria Math" w:hAnsi="Cambria Math"/>
                        <w:sz w:val="18"/>
                      </w:rPr>
                      <m:t>O</m:t>
                    </m:r>
                  </m:e>
                  <m:sub>
                    <m:r>
                      <m:rPr>
                        <m:sty m:val="p"/>
                      </m:rPr>
                      <w:rPr>
                        <w:rFonts w:ascii="Cambria Math" w:hAnsi="Cambria Math"/>
                        <w:sz w:val="18"/>
                      </w:rPr>
                      <m:t>14</m:t>
                    </m:r>
                  </m:sub>
                </m:sSub>
                <m:r>
                  <m:rPr>
                    <m:sty m:val="p"/>
                  </m:rPr>
                  <w:rPr>
                    <w:rFonts w:ascii="Cambria Math" w:hAnsi="Cambria Math"/>
                    <w:sz w:val="18"/>
                  </w:rPr>
                  <m:t xml:space="preserve"> =</m:t>
                </m:r>
                <m:f>
                  <m:fPr>
                    <m:ctrlPr>
                      <w:rPr>
                        <w:rFonts w:ascii="Cambria Math" w:hAnsi="Cambria Math"/>
                        <w:sz w:val="18"/>
                        <w:szCs w:val="18"/>
                        <w:lang w:eastAsia="en-US"/>
                      </w:rPr>
                    </m:ctrlPr>
                  </m:fPr>
                  <m:num>
                    <m:r>
                      <m:rPr>
                        <m:sty m:val="p"/>
                      </m:rPr>
                      <w:rPr>
                        <w:rFonts w:ascii="Cambria Math" w:hAnsi="Cambria Math"/>
                        <w:sz w:val="18"/>
                      </w:rPr>
                      <m:t>1</m:t>
                    </m:r>
                  </m:num>
                  <m:den>
                    <m:r>
                      <m:rPr>
                        <m:sty m:val="p"/>
                      </m:rP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f>
                      <m:fPr>
                        <m:ctrlPr>
                          <w:rPr>
                            <w:rFonts w:ascii="Cambria Math" w:hAnsi="Cambria Math"/>
                            <w:i/>
                            <w:sz w:val="18"/>
                            <w:szCs w:val="18"/>
                            <w:lang w:eastAsia="en-US"/>
                          </w:rPr>
                        </m:ctrlPr>
                      </m:fPr>
                      <m:num>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4</m:t>
                            </m:r>
                          </m:e>
                          <m:sub>
                            <m:r>
                              <w:rPr>
                                <w:rFonts w:ascii="Cambria Math" w:hAnsi="Cambria Math"/>
                                <w:sz w:val="18"/>
                              </w:rPr>
                              <m:t>i</m:t>
                            </m:r>
                          </m:sub>
                        </m:sSub>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num>
                      <m:den>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1</m:t>
                            </m:r>
                          </m:e>
                          <m:sub>
                            <m:r>
                              <w:rPr>
                                <w:rFonts w:ascii="Cambria Math" w:hAnsi="Cambria Math"/>
                                <w:sz w:val="18"/>
                              </w:rPr>
                              <m:t>i</m:t>
                            </m:r>
                          </m:sub>
                        </m:sSub>
                      </m:den>
                    </m:f>
                  </m:e>
                </m:nary>
                <m:sSub>
                  <m:sSubPr>
                    <m:ctrlPr>
                      <w:rPr>
                        <w:rFonts w:ascii="Cambria Math" w:hAnsi="Cambria Math"/>
                        <w:i/>
                        <w:sz w:val="18"/>
                        <w:szCs w:val="18"/>
                        <w:lang w:eastAsia="en-US"/>
                      </w:rPr>
                    </m:ctrlPr>
                  </m:sSubPr>
                  <m:e>
                    <m:r>
                      <w:rPr>
                        <w:rFonts w:ascii="Cambria Math" w:hAnsi="Cambria Math"/>
                        <w:sz w:val="18"/>
                      </w:rPr>
                      <m:t>w</m:t>
                    </m:r>
                  </m:e>
                  <m:sub>
                    <m:r>
                      <w:rPr>
                        <w:rFonts w:ascii="Cambria Math" w:hAnsi="Cambria Math"/>
                        <w:sz w:val="18"/>
                      </w:rPr>
                      <m:t>i</m:t>
                    </m:r>
                  </m:sub>
                </m:sSub>
              </m:oMath>
            </m:oMathPara>
          </w:p>
          <w:p w14:paraId="30D0BA79" w14:textId="77777777" w:rsidR="00273734" w:rsidRDefault="00273734">
            <w:pPr>
              <w:rPr>
                <w:sz w:val="18"/>
                <w:szCs w:val="22"/>
                <w:lang w:eastAsia="en-US"/>
              </w:rPr>
            </w:pPr>
            <w:r>
              <w:rPr>
                <w:rFonts w:eastAsiaTheme="minorEastAsia"/>
                <w:sz w:val="18"/>
              </w:rPr>
              <w:t xml:space="preserve">          </w:t>
            </w:r>
            <m:oMath>
              <m:r>
                <m:rPr>
                  <m:sty m:val="p"/>
                </m:rPr>
                <w:rPr>
                  <w:rFonts w:ascii="Cambria Math" w:hAnsi="Cambria Math"/>
                  <w:sz w:val="18"/>
                </w:rPr>
                <m:t>=CO12+CO23+CO34</m:t>
              </m:r>
            </m:oMath>
          </w:p>
        </w:tc>
      </w:tr>
    </w:tbl>
    <w:p w14:paraId="40C329B7" w14:textId="77777777" w:rsidR="00273734" w:rsidRPr="00273734" w:rsidRDefault="00273734" w:rsidP="00C16C05">
      <w:pPr>
        <w:ind w:left="0"/>
        <w:rPr>
          <w:szCs w:val="22"/>
        </w:rPr>
      </w:pPr>
      <w:r w:rsidRPr="00273734">
        <w:rPr>
          <w:szCs w:val="22"/>
        </w:rPr>
        <w:t>Where:</w:t>
      </w:r>
    </w:p>
    <w:p w14:paraId="1A2420FB" w14:textId="77777777" w:rsidR="00273734" w:rsidRPr="00C16C05" w:rsidRDefault="00273734" w:rsidP="00C16C05">
      <w:pPr>
        <w:ind w:left="0"/>
        <w:rPr>
          <w:lang w:eastAsia="en-US"/>
        </w:rPr>
      </w:pPr>
      <m:oMath>
        <m:r>
          <m:rPr>
            <m:sty m:val="p"/>
          </m:rPr>
          <w:rPr>
            <w:rFonts w:ascii="Cambria Math" w:hAnsi="Cambria Math"/>
            <w:szCs w:val="22"/>
          </w:rPr>
          <m:t>C</m:t>
        </m:r>
        <m:sSub>
          <m:sSubPr>
            <m:ctrlPr>
              <w:rPr>
                <w:rFonts w:ascii="Cambria Math" w:hAnsi="Cambria Math"/>
                <w:szCs w:val="22"/>
              </w:rPr>
            </m:ctrlPr>
          </m:sSubPr>
          <m:e>
            <m:r>
              <m:rPr>
                <m:sty m:val="p"/>
              </m:rPr>
              <w:rPr>
                <w:rFonts w:ascii="Cambria Math" w:hAnsi="Cambria Math"/>
                <w:szCs w:val="22"/>
              </w:rPr>
              <m:t>1</m:t>
            </m:r>
          </m:e>
          <m:sub>
            <m:r>
              <m:rPr>
                <m:sty m:val="p"/>
              </m:rPr>
              <w:rPr>
                <w:rFonts w:ascii="Cambria Math" w:hAnsi="Cambria Math"/>
                <w:szCs w:val="22"/>
              </w:rPr>
              <m:t>i</m:t>
            </m:r>
          </m:sub>
        </m:sSub>
      </m:oMath>
      <w:r w:rsidRPr="00273734">
        <w:rPr>
          <w:szCs w:val="22"/>
        </w:rPr>
        <w:t xml:space="preserve">: First cost when project </w:t>
      </w:r>
      <m:oMath>
        <m:r>
          <m:rPr>
            <m:sty m:val="p"/>
          </m:rPr>
          <w:rPr>
            <w:rFonts w:ascii="Cambria Math" w:hAnsi="Cambria Math"/>
            <w:szCs w:val="22"/>
          </w:rPr>
          <m:t xml:space="preserve">i </m:t>
        </m:r>
      </m:oMath>
      <w:r w:rsidRPr="00273734">
        <w:rPr>
          <w:szCs w:val="22"/>
        </w:rPr>
        <w:t>is classified as “possible or under consideration”</w:t>
      </w:r>
      <w:r w:rsidRPr="00273734">
        <w:rPr>
          <w:szCs w:val="22"/>
        </w:rPr>
        <w:br/>
      </w:r>
      <m:oMath>
        <m:r>
          <m:rPr>
            <m:sty m:val="p"/>
          </m:rPr>
          <w:rPr>
            <w:rFonts w:ascii="Cambria Math" w:hAnsi="Cambria Math"/>
            <w:szCs w:val="22"/>
          </w:rPr>
          <m:t>C</m:t>
        </m:r>
        <m:sSub>
          <m:sSubPr>
            <m:ctrlPr>
              <w:rPr>
                <w:rFonts w:ascii="Cambria Math" w:hAnsi="Cambria Math"/>
                <w:szCs w:val="22"/>
              </w:rPr>
            </m:ctrlPr>
          </m:sSubPr>
          <m:e>
            <m:r>
              <m:rPr>
                <m:sty m:val="p"/>
              </m:rPr>
              <w:rPr>
                <w:rFonts w:ascii="Cambria Math" w:hAnsi="Cambria Math"/>
                <w:szCs w:val="22"/>
              </w:rPr>
              <m:t>2</m:t>
            </m:r>
          </m:e>
          <m:sub>
            <m:r>
              <m:rPr>
                <m:sty m:val="p"/>
              </m:rPr>
              <w:rPr>
                <w:rFonts w:ascii="Cambria Math" w:hAnsi="Cambria Math"/>
                <w:szCs w:val="22"/>
              </w:rPr>
              <m:t>i</m:t>
            </m:r>
          </m:sub>
        </m:sSub>
      </m:oMath>
      <w:r w:rsidRPr="00273734">
        <w:rPr>
          <w:szCs w:val="22"/>
        </w:rPr>
        <w:t xml:space="preserve">: First cost when project </w:t>
      </w:r>
      <m:oMath>
        <m:r>
          <m:rPr>
            <m:sty m:val="p"/>
          </m:rPr>
          <w:rPr>
            <w:rFonts w:ascii="Cambria Math" w:hAnsi="Cambria Math"/>
            <w:szCs w:val="22"/>
          </w:rPr>
          <m:t xml:space="preserve">i </m:t>
        </m:r>
      </m:oMath>
      <w:r w:rsidRPr="00273734">
        <w:rPr>
          <w:szCs w:val="22"/>
        </w:rPr>
        <w:t>is classified as “committed”</w:t>
      </w:r>
      <w:r w:rsidRPr="00273734">
        <w:rPr>
          <w:szCs w:val="22"/>
        </w:rPr>
        <w:br/>
      </w:r>
      <m:oMath>
        <m:r>
          <m:rPr>
            <m:sty m:val="p"/>
          </m:rPr>
          <w:rPr>
            <w:rFonts w:ascii="Cambria Math" w:hAnsi="Cambria Math"/>
            <w:szCs w:val="22"/>
          </w:rPr>
          <m:t>C</m:t>
        </m:r>
        <m:sSub>
          <m:sSubPr>
            <m:ctrlPr>
              <w:rPr>
                <w:rFonts w:ascii="Cambria Math" w:hAnsi="Cambria Math"/>
                <w:szCs w:val="22"/>
              </w:rPr>
            </m:ctrlPr>
          </m:sSubPr>
          <m:e>
            <m:r>
              <m:rPr>
                <m:sty m:val="p"/>
              </m:rPr>
              <w:rPr>
                <w:rFonts w:ascii="Cambria Math" w:hAnsi="Cambria Math"/>
                <w:szCs w:val="22"/>
              </w:rPr>
              <m:t>3</m:t>
            </m:r>
          </m:e>
          <m:sub>
            <m:r>
              <m:rPr>
                <m:sty m:val="p"/>
              </m:rPr>
              <w:rPr>
                <w:rFonts w:ascii="Cambria Math" w:hAnsi="Cambria Math"/>
                <w:szCs w:val="22"/>
              </w:rPr>
              <m:t>i</m:t>
            </m:r>
          </m:sub>
        </m:sSub>
      </m:oMath>
      <w:r w:rsidRPr="00273734">
        <w:rPr>
          <w:szCs w:val="22"/>
        </w:rPr>
        <w:t xml:space="preserve">: First cost when project </w:t>
      </w:r>
      <m:oMath>
        <m:r>
          <m:rPr>
            <m:sty m:val="p"/>
          </m:rPr>
          <w:rPr>
            <w:rFonts w:ascii="Cambria Math" w:hAnsi="Cambria Math"/>
            <w:szCs w:val="22"/>
          </w:rPr>
          <m:t xml:space="preserve">i </m:t>
        </m:r>
      </m:oMath>
      <w:r w:rsidRPr="00273734">
        <w:rPr>
          <w:szCs w:val="22"/>
        </w:rPr>
        <w:t>is classified as “under construction”</w:t>
      </w:r>
      <w:r w:rsidRPr="00273734">
        <w:rPr>
          <w:szCs w:val="22"/>
        </w:rPr>
        <w:br/>
      </w:r>
      <m:oMath>
        <m:r>
          <m:rPr>
            <m:sty m:val="p"/>
          </m:rPr>
          <w:rPr>
            <w:rFonts w:ascii="Cambria Math" w:hAnsi="Cambria Math"/>
            <w:szCs w:val="22"/>
          </w:rPr>
          <m:t>C</m:t>
        </m:r>
        <m:sSub>
          <m:sSubPr>
            <m:ctrlPr>
              <w:rPr>
                <w:rFonts w:ascii="Cambria Math" w:hAnsi="Cambria Math"/>
                <w:szCs w:val="22"/>
              </w:rPr>
            </m:ctrlPr>
          </m:sSubPr>
          <m:e>
            <m:r>
              <m:rPr>
                <m:sty m:val="p"/>
              </m:rPr>
              <w:rPr>
                <w:rFonts w:ascii="Cambria Math" w:hAnsi="Cambria Math"/>
                <w:szCs w:val="22"/>
              </w:rPr>
              <m:t>4</m:t>
            </m:r>
          </m:e>
          <m:sub>
            <m:r>
              <m:rPr>
                <m:sty m:val="p"/>
              </m:rPr>
              <w:rPr>
                <w:rFonts w:ascii="Cambria Math" w:hAnsi="Cambria Math"/>
                <w:szCs w:val="22"/>
              </w:rPr>
              <m:t>i</m:t>
            </m:r>
          </m:sub>
        </m:sSub>
      </m:oMath>
      <w:r w:rsidRPr="00273734">
        <w:rPr>
          <w:szCs w:val="22"/>
        </w:rPr>
        <w:t xml:space="preserve">: First cost when project </w:t>
      </w:r>
      <m:oMath>
        <m:r>
          <m:rPr>
            <m:sty m:val="p"/>
          </m:rPr>
          <w:rPr>
            <w:rFonts w:ascii="Cambria Math" w:hAnsi="Cambria Math"/>
            <w:szCs w:val="22"/>
          </w:rPr>
          <m:t xml:space="preserve">i </m:t>
        </m:r>
      </m:oMath>
      <w:r w:rsidRPr="00273734">
        <w:rPr>
          <w:szCs w:val="22"/>
        </w:rPr>
        <w:t>is classified as “completed”</w:t>
      </w:r>
      <w:r w:rsidRPr="00273734">
        <w:rPr>
          <w:szCs w:val="22"/>
        </w:rPr>
        <w:br/>
      </w:r>
      <m:oMathPara>
        <m:oMathParaPr>
          <m:jc m:val="left"/>
        </m:oMathParaPr>
        <m:oMath>
          <m:sSub>
            <m:sSubPr>
              <m:ctrlPr>
                <w:rPr>
                  <w:rFonts w:ascii="Cambria Math" w:hAnsi="Cambria Math"/>
                  <w:i/>
                  <w:lang w:eastAsia="en-US"/>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f>
            <m:fPr>
              <m:ctrlPr>
                <w:rPr>
                  <w:rFonts w:ascii="Cambria Math" w:hAnsi="Cambria Math"/>
                  <w:i/>
                  <w:lang w:eastAsia="en-US"/>
                </w:rPr>
              </m:ctrlPr>
            </m:fPr>
            <m:num>
              <m:r>
                <w:rPr>
                  <w:rFonts w:ascii="Cambria Math" w:hAnsi="Cambria Math"/>
                  <w:sz w:val="20"/>
                  <w:szCs w:val="20"/>
                </w:rPr>
                <m:t>C</m:t>
              </m:r>
              <m:sSub>
                <m:sSubPr>
                  <m:ctrlPr>
                    <w:rPr>
                      <w:rFonts w:ascii="Cambria Math" w:hAnsi="Cambria Math"/>
                      <w:i/>
                      <w:lang w:eastAsia="en-US"/>
                    </w:rPr>
                  </m:ctrlPr>
                </m:sSubPr>
                <m:e>
                  <m:r>
                    <w:rPr>
                      <w:rFonts w:ascii="Cambria Math" w:hAnsi="Cambria Math"/>
                      <w:sz w:val="20"/>
                      <w:szCs w:val="20"/>
                    </w:rPr>
                    <m:t>1</m:t>
                  </m:r>
                </m:e>
                <m:sub>
                  <m:r>
                    <w:rPr>
                      <w:rFonts w:ascii="Cambria Math" w:hAnsi="Cambria Math"/>
                      <w:sz w:val="20"/>
                      <w:szCs w:val="20"/>
                    </w:rPr>
                    <m:t>i</m:t>
                  </m:r>
                </m:sub>
              </m:sSub>
            </m:num>
            <m:den>
              <m:sSub>
                <m:sSubPr>
                  <m:ctrlPr>
                    <w:rPr>
                      <w:rFonts w:ascii="Cambria Math" w:hAnsi="Cambria Math"/>
                      <w:i/>
                      <w:lang w:eastAsia="en-US"/>
                    </w:rPr>
                  </m:ctrlPr>
                </m:sSubPr>
                <m:e>
                  <m:nary>
                    <m:naryPr>
                      <m:chr m:val="∑"/>
                      <m:supHide m:val="1"/>
                      <m:ctrlPr>
                        <w:rPr>
                          <w:rFonts w:ascii="Cambria Math" w:hAnsi="Cambria Math"/>
                          <w:i/>
                          <w:lang w:eastAsia="en-US"/>
                        </w:rPr>
                      </m:ctrlPr>
                    </m:naryPr>
                    <m:sub>
                      <m:r>
                        <w:rPr>
                          <w:rFonts w:ascii="Cambria Math" w:hAnsi="Cambria Math"/>
                          <w:sz w:val="20"/>
                          <w:szCs w:val="20"/>
                        </w:rPr>
                        <m:t>i∈N</m:t>
                      </m:r>
                    </m:sub>
                    <m:sup/>
                    <m:e>
                      <m:r>
                        <w:rPr>
                          <w:rFonts w:ascii="Cambria Math" w:hAnsi="Cambria Math"/>
                          <w:sz w:val="20"/>
                          <w:szCs w:val="20"/>
                        </w:rPr>
                        <m:t>C1</m:t>
                      </m:r>
                    </m:e>
                  </m:nary>
                </m:e>
                <m:sub>
                  <m:r>
                    <w:rPr>
                      <w:rFonts w:ascii="Cambria Math" w:hAnsi="Cambria Math"/>
                      <w:sz w:val="20"/>
                      <w:szCs w:val="20"/>
                    </w:rPr>
                    <m:t>i</m:t>
                  </m:r>
                </m:sub>
              </m:sSub>
            </m:den>
          </m:f>
        </m:oMath>
      </m:oMathPara>
    </w:p>
    <w:p w14:paraId="7E22DB66" w14:textId="77777777" w:rsidR="00C16C05" w:rsidRDefault="00C16C05" w:rsidP="00C16C05">
      <w:pPr>
        <w:ind w:left="0"/>
        <w:rPr>
          <w:rFonts w:eastAsiaTheme="minorEastAsia"/>
          <w:sz w:val="20"/>
          <w:szCs w:val="20"/>
        </w:rPr>
      </w:pPr>
    </w:p>
    <w:p w14:paraId="77120C4E" w14:textId="5AC2ECEC" w:rsidR="00273734" w:rsidRPr="00273734" w:rsidRDefault="00273734" w:rsidP="00C16C05">
      <w:pPr>
        <w:pStyle w:val="Heading3"/>
      </w:pPr>
      <w:r w:rsidRPr="00273734">
        <w:lastRenderedPageBreak/>
        <w:t>Dependence between cost overruns over time</w:t>
      </w:r>
    </w:p>
    <w:p w14:paraId="1A47CA79" w14:textId="1974938B" w:rsidR="00C16C05" w:rsidRDefault="00273734" w:rsidP="00C16C05">
      <w:pPr>
        <w:ind w:left="0"/>
        <w:rPr>
          <w:szCs w:val="22"/>
        </w:rPr>
      </w:pPr>
      <w:r w:rsidRPr="00273734">
        <w:rPr>
          <w:szCs w:val="22"/>
        </w:rPr>
        <w:t>We partner this aggregate summary of cost overruns with analysis of the linear dependence between cost overruns over time. To do so, we estimate the Pearson coefficient between the indices CO12 and CO23, and CO23 and CO34, and ascertain the significance of these correlations at the XX</w:t>
      </w:r>
      <w:r w:rsidR="00103F8B">
        <w:rPr>
          <w:szCs w:val="22"/>
        </w:rPr>
        <w:t xml:space="preserve"> per cent</w:t>
      </w:r>
      <w:r w:rsidRPr="00273734">
        <w:rPr>
          <w:szCs w:val="22"/>
        </w:rPr>
        <w:t xml:space="preserve"> level of confidence through comparison to Chi-Squared critical values. </w:t>
      </w:r>
    </w:p>
    <w:p w14:paraId="0A6F0559" w14:textId="4F2F4585" w:rsidR="00273734" w:rsidRPr="00273734" w:rsidRDefault="00273734" w:rsidP="00C16C05">
      <w:pPr>
        <w:ind w:left="0"/>
        <w:rPr>
          <w:szCs w:val="22"/>
        </w:rPr>
      </w:pPr>
      <w:r w:rsidRPr="00273734">
        <w:rPr>
          <w:szCs w:val="22"/>
        </w:rPr>
        <w:t xml:space="preserve">This allows us to draw conclusions regarding whether individual projects are more or less likely to experience an overruns in a given period if it experienced an overrun in the previous period. We complete this analysis separately for each cohort, as defined by the project’s maturity when the first cost estimate is announced. </w:t>
      </w:r>
    </w:p>
    <w:p w14:paraId="602CE84B" w14:textId="77777777" w:rsidR="00273734" w:rsidRPr="00273734" w:rsidRDefault="00273734" w:rsidP="00C16C05">
      <w:pPr>
        <w:ind w:left="0"/>
        <w:rPr>
          <w:szCs w:val="22"/>
        </w:rPr>
      </w:pPr>
      <w:r w:rsidRPr="00273734">
        <w:rPr>
          <w:szCs w:val="22"/>
        </w:rPr>
        <w:t xml:space="preserve">Pearson coefficients: </w:t>
      </w:r>
    </w:p>
    <w:p w14:paraId="35D87198" w14:textId="77777777" w:rsidR="00273734" w:rsidRDefault="00C55081" w:rsidP="00C16C05">
      <w:pPr>
        <w:ind w:left="0"/>
        <w:rPr>
          <w:rFonts w:eastAsiaTheme="minorEastAsia"/>
          <w:sz w:val="18"/>
        </w:rPr>
      </w:pPr>
      <m:oMathPara>
        <m:oMathParaPr>
          <m:jc m:val="left"/>
        </m:oMathParaPr>
        <m:oMath>
          <m:sSub>
            <m:sSubPr>
              <m:ctrlPr>
                <w:rPr>
                  <w:rFonts w:ascii="Cambria Math" w:hAnsi="Cambria Math"/>
                  <w:i/>
                  <w:sz w:val="18"/>
                  <w:szCs w:val="18"/>
                  <w:lang w:eastAsia="en-US"/>
                </w:rPr>
              </m:ctrlPr>
            </m:sSubPr>
            <m:e>
              <m:r>
                <w:rPr>
                  <w:rFonts w:ascii="Cambria Math" w:hAnsi="Cambria Math"/>
                  <w:sz w:val="18"/>
                </w:rPr>
                <m:t>ρ</m:t>
              </m:r>
            </m:e>
            <m:sub>
              <m:r>
                <w:rPr>
                  <w:rFonts w:ascii="Cambria Math" w:hAnsi="Cambria Math"/>
                  <w:sz w:val="18"/>
                </w:rPr>
                <m:t>t, t+1</m:t>
              </m:r>
            </m:sub>
          </m:sSub>
          <m:r>
            <w:rPr>
              <w:rFonts w:ascii="Cambria Math" w:hAnsi="Cambria Math"/>
              <w:sz w:val="18"/>
            </w:rPr>
            <m:t xml:space="preserve"> =</m:t>
          </m:r>
          <m:f>
            <m:fPr>
              <m:ctrlPr>
                <w:rPr>
                  <w:rFonts w:ascii="Cambria Math" w:hAnsi="Cambria Math"/>
                  <w:i/>
                  <w:sz w:val="18"/>
                  <w:szCs w:val="18"/>
                  <w:lang w:eastAsia="en-US"/>
                </w:rPr>
              </m:ctrlPr>
            </m:fPr>
            <m:num>
              <m:nary>
                <m:naryPr>
                  <m:chr m:val="∑"/>
                  <m:supHide m:val="1"/>
                  <m:ctrlPr>
                    <w:rPr>
                      <w:rFonts w:ascii="Cambria Math" w:hAnsi="Cambria Math"/>
                      <w:i/>
                      <w:sz w:val="18"/>
                      <w:szCs w:val="18"/>
                      <w:lang w:eastAsia="en-US"/>
                    </w:rPr>
                  </m:ctrlPr>
                </m:naryPr>
                <m:sub>
                  <m:r>
                    <w:rPr>
                      <w:rFonts w:ascii="Cambria Math" w:hAnsi="Cambria Math"/>
                      <w:sz w:val="18"/>
                    </w:rPr>
                    <m:t>i∈N</m:t>
                  </m:r>
                </m:sub>
                <m:sup/>
                <m:e>
                  <m:d>
                    <m:dPr>
                      <m:begChr m:val="["/>
                      <m:endChr m:val="]"/>
                      <m:ctrlPr>
                        <w:rPr>
                          <w:rFonts w:ascii="Cambria Math" w:hAnsi="Cambria Math"/>
                          <w:i/>
                          <w:sz w:val="18"/>
                          <w:szCs w:val="18"/>
                          <w:lang w:eastAsia="en-US"/>
                        </w:rPr>
                      </m:ctrlPr>
                    </m:dPr>
                    <m:e>
                      <m:d>
                        <m:dPr>
                          <m:ctrlPr>
                            <w:rPr>
                              <w:rFonts w:ascii="Cambria Math" w:hAnsi="Cambria Math"/>
                              <w:i/>
                              <w:sz w:val="18"/>
                              <w:szCs w:val="18"/>
                              <w:lang w:eastAsia="en-US"/>
                            </w:rPr>
                          </m:ctrlPr>
                        </m:dPr>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m:t>
                              </m:r>
                            </m:sub>
                          </m:sSub>
                          <m:r>
                            <w:rPr>
                              <w:rFonts w:ascii="Cambria Math" w:hAnsi="Cambria Math"/>
                              <w:sz w:val="18"/>
                            </w:rPr>
                            <m:t>-</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m:t>
                                  </m:r>
                                </m:sub>
                              </m:sSub>
                            </m:e>
                          </m:nary>
                        </m:e>
                      </m:d>
                      <m:d>
                        <m:dPr>
                          <m:ctrlPr>
                            <w:rPr>
                              <w:rFonts w:ascii="Cambria Math" w:hAnsi="Cambria Math"/>
                              <w:i/>
                              <w:sz w:val="18"/>
                              <w:szCs w:val="18"/>
                              <w:lang w:eastAsia="en-US"/>
                            </w:rPr>
                          </m:ctrlPr>
                        </m:dPr>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t+1</m:t>
                              </m:r>
                            </m:sub>
                          </m:sSub>
                          <m:r>
                            <w:rPr>
                              <w:rFonts w:ascii="Cambria Math" w:hAnsi="Cambria Math"/>
                              <w:sz w:val="18"/>
                            </w:rPr>
                            <m:t>-</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t+1</m:t>
                                  </m:r>
                                </m:sub>
                              </m:sSub>
                            </m:e>
                          </m:nary>
                        </m:e>
                      </m:d>
                    </m:e>
                  </m:d>
                </m:e>
              </m:nary>
            </m:num>
            <m:den>
              <m:rad>
                <m:radPr>
                  <m:degHide m:val="1"/>
                  <m:ctrlPr>
                    <w:rPr>
                      <w:rFonts w:ascii="Cambria Math" w:hAnsi="Cambria Math"/>
                      <w:i/>
                      <w:sz w:val="18"/>
                      <w:szCs w:val="18"/>
                      <w:lang w:eastAsia="en-US"/>
                    </w:rPr>
                  </m:ctrlPr>
                </m:radPr>
                <m:deg/>
                <m:e>
                  <m:nary>
                    <m:naryPr>
                      <m:chr m:val="∑"/>
                      <m:supHide m:val="1"/>
                      <m:ctrlPr>
                        <w:rPr>
                          <w:rFonts w:ascii="Cambria Math" w:hAnsi="Cambria Math"/>
                          <w:i/>
                          <w:sz w:val="18"/>
                          <w:szCs w:val="18"/>
                          <w:lang w:eastAsia="en-US"/>
                        </w:rPr>
                      </m:ctrlPr>
                    </m:naryPr>
                    <m:sub>
                      <m:r>
                        <w:rPr>
                          <w:rFonts w:ascii="Cambria Math" w:hAnsi="Cambria Math"/>
                          <w:sz w:val="18"/>
                        </w:rPr>
                        <m:t>i∈N</m:t>
                      </m:r>
                    </m:sub>
                    <m:sup/>
                    <m:e>
                      <m:sSup>
                        <m:sSupPr>
                          <m:ctrlPr>
                            <w:rPr>
                              <w:rFonts w:ascii="Cambria Math" w:hAnsi="Cambria Math"/>
                              <w:i/>
                              <w:sz w:val="18"/>
                              <w:szCs w:val="18"/>
                              <w:lang w:eastAsia="en-US"/>
                            </w:rPr>
                          </m:ctrlPr>
                        </m:sSupPr>
                        <m:e>
                          <m:d>
                            <m:dPr>
                              <m:ctrlPr>
                                <w:rPr>
                                  <w:rFonts w:ascii="Cambria Math" w:hAnsi="Cambria Math"/>
                                  <w:i/>
                                  <w:sz w:val="18"/>
                                  <w:szCs w:val="18"/>
                                  <w:lang w:eastAsia="en-US"/>
                                </w:rPr>
                              </m:ctrlPr>
                            </m:dPr>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m:t>
                                  </m:r>
                                </m:sub>
                              </m:sSub>
                              <m:r>
                                <w:rPr>
                                  <w:rFonts w:ascii="Cambria Math" w:hAnsi="Cambria Math"/>
                                  <w:sz w:val="18"/>
                                </w:rPr>
                                <m:t>-</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m:t>
                                      </m:r>
                                    </m:sub>
                                  </m:sSub>
                                </m:e>
                              </m:nary>
                            </m:e>
                          </m:d>
                        </m:e>
                        <m:sup>
                          <m:r>
                            <w:rPr>
                              <w:rFonts w:ascii="Cambria Math" w:hAnsi="Cambria Math"/>
                              <w:sz w:val="18"/>
                            </w:rPr>
                            <m:t>2</m:t>
                          </m:r>
                        </m:sup>
                      </m:sSup>
                    </m:e>
                  </m:nary>
                  <m:r>
                    <w:rPr>
                      <w:rFonts w:ascii="Cambria Math" w:hAnsi="Cambria Math"/>
                      <w:sz w:val="18"/>
                    </w:rPr>
                    <m:t xml:space="preserve"> </m:t>
                  </m:r>
                </m:e>
              </m:rad>
              <m:rad>
                <m:radPr>
                  <m:degHide m:val="1"/>
                  <m:ctrlPr>
                    <w:rPr>
                      <w:rFonts w:ascii="Cambria Math" w:hAnsi="Cambria Math"/>
                      <w:i/>
                      <w:sz w:val="18"/>
                      <w:szCs w:val="18"/>
                      <w:lang w:eastAsia="en-US"/>
                    </w:rPr>
                  </m:ctrlPr>
                </m:radPr>
                <m:deg/>
                <m:e>
                  <m:nary>
                    <m:naryPr>
                      <m:chr m:val="∑"/>
                      <m:supHide m:val="1"/>
                      <m:ctrlPr>
                        <w:rPr>
                          <w:rFonts w:ascii="Cambria Math" w:hAnsi="Cambria Math"/>
                          <w:i/>
                          <w:sz w:val="18"/>
                          <w:szCs w:val="18"/>
                          <w:lang w:eastAsia="en-US"/>
                        </w:rPr>
                      </m:ctrlPr>
                    </m:naryPr>
                    <m:sub>
                      <m:r>
                        <w:rPr>
                          <w:rFonts w:ascii="Cambria Math" w:hAnsi="Cambria Math"/>
                          <w:sz w:val="18"/>
                        </w:rPr>
                        <m:t>i∈N</m:t>
                      </m:r>
                    </m:sub>
                    <m:sup/>
                    <m:e>
                      <m:sSup>
                        <m:sSupPr>
                          <m:ctrlPr>
                            <w:rPr>
                              <w:rFonts w:ascii="Cambria Math" w:hAnsi="Cambria Math"/>
                              <w:i/>
                              <w:sz w:val="18"/>
                              <w:szCs w:val="18"/>
                              <w:lang w:eastAsia="en-US"/>
                            </w:rPr>
                          </m:ctrlPr>
                        </m:sSupPr>
                        <m:e>
                          <m:d>
                            <m:dPr>
                              <m:ctrlPr>
                                <w:rPr>
                                  <w:rFonts w:ascii="Cambria Math" w:hAnsi="Cambria Math"/>
                                  <w:i/>
                                  <w:sz w:val="18"/>
                                  <w:szCs w:val="18"/>
                                  <w:lang w:eastAsia="en-US"/>
                                </w:rPr>
                              </m:ctrlPr>
                            </m:dPr>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t+1</m:t>
                                  </m:r>
                                </m:sub>
                              </m:sSub>
                              <m:r>
                                <w:rPr>
                                  <w:rFonts w:ascii="Cambria Math" w:hAnsi="Cambria Math"/>
                                  <w:sz w:val="18"/>
                                </w:rPr>
                                <m:t>-</m:t>
                              </m:r>
                              <m:f>
                                <m:fPr>
                                  <m:ctrlPr>
                                    <w:rPr>
                                      <w:rFonts w:ascii="Cambria Math" w:hAnsi="Cambria Math"/>
                                      <w:i/>
                                      <w:sz w:val="18"/>
                                      <w:szCs w:val="18"/>
                                      <w:lang w:eastAsia="en-US"/>
                                    </w:rPr>
                                  </m:ctrlPr>
                                </m:fPr>
                                <m:num>
                                  <m:r>
                                    <w:rPr>
                                      <w:rFonts w:ascii="Cambria Math" w:hAnsi="Cambria Math"/>
                                      <w:sz w:val="18"/>
                                    </w:rPr>
                                    <m:t>1</m:t>
                                  </m:r>
                                </m:num>
                                <m:den>
                                  <m:r>
                                    <w:rPr>
                                      <w:rFonts w:ascii="Cambria Math" w:hAnsi="Cambria Math"/>
                                      <w:sz w:val="18"/>
                                    </w:rPr>
                                    <m:t>N</m:t>
                                  </m:r>
                                </m:den>
                              </m:f>
                              <m:nary>
                                <m:naryPr>
                                  <m:chr m:val="∑"/>
                                  <m:supHide m:val="1"/>
                                  <m:ctrlPr>
                                    <w:rPr>
                                      <w:rFonts w:ascii="Cambria Math" w:hAnsi="Cambria Math"/>
                                      <w:i/>
                                      <w:sz w:val="18"/>
                                      <w:szCs w:val="18"/>
                                      <w:lang w:eastAsia="en-US"/>
                                    </w:rPr>
                                  </m:ctrlPr>
                                </m:naryPr>
                                <m:sub>
                                  <m:r>
                                    <w:rPr>
                                      <w:rFonts w:ascii="Cambria Math" w:hAnsi="Cambria Math"/>
                                      <w:sz w:val="18"/>
                                    </w:rPr>
                                    <m:t>i∈N</m:t>
                                  </m:r>
                                </m:sub>
                                <m:sup/>
                                <m:e>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t+1</m:t>
                                      </m:r>
                                    </m:sub>
                                  </m:sSub>
                                </m:e>
                              </m:nary>
                            </m:e>
                          </m:d>
                        </m:e>
                        <m:sup>
                          <m:r>
                            <w:rPr>
                              <w:rFonts w:ascii="Cambria Math" w:hAnsi="Cambria Math"/>
                              <w:sz w:val="18"/>
                            </w:rPr>
                            <m:t>2</m:t>
                          </m:r>
                        </m:sup>
                      </m:sSup>
                    </m:e>
                  </m:nary>
                  <m:r>
                    <w:rPr>
                      <w:rFonts w:ascii="Cambria Math" w:hAnsi="Cambria Math"/>
                      <w:sz w:val="18"/>
                    </w:rPr>
                    <m:t xml:space="preserve"> </m:t>
                  </m:r>
                </m:e>
              </m:rad>
            </m:den>
          </m:f>
        </m:oMath>
      </m:oMathPara>
    </w:p>
    <w:p w14:paraId="4B8AA0B8" w14:textId="77777777" w:rsidR="00273734" w:rsidRDefault="00273734" w:rsidP="00C16C05">
      <w:pPr>
        <w:ind w:left="0"/>
        <w:rPr>
          <w:szCs w:val="22"/>
        </w:rPr>
      </w:pPr>
      <w:r w:rsidRPr="00273734">
        <w:rPr>
          <w:szCs w:val="22"/>
        </w:rPr>
        <w:t>Where</w:t>
      </w:r>
      <w:r w:rsidRPr="00273734">
        <w:rPr>
          <w:szCs w:val="22"/>
        </w:rPr>
        <w:br/>
      </w:r>
      <m:oMath>
        <m:r>
          <w:rPr>
            <w:rFonts w:ascii="Cambria Math" w:eastAsiaTheme="minorEastAsia" w:hAnsi="Cambria Math"/>
            <w:sz w:val="18"/>
          </w:rPr>
          <m:t>C</m:t>
        </m:r>
        <m:sSub>
          <m:sSubPr>
            <m:ctrlPr>
              <w:rPr>
                <w:rFonts w:ascii="Cambria Math" w:eastAsiaTheme="minorEastAsia" w:hAnsi="Cambria Math"/>
                <w:i/>
                <w:sz w:val="18"/>
                <w:szCs w:val="18"/>
                <w:lang w:eastAsia="en-US"/>
              </w:rPr>
            </m:ctrlPr>
          </m:sSubPr>
          <m:e>
            <m:r>
              <w:rPr>
                <w:rFonts w:ascii="Cambria Math" w:eastAsiaTheme="minorEastAsia" w:hAnsi="Cambria Math"/>
                <w:sz w:val="18"/>
              </w:rPr>
              <m:t>O</m:t>
            </m:r>
          </m:e>
          <m:sub>
            <m:r>
              <w:rPr>
                <w:rFonts w:ascii="Cambria Math" w:eastAsiaTheme="minorEastAsia" w:hAnsi="Cambria Math"/>
                <w:sz w:val="18"/>
              </w:rPr>
              <m:t>t</m:t>
            </m:r>
          </m:sub>
        </m:sSub>
      </m:oMath>
      <w:r>
        <w:rPr>
          <w:rFonts w:eastAsiaTheme="minorEastAsia"/>
          <w:sz w:val="18"/>
        </w:rPr>
        <w:t xml:space="preserve"> </w:t>
      </w:r>
      <w:r w:rsidRPr="00273734">
        <w:rPr>
          <w:szCs w:val="22"/>
        </w:rPr>
        <w:t>and</w:t>
      </w:r>
      <w:r>
        <w:rPr>
          <w:rFonts w:eastAsiaTheme="minorEastAsia"/>
          <w:sz w:val="18"/>
        </w:rPr>
        <w:t xml:space="preserve"> </w:t>
      </w:r>
      <m:oMath>
        <m:r>
          <w:rPr>
            <w:rFonts w:ascii="Cambria Math" w:hAnsi="Cambria Math"/>
            <w:sz w:val="18"/>
          </w:rPr>
          <m:t>C</m:t>
        </m:r>
        <m:sSub>
          <m:sSubPr>
            <m:ctrlPr>
              <w:rPr>
                <w:rFonts w:ascii="Cambria Math" w:hAnsi="Cambria Math"/>
                <w:i/>
                <w:sz w:val="18"/>
                <w:szCs w:val="18"/>
                <w:lang w:eastAsia="en-US"/>
              </w:rPr>
            </m:ctrlPr>
          </m:sSubPr>
          <m:e>
            <m:r>
              <w:rPr>
                <w:rFonts w:ascii="Cambria Math" w:hAnsi="Cambria Math"/>
                <w:sz w:val="18"/>
              </w:rPr>
              <m:t>O</m:t>
            </m:r>
          </m:e>
          <m:sub>
            <m:r>
              <w:rPr>
                <w:rFonts w:ascii="Cambria Math" w:hAnsi="Cambria Math"/>
                <w:sz w:val="18"/>
              </w:rPr>
              <m:t>t+1</m:t>
            </m:r>
          </m:sub>
        </m:sSub>
      </m:oMath>
      <w:r>
        <w:rPr>
          <w:rFonts w:eastAsiaTheme="minorEastAsia"/>
          <w:sz w:val="18"/>
        </w:rPr>
        <w:t xml:space="preserve"> </w:t>
      </w:r>
      <w:r w:rsidRPr="00273734">
        <w:rPr>
          <w:szCs w:val="22"/>
        </w:rPr>
        <w:t>refer to cost overruns incurred over the consecutive project stages</w:t>
      </w:r>
      <w:r w:rsidRPr="00273734">
        <w:rPr>
          <w:szCs w:val="22"/>
        </w:rPr>
        <w:br/>
      </w:r>
      <m:oMath>
        <m:r>
          <w:rPr>
            <w:rFonts w:ascii="Cambria Math" w:hAnsi="Cambria Math"/>
            <w:sz w:val="20"/>
            <w:szCs w:val="20"/>
          </w:rPr>
          <m:t>t</m:t>
        </m:r>
      </m:oMath>
      <w:r>
        <w:rPr>
          <w:rFonts w:eastAsiaTheme="minorEastAsia"/>
          <w:sz w:val="20"/>
          <w:szCs w:val="20"/>
        </w:rPr>
        <w:t xml:space="preserve"> = </w:t>
      </w:r>
      <w:r w:rsidRPr="00273734">
        <w:rPr>
          <w:szCs w:val="22"/>
        </w:rPr>
        <w:t xml:space="preserve">“possible or under consideration” – “committed”, “committed” – “under construction”, “under construction – completed”.  </w:t>
      </w:r>
    </w:p>
    <w:p w14:paraId="638AD6AE" w14:textId="77777777" w:rsidR="00C16C05" w:rsidRPr="00273734" w:rsidRDefault="00C16C05" w:rsidP="00C16C05">
      <w:pPr>
        <w:ind w:left="0"/>
        <w:rPr>
          <w:szCs w:val="22"/>
        </w:rPr>
      </w:pPr>
    </w:p>
    <w:p w14:paraId="20449E25" w14:textId="0307FE5E" w:rsidR="00273734" w:rsidRPr="00273734" w:rsidRDefault="00273734" w:rsidP="00C16C05">
      <w:pPr>
        <w:pStyle w:val="Heading3"/>
      </w:pPr>
      <w:r w:rsidRPr="00273734">
        <w:lastRenderedPageBreak/>
        <w:t>Causes of cost overruns</w:t>
      </w:r>
    </w:p>
    <w:p w14:paraId="0373A91E" w14:textId="77777777" w:rsidR="00273734" w:rsidRPr="00273734" w:rsidRDefault="00273734" w:rsidP="00C16C05">
      <w:pPr>
        <w:ind w:left="0"/>
        <w:rPr>
          <w:szCs w:val="22"/>
        </w:rPr>
      </w:pPr>
      <w:r w:rsidRPr="00273734">
        <w:rPr>
          <w:szCs w:val="22"/>
        </w:rPr>
        <w:t xml:space="preserve">We also investigate the relationship between cost overruns at each project stage and independent variables that describe the characteristics of each project and its appraisal process using regression analysis. This analysis is completed in two stages. First, we use a logit model to examine the correlation between our independent variables and the probability that a project experiences a cost overrun of any size. Following this, we model the magnitude of cost overruns where a cost overrun occurred using a log-normal model. </w:t>
      </w:r>
    </w:p>
    <w:p w14:paraId="072B95CE" w14:textId="77777777" w:rsidR="00273734" w:rsidRPr="00273734" w:rsidRDefault="00273734" w:rsidP="00C16C05">
      <w:pPr>
        <w:ind w:left="0"/>
        <w:rPr>
          <w:szCs w:val="22"/>
        </w:rPr>
      </w:pPr>
      <w:r w:rsidRPr="00273734">
        <w:rPr>
          <w:szCs w:val="22"/>
        </w:rPr>
        <w:t>Logit model of the probability of cost overruns occurring:</w:t>
      </w:r>
    </w:p>
    <w:p w14:paraId="2E1EB244" w14:textId="77777777" w:rsidR="00273734" w:rsidRDefault="00C55081" w:rsidP="00C16C05">
      <w:pPr>
        <w:ind w:left="0"/>
        <w:rPr>
          <w:rFonts w:eastAsiaTheme="minorEastAsia"/>
          <w:sz w:val="22"/>
          <w:szCs w:val="22"/>
        </w:rPr>
      </w:pPr>
      <m:oMathPara>
        <m:oMathParaPr>
          <m:jc m:val="left"/>
        </m:oMathParaPr>
        <m:oMath>
          <m:func>
            <m:funcPr>
              <m:ctrlPr>
                <w:rPr>
                  <w:rFonts w:ascii="Cambria Math" w:hAnsi="Cambria Math"/>
                  <w:sz w:val="22"/>
                  <w:szCs w:val="22"/>
                  <w:lang w:eastAsia="en-US"/>
                </w:rPr>
              </m:ctrlPr>
            </m:funcPr>
            <m:fName>
              <m:r>
                <m:rPr>
                  <m:sty m:val="p"/>
                </m:rPr>
                <w:rPr>
                  <w:rFonts w:ascii="Cambria Math" w:hAnsi="Cambria Math"/>
                </w:rPr>
                <m:t>logit</m:t>
              </m:r>
            </m:fName>
            <m:e>
              <m:d>
                <m:dPr>
                  <m:ctrlPr>
                    <w:rPr>
                      <w:rFonts w:ascii="Cambria Math" w:hAnsi="Cambria Math"/>
                      <w:i/>
                      <w:sz w:val="22"/>
                      <w:szCs w:val="22"/>
                      <w:lang w:eastAsia="en-US"/>
                    </w:rPr>
                  </m:ctrlPr>
                </m:dPr>
                <m:e>
                  <m:r>
                    <m:rPr>
                      <m:scr m:val="double-struck"/>
                      <m:sty m:val="bi"/>
                    </m:rPr>
                    <w:rPr>
                      <w:rFonts w:ascii="Cambria Math" w:hAnsi="Cambria Math"/>
                    </w:rPr>
                    <m:t>l(</m:t>
                  </m:r>
                  <m:sSub>
                    <m:sSubPr>
                      <m:ctrlPr>
                        <w:rPr>
                          <w:rFonts w:ascii="Cambria Math" w:hAnsi="Cambria Math"/>
                          <w:i/>
                          <w:sz w:val="22"/>
                          <w:szCs w:val="22"/>
                          <w:lang w:eastAsia="en-US"/>
                        </w:rPr>
                      </m:ctrlPr>
                    </m:sSubPr>
                    <m:e>
                      <m:r>
                        <w:rPr>
                          <w:rFonts w:ascii="Cambria Math" w:hAnsi="Cambria Math"/>
                        </w:rPr>
                        <m:t>CO</m:t>
                      </m:r>
                    </m:e>
                    <m:sub>
                      <m:r>
                        <w:rPr>
                          <w:rFonts w:ascii="Cambria Math" w:hAnsi="Cambria Math"/>
                        </w:rPr>
                        <m:t>t</m:t>
                      </m:r>
                    </m:sub>
                  </m:sSub>
                  <m:r>
                    <w:rPr>
                      <w:rFonts w:ascii="Cambria Math" w:hAnsi="Cambria Math"/>
                    </w:rPr>
                    <m:t>&gt;0)</m:t>
                  </m:r>
                </m:e>
              </m:d>
            </m:e>
          </m:func>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1</m:t>
              </m:r>
            </m:sub>
          </m:sSub>
          <m:sSub>
            <m:sSubPr>
              <m:ctrlPr>
                <w:rPr>
                  <w:rFonts w:ascii="Cambria Math" w:hAnsi="Cambria Math"/>
                  <w:i/>
                  <w:sz w:val="22"/>
                  <w:szCs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K</m:t>
              </m:r>
            </m:sub>
          </m:sSub>
          <m:sSub>
            <m:sSubPr>
              <m:ctrlPr>
                <w:rPr>
                  <w:rFonts w:ascii="Cambria Math" w:hAnsi="Cambria Math"/>
                  <w:i/>
                  <w:sz w:val="22"/>
                  <w:szCs w:val="22"/>
                  <w:lang w:eastAsia="en-US"/>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6AA9978B" w14:textId="77777777" w:rsidR="00273734" w:rsidRPr="00273734" w:rsidRDefault="00273734" w:rsidP="00C16C05">
      <w:pPr>
        <w:ind w:left="0"/>
        <w:rPr>
          <w:szCs w:val="22"/>
        </w:rPr>
      </w:pPr>
      <w:r w:rsidRPr="00273734">
        <w:rPr>
          <w:szCs w:val="22"/>
        </w:rPr>
        <w:t>Log-normal model of the magnitude of cost overruns, if they occur</w:t>
      </w:r>
    </w:p>
    <w:p w14:paraId="07279C39" w14:textId="77777777" w:rsidR="00273734" w:rsidRDefault="00C55081" w:rsidP="00C16C05">
      <w:pPr>
        <w:ind w:left="0"/>
        <w:rPr>
          <w:rFonts w:eastAsiaTheme="minorEastAsia"/>
          <w:sz w:val="20"/>
          <w:szCs w:val="22"/>
        </w:rPr>
      </w:pPr>
      <m:oMathPara>
        <m:oMathParaPr>
          <m:jc m:val="left"/>
        </m:oMathParaPr>
        <m:oMath>
          <m:func>
            <m:funcPr>
              <m:ctrlPr>
                <w:rPr>
                  <w:rFonts w:ascii="Cambria Math" w:hAnsi="Cambria Math"/>
                  <w:sz w:val="22"/>
                  <w:szCs w:val="22"/>
                  <w:lang w:eastAsia="en-US"/>
                </w:rPr>
              </m:ctrlPr>
            </m:funcPr>
            <m:fName>
              <m:r>
                <m:rPr>
                  <m:sty m:val="p"/>
                </m:rPr>
                <w:rPr>
                  <w:rFonts w:ascii="Cambria Math" w:hAnsi="Cambria Math"/>
                </w:rPr>
                <m:t>log</m:t>
              </m:r>
            </m:fName>
            <m:e>
              <m:d>
                <m:dPr>
                  <m:ctrlPr>
                    <w:rPr>
                      <w:rFonts w:ascii="Cambria Math" w:hAnsi="Cambria Math"/>
                      <w:i/>
                      <w:sz w:val="22"/>
                      <w:szCs w:val="22"/>
                      <w:lang w:eastAsia="en-US"/>
                    </w:rPr>
                  </m:ctrlPr>
                </m:dPr>
                <m:e>
                  <m:f>
                    <m:fPr>
                      <m:ctrlPr>
                        <w:rPr>
                          <w:rFonts w:ascii="Cambria Math" w:hAnsi="Cambria Math"/>
                          <w:i/>
                          <w:sz w:val="22"/>
                          <w:szCs w:val="22"/>
                          <w:lang w:eastAsia="en-US"/>
                        </w:rPr>
                      </m:ctrlPr>
                    </m:fPr>
                    <m:num>
                      <m:r>
                        <w:rPr>
                          <w:rFonts w:ascii="Cambria Math" w:hAnsi="Cambria Math"/>
                        </w:rPr>
                        <m:t>Cos</m:t>
                      </m:r>
                      <m:sSub>
                        <m:sSubPr>
                          <m:ctrlPr>
                            <w:rPr>
                              <w:rFonts w:ascii="Cambria Math" w:hAnsi="Cambria Math"/>
                              <w:i/>
                              <w:sz w:val="22"/>
                              <w:szCs w:val="22"/>
                              <w:lang w:eastAsia="en-US"/>
                            </w:rPr>
                          </m:ctrlPr>
                        </m:sSubPr>
                        <m:e>
                          <m:r>
                            <w:rPr>
                              <w:rFonts w:ascii="Cambria Math" w:hAnsi="Cambria Math"/>
                            </w:rPr>
                            <m:t>t</m:t>
                          </m:r>
                        </m:e>
                        <m:sub>
                          <m:r>
                            <w:rPr>
                              <w:rFonts w:ascii="Cambria Math" w:hAnsi="Cambria Math"/>
                            </w:rPr>
                            <m:t>t+1</m:t>
                          </m:r>
                        </m:sub>
                      </m:sSub>
                      <m:r>
                        <w:rPr>
                          <w:rFonts w:ascii="Cambria Math" w:hAnsi="Cambria Math"/>
                        </w:rPr>
                        <m:t>-Cos</m:t>
                      </m:r>
                      <m:sSub>
                        <m:sSubPr>
                          <m:ctrlPr>
                            <w:rPr>
                              <w:rFonts w:ascii="Cambria Math" w:hAnsi="Cambria Math"/>
                              <w:i/>
                              <w:sz w:val="22"/>
                              <w:szCs w:val="22"/>
                              <w:lang w:eastAsia="en-US"/>
                            </w:rPr>
                          </m:ctrlPr>
                        </m:sSubPr>
                        <m:e>
                          <m:r>
                            <w:rPr>
                              <w:rFonts w:ascii="Cambria Math" w:hAnsi="Cambria Math"/>
                            </w:rPr>
                            <m:t>t</m:t>
                          </m:r>
                        </m:e>
                        <m:sub>
                          <m:r>
                            <w:rPr>
                              <w:rFonts w:ascii="Cambria Math" w:hAnsi="Cambria Math"/>
                            </w:rPr>
                            <m:t>t</m:t>
                          </m:r>
                        </m:sub>
                      </m:sSub>
                    </m:num>
                    <m:den>
                      <m:r>
                        <w:rPr>
                          <w:rFonts w:ascii="Cambria Math" w:hAnsi="Cambria Math"/>
                        </w:rPr>
                        <m:t>Cos</m:t>
                      </m:r>
                      <m:sSub>
                        <m:sSubPr>
                          <m:ctrlPr>
                            <w:rPr>
                              <w:rFonts w:ascii="Cambria Math" w:hAnsi="Cambria Math"/>
                              <w:i/>
                              <w:sz w:val="22"/>
                              <w:szCs w:val="22"/>
                              <w:lang w:eastAsia="en-US"/>
                            </w:rPr>
                          </m:ctrlPr>
                        </m:sSubPr>
                        <m:e>
                          <m:r>
                            <w:rPr>
                              <w:rFonts w:ascii="Cambria Math" w:hAnsi="Cambria Math"/>
                            </w:rPr>
                            <m:t>t</m:t>
                          </m:r>
                        </m:e>
                        <m:sub>
                          <m:r>
                            <w:rPr>
                              <w:rFonts w:ascii="Cambria Math" w:hAnsi="Cambria Math"/>
                            </w:rPr>
                            <m:t>1</m:t>
                          </m:r>
                        </m:sub>
                      </m:sSub>
                    </m:den>
                  </m:f>
                  <m:r>
                    <w:rPr>
                      <w:rFonts w:ascii="Cambria Math" w:hAnsi="Cambria Math"/>
                    </w:rPr>
                    <m:t>|Cos</m:t>
                  </m:r>
                  <m:sSub>
                    <m:sSubPr>
                      <m:ctrlPr>
                        <w:rPr>
                          <w:rFonts w:ascii="Cambria Math" w:hAnsi="Cambria Math"/>
                          <w:i/>
                          <w:sz w:val="22"/>
                          <w:szCs w:val="22"/>
                          <w:lang w:eastAsia="en-US"/>
                        </w:rPr>
                      </m:ctrlPr>
                    </m:sSubPr>
                    <m:e>
                      <m:r>
                        <w:rPr>
                          <w:rFonts w:ascii="Cambria Math" w:hAnsi="Cambria Math"/>
                        </w:rPr>
                        <m:t>t</m:t>
                      </m:r>
                    </m:e>
                    <m:sub>
                      <m:r>
                        <w:rPr>
                          <w:rFonts w:ascii="Cambria Math" w:hAnsi="Cambria Math"/>
                        </w:rPr>
                        <m:t>t+1</m:t>
                      </m:r>
                    </m:sub>
                  </m:sSub>
                  <m:r>
                    <w:rPr>
                      <w:rFonts w:ascii="Cambria Math" w:hAnsi="Cambria Math"/>
                    </w:rPr>
                    <m:t>&gt;Cos</m:t>
                  </m:r>
                  <m:sSub>
                    <m:sSubPr>
                      <m:ctrlPr>
                        <w:rPr>
                          <w:rFonts w:ascii="Cambria Math" w:hAnsi="Cambria Math"/>
                          <w:i/>
                          <w:sz w:val="22"/>
                          <w:szCs w:val="22"/>
                          <w:lang w:eastAsia="en-US"/>
                        </w:rPr>
                      </m:ctrlPr>
                    </m:sSubPr>
                    <m:e>
                      <m:r>
                        <w:rPr>
                          <w:rFonts w:ascii="Cambria Math" w:hAnsi="Cambria Math"/>
                        </w:rPr>
                        <m:t>t</m:t>
                      </m:r>
                    </m:e>
                    <m:sub>
                      <m:r>
                        <w:rPr>
                          <w:rFonts w:ascii="Cambria Math" w:hAnsi="Cambria Math"/>
                        </w:rPr>
                        <m:t>t</m:t>
                      </m:r>
                    </m:sub>
                  </m:sSub>
                </m:e>
              </m:d>
            </m:e>
          </m:func>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1</m:t>
              </m:r>
            </m:sub>
          </m:sSub>
          <m:sSub>
            <m:sSubPr>
              <m:ctrlPr>
                <w:rPr>
                  <w:rFonts w:ascii="Cambria Math" w:hAnsi="Cambria Math"/>
                  <w:i/>
                  <w:sz w:val="22"/>
                  <w:szCs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K</m:t>
              </m:r>
            </m:sub>
          </m:sSub>
          <m:sSub>
            <m:sSubPr>
              <m:ctrlPr>
                <w:rPr>
                  <w:rFonts w:ascii="Cambria Math" w:hAnsi="Cambria Math"/>
                  <w:i/>
                  <w:sz w:val="22"/>
                  <w:szCs w:val="22"/>
                  <w:lang w:eastAsia="en-US"/>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15A0D954" w14:textId="77777777" w:rsidR="00273734" w:rsidRPr="00273734" w:rsidRDefault="00273734" w:rsidP="00C16C05">
      <w:pPr>
        <w:ind w:left="0"/>
        <w:rPr>
          <w:szCs w:val="22"/>
        </w:rPr>
      </w:pPr>
      <w:r w:rsidRPr="00273734">
        <w:rPr>
          <w:szCs w:val="22"/>
        </w:rPr>
        <w:t xml:space="preserve">Where: </w:t>
      </w:r>
    </w:p>
    <w:p w14:paraId="56BE1BD8" w14:textId="77777777" w:rsidR="00273734" w:rsidRDefault="00273734" w:rsidP="00C16C05">
      <w:pPr>
        <w:ind w:left="0"/>
        <w:rPr>
          <w:rFonts w:eastAsiaTheme="minorEastAsia"/>
          <w:sz w:val="20"/>
          <w:szCs w:val="20"/>
        </w:rPr>
      </w:pPr>
      <m:oMath>
        <m:r>
          <w:rPr>
            <w:rFonts w:ascii="Cambria Math" w:eastAsiaTheme="minorEastAsia" w:hAnsi="Cambria Math"/>
            <w:sz w:val="20"/>
            <w:szCs w:val="20"/>
          </w:rPr>
          <m:t>{</m:t>
        </m:r>
        <m:sSub>
          <m:sSubPr>
            <m:ctrlPr>
              <w:rPr>
                <w:rFonts w:ascii="Cambria Math" w:hAnsi="Cambria Math"/>
                <w:i/>
                <w:lang w:eastAsia="en-US"/>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lang w:eastAsia="en-US"/>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oMath>
      <w:r>
        <w:rPr>
          <w:rFonts w:eastAsiaTheme="minorEastAsia"/>
          <w:sz w:val="20"/>
          <w:szCs w:val="20"/>
        </w:rPr>
        <w:t xml:space="preserve">: </w:t>
      </w:r>
      <w:r w:rsidRPr="00273734">
        <w:rPr>
          <w:szCs w:val="22"/>
        </w:rPr>
        <w:t>independent variables</w:t>
      </w:r>
      <w:r>
        <w:rPr>
          <w:rFonts w:eastAsiaTheme="minorEastAsia"/>
          <w:sz w:val="20"/>
          <w:szCs w:val="20"/>
        </w:rPr>
        <w:br/>
      </w:r>
      <m:oMath>
        <m:r>
          <w:rPr>
            <w:rFonts w:ascii="Cambria Math" w:hAnsi="Cambria Math"/>
            <w:sz w:val="20"/>
            <w:szCs w:val="20"/>
          </w:rPr>
          <m:t>ε</m:t>
        </m:r>
      </m:oMath>
      <w:r>
        <w:rPr>
          <w:rFonts w:eastAsiaTheme="minorEastAsia"/>
          <w:sz w:val="20"/>
          <w:szCs w:val="20"/>
        </w:rPr>
        <w:t xml:space="preserve">: </w:t>
      </w:r>
      <w:r w:rsidRPr="00273734">
        <w:rPr>
          <w:szCs w:val="22"/>
        </w:rPr>
        <w:t>zero-meaned random error term</w:t>
      </w:r>
      <w:r>
        <w:rPr>
          <w:rFonts w:eastAsiaTheme="minorEastAsia"/>
          <w:sz w:val="20"/>
          <w:szCs w:val="20"/>
        </w:rPr>
        <w:br/>
      </w:r>
      <m:oMath>
        <m:r>
          <w:rPr>
            <w:rFonts w:ascii="Cambria Math" w:hAnsi="Cambria Math"/>
            <w:sz w:val="20"/>
            <w:szCs w:val="20"/>
          </w:rPr>
          <m:t>t</m:t>
        </m:r>
      </m:oMath>
      <w:r>
        <w:rPr>
          <w:rFonts w:eastAsiaTheme="minorEastAsia"/>
          <w:sz w:val="20"/>
          <w:szCs w:val="20"/>
        </w:rPr>
        <w:t xml:space="preserve"> = </w:t>
      </w:r>
      <w:r w:rsidRPr="00273734">
        <w:rPr>
          <w:szCs w:val="22"/>
        </w:rPr>
        <w:t xml:space="preserve">“possible or under consideration” – “committed”, </w:t>
      </w:r>
      <w:r w:rsidRPr="00273734">
        <w:rPr>
          <w:szCs w:val="22"/>
        </w:rPr>
        <w:lastRenderedPageBreak/>
        <w:t>“committed” – “under construction”, “under construction – completed”.</w:t>
      </w:r>
    </w:p>
    <w:p w14:paraId="563F0D60" w14:textId="77777777" w:rsidR="00273734" w:rsidRPr="00273734" w:rsidRDefault="00273734" w:rsidP="00C16C05">
      <w:pPr>
        <w:ind w:left="0"/>
        <w:rPr>
          <w:szCs w:val="22"/>
        </w:rPr>
      </w:pPr>
      <w:r w:rsidRPr="000E2C7B">
        <w:rPr>
          <w:rFonts w:eastAsiaTheme="minorEastAsia"/>
          <w:sz w:val="20"/>
          <w:highlight w:val="yellow"/>
        </w:rPr>
        <w:t>[</w:t>
      </w:r>
      <w:r w:rsidRPr="000E2C7B">
        <w:rPr>
          <w:szCs w:val="22"/>
          <w:highlight w:val="yellow"/>
        </w:rPr>
        <w:t>Regression results]</w:t>
      </w:r>
    </w:p>
    <w:p w14:paraId="4BF108E5" w14:textId="64B60D73" w:rsidR="00273734" w:rsidRPr="00273734" w:rsidRDefault="00273734" w:rsidP="00C16C05">
      <w:pPr>
        <w:ind w:left="0"/>
        <w:rPr>
          <w:szCs w:val="22"/>
        </w:rPr>
      </w:pPr>
      <w:r w:rsidRPr="00273734">
        <w:rPr>
          <w:szCs w:val="22"/>
        </w:rPr>
        <w:t xml:space="preserve">Cost overruns are also expected to be partially attributable to scope changes. We assessed the contribution of this cause by thoroughly investigating publically available evidence of scope changes on the 51 projects contained within the Grattan dataset. We defined scope changes as substantive changes to an asset’s functionality. This definition </w:t>
      </w:r>
      <w:r w:rsidR="00321BAE">
        <w:rPr>
          <w:szCs w:val="22"/>
        </w:rPr>
        <w:t>excludes</w:t>
      </w:r>
      <w:r w:rsidRPr="00273734">
        <w:rPr>
          <w:szCs w:val="22"/>
        </w:rPr>
        <w:t xml:space="preserve"> quality improvements because project benefits cannot be assumed to increase alongside costs to the same extent as with functional improvements.</w:t>
      </w:r>
    </w:p>
    <w:p w14:paraId="78EF1E0B" w14:textId="77777777" w:rsidR="00273734" w:rsidRPr="00273734" w:rsidRDefault="00273734" w:rsidP="00C16C05">
      <w:pPr>
        <w:ind w:left="0"/>
        <w:rPr>
          <w:szCs w:val="22"/>
        </w:rPr>
      </w:pPr>
      <w:r w:rsidRPr="00273734">
        <w:rPr>
          <w:szCs w:val="22"/>
        </w:rPr>
        <w:t xml:space="preserve">The average proportion of cost overruns attributable to scope changes was estimated by the average cost of scope changes as a percentage of cost overruns on projects which experienced scope changes, multiplied by the percentage of projects which experienced scope changes. The cost of scope changes was drawn from publically available estimates of the value of scope changes where possible. </w:t>
      </w:r>
    </w:p>
    <w:p w14:paraId="08607892" w14:textId="29D4BF81" w:rsidR="00273734" w:rsidRDefault="00273734" w:rsidP="00C16C05">
      <w:pPr>
        <w:ind w:left="0"/>
        <w:rPr>
          <w:szCs w:val="22"/>
        </w:rPr>
      </w:pPr>
      <w:r w:rsidRPr="00273734">
        <w:rPr>
          <w:szCs w:val="22"/>
        </w:rPr>
        <w:t>Where this information was not available, other information was employed to approximate the value of scope changes. Where scope changes were expressed as a proportion of the total asset – such as road being made “20</w:t>
      </w:r>
      <w:r w:rsidR="00103F8B">
        <w:rPr>
          <w:szCs w:val="22"/>
        </w:rPr>
        <w:t xml:space="preserve"> per cent</w:t>
      </w:r>
      <w:r w:rsidRPr="00273734">
        <w:rPr>
          <w:szCs w:val="22"/>
        </w:rPr>
        <w:t xml:space="preserve"> longer”, the value of scope changes were estimated by the corresponding proportion of the project costs prior to the scope change. Where the timing of scope changes was made explicit, the value of cost overruns was estimated by </w:t>
      </w:r>
      <w:r w:rsidRPr="00273734">
        <w:rPr>
          <w:szCs w:val="22"/>
        </w:rPr>
        <w:lastRenderedPageBreak/>
        <w:t>the value of all cost overruns incurred during the project stage when the scope change was reported to have occurred. We found that publically available information was consistently of sufficient quality to benchmark the contribution of scope changes to cost overruns in one of the aforementioned ways.</w:t>
      </w:r>
    </w:p>
    <w:p w14:paraId="605AC978" w14:textId="77777777" w:rsidR="00C16C05" w:rsidRPr="00273734" w:rsidRDefault="00C16C05" w:rsidP="00C16C05">
      <w:pPr>
        <w:ind w:left="0"/>
        <w:rPr>
          <w:szCs w:val="22"/>
        </w:rPr>
      </w:pPr>
    </w:p>
    <w:p w14:paraId="6E23C86E" w14:textId="7C1EF58A" w:rsidR="00273734" w:rsidRPr="00273734" w:rsidRDefault="00273734" w:rsidP="00C16C05">
      <w:pPr>
        <w:pStyle w:val="Heading3"/>
      </w:pPr>
      <w:r w:rsidRPr="00273734">
        <w:t>Survival analysis</w:t>
      </w:r>
    </w:p>
    <w:p w14:paraId="6DCD255C" w14:textId="77777777" w:rsidR="00273734" w:rsidRPr="00273734" w:rsidRDefault="00273734" w:rsidP="00C16C05">
      <w:pPr>
        <w:ind w:left="0"/>
        <w:rPr>
          <w:szCs w:val="22"/>
        </w:rPr>
      </w:pPr>
      <w:r w:rsidRPr="00273734">
        <w:rPr>
          <w:szCs w:val="22"/>
        </w:rPr>
        <w:t xml:space="preserve">In addition to examining the size, timing and causes of cost overruns, we investigated the frequency with which projects were cancelled and the relationship between cost overruns and project cancellation. </w:t>
      </w:r>
    </w:p>
    <w:p w14:paraId="4ABEB5C7" w14:textId="77777777" w:rsidR="006F781A" w:rsidRDefault="00273734" w:rsidP="00C16C05">
      <w:pPr>
        <w:ind w:left="0"/>
        <w:rPr>
          <w:szCs w:val="22"/>
        </w:rPr>
      </w:pPr>
      <w:r w:rsidRPr="00273734">
        <w:rPr>
          <w:szCs w:val="22"/>
        </w:rPr>
        <w:t xml:space="preserve">Project cancellation rates for each stage were calculated as the percentage of the projects which entered a project stage which also exited that project stage. </w:t>
      </w:r>
    </w:p>
    <w:p w14:paraId="721F2EEF" w14:textId="6EAF96E5" w:rsidR="00273734" w:rsidRPr="00273734" w:rsidRDefault="00273734" w:rsidP="00C16C05">
      <w:pPr>
        <w:ind w:left="0"/>
        <w:rPr>
          <w:szCs w:val="22"/>
        </w:rPr>
      </w:pPr>
      <w:r w:rsidRPr="00273734">
        <w:rPr>
          <w:szCs w:val="22"/>
        </w:rPr>
        <w:t>We also estimated the appropriate overall rate of cancellation, by calculating the proportion of the 39 business cases for transport infrastructure published by In</w:t>
      </w:r>
      <w:r w:rsidR="009019ED">
        <w:rPr>
          <w:szCs w:val="22"/>
        </w:rPr>
        <w:t>frastructure Australia by the 12</w:t>
      </w:r>
      <w:r w:rsidR="009019ED" w:rsidRPr="009019ED">
        <w:rPr>
          <w:szCs w:val="22"/>
          <w:vertAlign w:val="superscript"/>
        </w:rPr>
        <w:t>th</w:t>
      </w:r>
      <w:r w:rsidRPr="00273734">
        <w:rPr>
          <w:szCs w:val="22"/>
        </w:rPr>
        <w:t xml:space="preserve"> of </w:t>
      </w:r>
      <w:proofErr w:type="spellStart"/>
      <w:r w:rsidR="009019ED">
        <w:rPr>
          <w:szCs w:val="22"/>
        </w:rPr>
        <w:t>Feburary</w:t>
      </w:r>
      <w:proofErr w:type="spellEnd"/>
      <w:r w:rsidRPr="00273734">
        <w:rPr>
          <w:szCs w:val="22"/>
        </w:rPr>
        <w:t xml:space="preserve"> 2016 which would have benefit cost ratios less than 1 if project costs increased by the average amount observed across the Deloitte Investment Monitor projects. </w:t>
      </w:r>
    </w:p>
    <w:p w14:paraId="57D327DD" w14:textId="0D011E38" w:rsidR="006F781A" w:rsidRDefault="00273734" w:rsidP="00C16C05">
      <w:pPr>
        <w:ind w:left="0"/>
        <w:rPr>
          <w:szCs w:val="22"/>
          <w:highlight w:val="yellow"/>
        </w:rPr>
      </w:pPr>
      <w:r w:rsidRPr="009019ED">
        <w:rPr>
          <w:szCs w:val="22"/>
        </w:rPr>
        <w:t>The overall cancellation rate of XX</w:t>
      </w:r>
      <w:r w:rsidR="00103F8B">
        <w:rPr>
          <w:szCs w:val="22"/>
        </w:rPr>
        <w:t xml:space="preserve"> per cent</w:t>
      </w:r>
      <w:r w:rsidRPr="009019ED">
        <w:rPr>
          <w:szCs w:val="22"/>
        </w:rPr>
        <w:t xml:space="preserve"> observed across the Deloitte Investment Monitor projects was approxima</w:t>
      </w:r>
      <w:r w:rsidR="006F781A" w:rsidRPr="009019ED">
        <w:rPr>
          <w:szCs w:val="22"/>
        </w:rPr>
        <w:t>tely equal to our estimate of 24</w:t>
      </w:r>
      <w:r w:rsidR="00103F8B">
        <w:rPr>
          <w:szCs w:val="22"/>
        </w:rPr>
        <w:t xml:space="preserve"> per cent</w:t>
      </w:r>
      <w:r w:rsidRPr="009019ED">
        <w:rPr>
          <w:szCs w:val="22"/>
        </w:rPr>
        <w:t xml:space="preserve"> for the appropriate overall rate of cancellation. From this comparison, we </w:t>
      </w:r>
      <w:r w:rsidRPr="009019ED">
        <w:rPr>
          <w:szCs w:val="22"/>
        </w:rPr>
        <w:lastRenderedPageBreak/>
        <w:t>conclude that there are not enough projects being cancelled. This is because a greater proportion of projects should have been cancelled than were cancelled if the average benefit cost ratio observed across the Infrastructure Australia business cases is overestimated by as little as 2</w:t>
      </w:r>
      <w:r w:rsidR="00103F8B">
        <w:rPr>
          <w:szCs w:val="22"/>
        </w:rPr>
        <w:t xml:space="preserve"> per cent</w:t>
      </w:r>
      <w:r w:rsidRPr="009019ED">
        <w:rPr>
          <w:szCs w:val="22"/>
        </w:rPr>
        <w:t xml:space="preserve"> of the average benefit cost ratio</w:t>
      </w:r>
      <w:r w:rsidR="006F781A" w:rsidRPr="009019ED">
        <w:rPr>
          <w:szCs w:val="22"/>
        </w:rPr>
        <w:t xml:space="preserve"> of 2.95</w:t>
      </w:r>
      <w:r w:rsidRPr="009019ED">
        <w:rPr>
          <w:szCs w:val="22"/>
        </w:rPr>
        <w:t>, and there are numerous reasons to suspect that this is the case.</w:t>
      </w:r>
      <w:r w:rsidRPr="0071407F">
        <w:rPr>
          <w:szCs w:val="22"/>
          <w:highlight w:val="yellow"/>
        </w:rPr>
        <w:t xml:space="preserve"> </w:t>
      </w:r>
    </w:p>
    <w:p w14:paraId="132E8B40" w14:textId="2394B98B" w:rsidR="006F781A" w:rsidRPr="00273734" w:rsidRDefault="006F781A" w:rsidP="00C16C05">
      <w:pPr>
        <w:ind w:left="0"/>
        <w:rPr>
          <w:szCs w:val="22"/>
        </w:rPr>
      </w:pPr>
      <w:r w:rsidRPr="009335F9">
        <w:rPr>
          <w:szCs w:val="22"/>
        </w:rPr>
        <w:t xml:space="preserve">For instance, </w:t>
      </w:r>
      <w:r w:rsidR="009335F9" w:rsidRPr="009335F9">
        <w:rPr>
          <w:szCs w:val="22"/>
        </w:rPr>
        <w:t>t</w:t>
      </w:r>
      <w:r w:rsidRPr="009335F9">
        <w:rPr>
          <w:szCs w:val="22"/>
        </w:rPr>
        <w:t xml:space="preserve">he benefit cost ratios of cancelled projects are likely to be worse than the 39 projects that had undergone an advanced level of planning and voluntarily submitted their business cases for publishing. It is also reasonable to suspect that benefit cost ratios are overestimated by more than 2 per cent </w:t>
      </w:r>
      <w:r w:rsidR="009335F9" w:rsidRPr="009335F9">
        <w:rPr>
          <w:szCs w:val="22"/>
        </w:rPr>
        <w:t>on average, as numerous studies</w:t>
      </w:r>
      <w:r w:rsidRPr="009335F9">
        <w:rPr>
          <w:szCs w:val="22"/>
        </w:rPr>
        <w:t xml:space="preserve"> have found that estimates of project ben</w:t>
      </w:r>
      <w:r w:rsidR="009335F9" w:rsidRPr="009335F9">
        <w:rPr>
          <w:szCs w:val="22"/>
        </w:rPr>
        <w:t>efits are routinely optimistic</w:t>
      </w:r>
      <w:r w:rsidR="009335F9" w:rsidRPr="009335F9">
        <w:rPr>
          <w:rStyle w:val="FootnoteReference"/>
          <w:szCs w:val="22"/>
        </w:rPr>
        <w:footnoteReference w:id="15"/>
      </w:r>
      <w:r w:rsidRPr="009335F9">
        <w:rPr>
          <w:szCs w:val="22"/>
        </w:rPr>
        <w:t>. Finally, the business case for completing projects with benefit cost ratios that are only very marginally above one is contentious, given the existence of competing budget objectives and the marginal excess burden of raising taxes t</w:t>
      </w:r>
      <w:r w:rsidR="009335F9" w:rsidRPr="009335F9">
        <w:rPr>
          <w:szCs w:val="22"/>
        </w:rPr>
        <w:t>o fund infrastructure projects</w:t>
      </w:r>
      <w:r w:rsidR="009335F9" w:rsidRPr="009335F9">
        <w:rPr>
          <w:rStyle w:val="FootnoteReference"/>
          <w:szCs w:val="22"/>
        </w:rPr>
        <w:footnoteReference w:id="16"/>
      </w:r>
      <w:r w:rsidRPr="009335F9">
        <w:rPr>
          <w:szCs w:val="22"/>
        </w:rPr>
        <w:t>.</w:t>
      </w:r>
    </w:p>
    <w:p w14:paraId="291C0D81" w14:textId="77777777" w:rsidR="00273734" w:rsidRPr="00273734" w:rsidRDefault="00273734" w:rsidP="00C16C05">
      <w:pPr>
        <w:ind w:left="0"/>
        <w:rPr>
          <w:szCs w:val="22"/>
        </w:rPr>
      </w:pPr>
      <w:r w:rsidRPr="00273734">
        <w:rPr>
          <w:szCs w:val="22"/>
        </w:rPr>
        <w:t>We also investigate the relationship between cost overruns and project survival through a logit model of the probability of a project being cancelled at each stage, given the magnitude of cost overruns as incurred up to that point.</w:t>
      </w:r>
    </w:p>
    <w:p w14:paraId="343ECADB" w14:textId="77777777" w:rsidR="00273734" w:rsidRDefault="00273734" w:rsidP="00C16C05">
      <w:pPr>
        <w:ind w:left="0"/>
        <w:rPr>
          <w:rFonts w:eastAsiaTheme="minorEastAsia"/>
          <w:sz w:val="22"/>
        </w:rPr>
      </w:pPr>
      <w:r>
        <w:rPr>
          <w:sz w:val="20"/>
        </w:rPr>
        <w:t xml:space="preserve"> </w:t>
      </w:r>
      <m:oMath>
        <m:func>
          <m:funcPr>
            <m:ctrlPr>
              <w:rPr>
                <w:rFonts w:ascii="Cambria Math" w:hAnsi="Cambria Math"/>
                <w:sz w:val="22"/>
                <w:szCs w:val="22"/>
                <w:lang w:eastAsia="en-US"/>
              </w:rPr>
            </m:ctrlPr>
          </m:funcPr>
          <m:fName>
            <m:r>
              <m:rPr>
                <m:sty m:val="p"/>
              </m:rPr>
              <w:rPr>
                <w:rFonts w:ascii="Cambria Math" w:hAnsi="Cambria Math"/>
              </w:rPr>
              <m:t>logit</m:t>
            </m:r>
          </m:fName>
          <m:e>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rPr>
                      <m:t>Survival</m:t>
                    </m:r>
                  </m:e>
                  <m:sub>
                    <m:r>
                      <w:rPr>
                        <w:rFonts w:ascii="Cambria Math" w:hAnsi="Cambria Math"/>
                      </w:rPr>
                      <m:t>t</m:t>
                    </m:r>
                  </m:sub>
                </m:sSub>
              </m:e>
            </m:d>
          </m:e>
        </m:func>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i/>
                <w:sz w:val="22"/>
                <w:szCs w:val="22"/>
                <w:lang w:eastAsia="en-US"/>
              </w:rPr>
            </m:ctrlPr>
          </m:sSubPr>
          <m:e>
            <m:r>
              <w:rPr>
                <w:rFonts w:ascii="Cambria Math" w:hAnsi="Cambria Math"/>
              </w:rPr>
              <m:t>O</m:t>
            </m:r>
          </m:e>
          <m:sub>
            <m:r>
              <w:rPr>
                <w:rFonts w:ascii="Cambria Math" w:hAnsi="Cambria Math"/>
              </w:rPr>
              <m:t>1t</m:t>
            </m:r>
          </m:sub>
        </m:sSub>
        <m:r>
          <w:rPr>
            <w:rFonts w:ascii="Cambria Math" w:hAnsi="Cambria Math"/>
          </w:rPr>
          <m:t>+ε</m:t>
        </m:r>
      </m:oMath>
    </w:p>
    <w:p w14:paraId="67F907DA" w14:textId="77777777" w:rsidR="00273734" w:rsidRPr="00273734" w:rsidRDefault="00273734" w:rsidP="00C16C05">
      <w:pPr>
        <w:ind w:left="0"/>
        <w:rPr>
          <w:szCs w:val="22"/>
        </w:rPr>
      </w:pPr>
      <w:r w:rsidRPr="00273734">
        <w:rPr>
          <w:szCs w:val="22"/>
        </w:rPr>
        <w:lastRenderedPageBreak/>
        <w:t>Where:</w:t>
      </w:r>
    </w:p>
    <w:p w14:paraId="57AF1D4C" w14:textId="77777777" w:rsidR="00273734" w:rsidRDefault="00C55081" w:rsidP="00C16C05">
      <w:pPr>
        <w:ind w:left="0"/>
        <w:rPr>
          <w:rFonts w:eastAsiaTheme="minorEastAsia"/>
          <w:sz w:val="18"/>
        </w:rPr>
      </w:pPr>
      <m:oMath>
        <m:sSub>
          <m:sSubPr>
            <m:ctrlPr>
              <w:rPr>
                <w:rFonts w:ascii="Cambria Math" w:hAnsi="Cambria Math"/>
                <w:i/>
                <w:sz w:val="22"/>
                <w:szCs w:val="22"/>
                <w:lang w:eastAsia="en-US"/>
              </w:rPr>
            </m:ctrlPr>
          </m:sSubPr>
          <m:e>
            <m:r>
              <w:rPr>
                <w:rFonts w:ascii="Cambria Math" w:hAnsi="Cambria Math"/>
              </w:rPr>
              <m:t>Survival</m:t>
            </m:r>
          </m:e>
          <m:sub>
            <m:r>
              <w:rPr>
                <w:rFonts w:ascii="Cambria Math" w:hAnsi="Cambria Math"/>
              </w:rPr>
              <m:t>t</m:t>
            </m:r>
          </m:sub>
        </m:sSub>
      </m:oMath>
      <w:r w:rsidR="00273734">
        <w:rPr>
          <w:rFonts w:eastAsiaTheme="minorEastAsia"/>
        </w:rPr>
        <w:t xml:space="preserve">= </w:t>
      </w:r>
      <w:r w:rsidR="00273734" w:rsidRPr="00273734">
        <w:rPr>
          <w:szCs w:val="22"/>
        </w:rPr>
        <w:t>0 if a project is cancelled in period t, 1 otherwise</w:t>
      </w:r>
      <w:r w:rsidR="00273734" w:rsidRPr="00273734">
        <w:rPr>
          <w:szCs w:val="22"/>
        </w:rPr>
        <w:br/>
      </w:r>
      <m:oMathPara>
        <m:oMathParaPr>
          <m:jc m:val="left"/>
        </m:oMathParaPr>
        <m:oMath>
          <m:r>
            <w:rPr>
              <w:rFonts w:ascii="Cambria Math" w:hAnsi="Cambria Math"/>
            </w:rPr>
            <m:t>C</m:t>
          </m:r>
          <m:sSub>
            <m:sSubPr>
              <m:ctrlPr>
                <w:rPr>
                  <w:rFonts w:ascii="Cambria Math" w:hAnsi="Cambria Math"/>
                  <w:i/>
                  <w:sz w:val="22"/>
                  <w:szCs w:val="22"/>
                  <w:lang w:eastAsia="en-US"/>
                </w:rPr>
              </m:ctrlPr>
            </m:sSubPr>
            <m:e>
              <m:r>
                <w:rPr>
                  <w:rFonts w:ascii="Cambria Math" w:hAnsi="Cambria Math"/>
                </w:rPr>
                <m:t>O</m:t>
              </m:r>
            </m:e>
            <m:sub>
              <m:r>
                <w:rPr>
                  <w:rFonts w:ascii="Cambria Math" w:hAnsi="Cambria Math"/>
                </w:rPr>
                <m:t>1t</m:t>
              </m:r>
            </m:sub>
          </m:sSub>
          <m:r>
            <w:rPr>
              <w:rFonts w:ascii="Cambria Math" w:hAnsi="Cambria Math"/>
            </w:rPr>
            <m:t xml:space="preserve"> =</m:t>
          </m:r>
          <m:f>
            <m:fPr>
              <m:ctrlPr>
                <w:rPr>
                  <w:rFonts w:ascii="Cambria Math" w:hAnsi="Cambria Math"/>
                  <w:i/>
                  <w:sz w:val="22"/>
                  <w:szCs w:val="22"/>
                  <w:lang w:eastAsia="en-US"/>
                </w:rPr>
              </m:ctrlPr>
            </m:fPr>
            <m:num>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t</m:t>
                  </m:r>
                </m:sub>
              </m:sSub>
              <m:r>
                <w:rPr>
                  <w:rFonts w:ascii="Cambria Math" w:hAnsi="Cambria Math"/>
                </w:rPr>
                <m:t>-C1</m:t>
              </m:r>
            </m:num>
            <m:den>
              <m:r>
                <w:rPr>
                  <w:rFonts w:ascii="Cambria Math" w:hAnsi="Cambria Math"/>
                </w:rPr>
                <m:t>C1</m:t>
              </m:r>
            </m:den>
          </m:f>
        </m:oMath>
      </m:oMathPara>
    </w:p>
    <w:p w14:paraId="7403C40C" w14:textId="77777777" w:rsidR="00273734" w:rsidRPr="00273734" w:rsidRDefault="00273734" w:rsidP="00C16C05">
      <w:pPr>
        <w:ind w:left="0"/>
        <w:rPr>
          <w:szCs w:val="22"/>
        </w:rPr>
      </w:pPr>
      <w:r w:rsidRPr="00273734">
        <w:rPr>
          <w:szCs w:val="22"/>
        </w:rPr>
        <w:t xml:space="preserve">We find that the value of cost overruns incurred to date, expressed as a percentage of projects’ initial value, does not have a statistically significant effect on the probability of a project being cancelled at any stage in a project’s development. </w:t>
      </w:r>
    </w:p>
    <w:p w14:paraId="4F84FF96" w14:textId="77777777" w:rsidR="00273734" w:rsidRDefault="00273734" w:rsidP="00C16C05">
      <w:pPr>
        <w:ind w:left="0"/>
        <w:rPr>
          <w:szCs w:val="22"/>
        </w:rPr>
      </w:pPr>
      <w:r w:rsidRPr="00273734">
        <w:rPr>
          <w:szCs w:val="22"/>
        </w:rPr>
        <w:t>[Table of results]</w:t>
      </w:r>
    </w:p>
    <w:p w14:paraId="1E929961" w14:textId="77777777" w:rsidR="00FD7731" w:rsidRDefault="00FD7731" w:rsidP="00C16C05">
      <w:pPr>
        <w:ind w:left="0"/>
        <w:rPr>
          <w:szCs w:val="22"/>
        </w:rPr>
      </w:pPr>
    </w:p>
    <w:p w14:paraId="410988E7" w14:textId="13E5C17F" w:rsidR="00FD7731" w:rsidRDefault="00FD7731" w:rsidP="00FD7731">
      <w:pPr>
        <w:pStyle w:val="Heading3"/>
      </w:pPr>
      <w:r>
        <w:t>Distributional analysis</w:t>
      </w:r>
    </w:p>
    <w:p w14:paraId="298A6585" w14:textId="44781D85" w:rsidR="00B770A4" w:rsidRDefault="00D735A3" w:rsidP="00C16C05">
      <w:pPr>
        <w:ind w:left="0"/>
      </w:pPr>
      <w:r>
        <w:t>Box XX in chapter XX feature</w:t>
      </w:r>
      <w:r w:rsidR="00B770A4">
        <w:t>s a stylized representation</w:t>
      </w:r>
      <w:r>
        <w:t xml:space="preserve"> of the distribution of cost overruns. </w:t>
      </w:r>
      <w:r w:rsidR="00FD6A5E">
        <w:t xml:space="preserve">This stylized distribution, presented as figure XX below, </w:t>
      </w:r>
      <w:r w:rsidR="00B770A4">
        <w:t xml:space="preserve">is also employed in figures XX, XX and XX of appendix 1. </w:t>
      </w:r>
    </w:p>
    <w:p w14:paraId="707D575E" w14:textId="1AFDD394" w:rsidR="00B770A4" w:rsidRDefault="00B770A4" w:rsidP="00C16C05">
      <w:pPr>
        <w:ind w:left="0"/>
      </w:pPr>
      <w:r>
        <w:t>The</w:t>
      </w:r>
      <w:r w:rsidR="00D735A3">
        <w:t xml:space="preserve"> stylized </w:t>
      </w:r>
      <w:r>
        <w:t xml:space="preserve">representations of distribution of cost overruns feature a much smaller kurtosis that the observed distribution of cost overruns. This modification was made so that the diagrams were easier to label clearly and a key characteristic of the distribution - the heaviness of its right tail – was more visible. </w:t>
      </w:r>
    </w:p>
    <w:p w14:paraId="37E101BA" w14:textId="4E0BFEF5" w:rsidR="00592458" w:rsidRDefault="00592458" w:rsidP="00C16C05">
      <w:pPr>
        <w:ind w:left="0"/>
      </w:pPr>
      <w:r>
        <w:rPr>
          <w:noProof/>
        </w:rPr>
        <w:lastRenderedPageBreak/>
        <w:drawing>
          <wp:inline distT="0" distB="0" distL="0" distR="0" wp14:anchorId="3D40D44C" wp14:editId="7B1D3289">
            <wp:extent cx="4046220" cy="28614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9701" cy="2863910"/>
                    </a:xfrm>
                    <a:prstGeom prst="rect">
                      <a:avLst/>
                    </a:prstGeom>
                    <a:noFill/>
                  </pic:spPr>
                </pic:pic>
              </a:graphicData>
            </a:graphic>
          </wp:inline>
        </w:drawing>
      </w:r>
    </w:p>
    <w:p w14:paraId="64733A59" w14:textId="77777777" w:rsidR="00592458" w:rsidRDefault="00B770A4" w:rsidP="00FD6A5E">
      <w:pPr>
        <w:ind w:left="0"/>
      </w:pPr>
      <w:r>
        <w:t xml:space="preserve">Figure XX confirms that stylized distribution employed is a fair representation of the underlying data. As emphasised in Box XX, </w:t>
      </w:r>
      <w:r w:rsidR="00FD6A5E">
        <w:t>the expected value of cost overruns falls far closer to the distribution’s 90</w:t>
      </w:r>
      <w:r w:rsidR="00FD6A5E" w:rsidRPr="00FD6A5E">
        <w:rPr>
          <w:vertAlign w:val="superscript"/>
        </w:rPr>
        <w:t>th</w:t>
      </w:r>
      <w:r w:rsidR="00FD6A5E">
        <w:t xml:space="preserve"> percentile than its median. </w:t>
      </w:r>
    </w:p>
    <w:p w14:paraId="540E3B66" w14:textId="33924492" w:rsidR="006F781A" w:rsidRDefault="00FD6A5E" w:rsidP="00FD6A5E">
      <w:pPr>
        <w:ind w:left="0"/>
      </w:pPr>
      <w:r>
        <w:t>Though less immediately visible, the heaviness right tail of the observed distribution is also notably: XX percent of projects experienced cost overruns greater than the smallest cost underrun. In these ways, the stylized distribution of cost overruns provides a fair representation of the underlying data.</w:t>
      </w:r>
    </w:p>
    <w:p w14:paraId="3347D8E5" w14:textId="43831423" w:rsidR="00FD6A5E" w:rsidRDefault="00FD6A5E" w:rsidP="00FD6A5E">
      <w:pPr>
        <w:ind w:left="0"/>
      </w:pPr>
      <w:r>
        <w:lastRenderedPageBreak/>
        <w:t xml:space="preserve">[Insert </w:t>
      </w:r>
      <w:r w:rsidR="00592458">
        <w:t xml:space="preserve">an </w:t>
      </w:r>
      <w:r>
        <w:t xml:space="preserve">updated </w:t>
      </w:r>
      <w:r w:rsidR="00592458">
        <w:t xml:space="preserve">and annotated version of the observed </w:t>
      </w:r>
      <w:r>
        <w:t>distribution]</w:t>
      </w:r>
    </w:p>
    <w:p w14:paraId="517E0194" w14:textId="43EA4B02" w:rsidR="00592458" w:rsidRDefault="00592458" w:rsidP="00FD6A5E">
      <w:pPr>
        <w:ind w:left="0"/>
      </w:pPr>
      <w:r w:rsidRPr="00592458">
        <w:rPr>
          <w:noProof/>
        </w:rPr>
        <w:drawing>
          <wp:inline distT="0" distB="0" distL="0" distR="0" wp14:anchorId="0E4C6246" wp14:editId="1CA6F85D">
            <wp:extent cx="4095115" cy="2373942"/>
            <wp:effectExtent l="0" t="0" r="635"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0243" b="6904"/>
                    <a:stretch/>
                  </pic:blipFill>
                  <pic:spPr bwMode="auto">
                    <a:xfrm>
                      <a:off x="0" y="0"/>
                      <a:ext cx="4095115" cy="2373942"/>
                    </a:xfrm>
                    <a:prstGeom prst="rect">
                      <a:avLst/>
                    </a:prstGeom>
                    <a:noFill/>
                    <a:ln>
                      <a:noFill/>
                    </a:ln>
                    <a:extLst/>
                  </pic:spPr>
                </pic:pic>
              </a:graphicData>
            </a:graphic>
          </wp:inline>
        </w:drawing>
      </w:r>
    </w:p>
    <w:p w14:paraId="532B1FB3" w14:textId="185F67CB" w:rsidR="008B0FC4" w:rsidRDefault="008B0FC4">
      <w:pPr>
        <w:spacing w:before="0"/>
        <w:ind w:left="0"/>
      </w:pPr>
    </w:p>
    <w:p w14:paraId="254E59CD" w14:textId="5DE4F2EA" w:rsidR="00D735A3" w:rsidRDefault="00D735A3">
      <w:pPr>
        <w:spacing w:before="0"/>
        <w:ind w:left="0"/>
      </w:pPr>
    </w:p>
    <w:p w14:paraId="7947EB73" w14:textId="11C20BE3" w:rsidR="00D735A3" w:rsidRDefault="00D735A3" w:rsidP="00D735A3">
      <w:pPr>
        <w:pStyle w:val="Heading3"/>
      </w:pPr>
      <w:r>
        <w:t>Contingency analysis</w:t>
      </w:r>
    </w:p>
    <w:p w14:paraId="2B782E20" w14:textId="77777777" w:rsidR="00103F8B" w:rsidRDefault="00592458">
      <w:pPr>
        <w:spacing w:before="0"/>
        <w:ind w:left="0"/>
      </w:pPr>
      <w:r>
        <w:t xml:space="preserve">Figure 1 in chapter 5.2.2 presents the financial advantages of managing cost risk at the portfolio level relative to the project level. </w:t>
      </w:r>
    </w:p>
    <w:p w14:paraId="3B7A76DD" w14:textId="77777777" w:rsidR="00103F8B" w:rsidRDefault="00103F8B">
      <w:pPr>
        <w:spacing w:before="0"/>
        <w:ind w:left="0"/>
      </w:pPr>
    </w:p>
    <w:p w14:paraId="6A2818CA" w14:textId="3A256446" w:rsidR="00103F8B" w:rsidRDefault="00103F8B">
      <w:pPr>
        <w:spacing w:before="0"/>
        <w:ind w:left="0"/>
      </w:pPr>
      <w:r>
        <w:t>The value of contingencies required to provide assurance that 90 per cent of projects will finish within budget has been estimated as the 90</w:t>
      </w:r>
      <w:r w:rsidRPr="00103F8B">
        <w:rPr>
          <w:vertAlign w:val="superscript"/>
        </w:rPr>
        <w:t>th</w:t>
      </w:r>
      <w:r>
        <w:t xml:space="preserve"> quantile of the observed distribution of </w:t>
      </w:r>
      <w:r>
        <w:lastRenderedPageBreak/>
        <w:t>cost outcomes</w:t>
      </w:r>
      <w:r w:rsidR="007B27F2">
        <w:t>, using the median-unbiased sample quantile estimator</w:t>
      </w:r>
      <w:r w:rsidR="007B27F2">
        <w:rPr>
          <w:rStyle w:val="FootnoteReference"/>
        </w:rPr>
        <w:footnoteReference w:id="17"/>
      </w:r>
      <w:r w:rsidR="007B27F2">
        <w:t>.</w:t>
      </w:r>
      <w:r>
        <w:t xml:space="preserve"> </w:t>
      </w:r>
    </w:p>
    <w:p w14:paraId="40C7FB1D" w14:textId="77777777" w:rsidR="00103F8B" w:rsidRDefault="00103F8B">
      <w:pPr>
        <w:spacing w:before="0"/>
        <w:ind w:left="0"/>
      </w:pPr>
    </w:p>
    <w:p w14:paraId="329C3240" w14:textId="77777777" w:rsidR="00103F8B" w:rsidRDefault="00103F8B">
      <w:pPr>
        <w:spacing w:before="0"/>
        <w:ind w:left="0"/>
      </w:pPr>
      <w:r>
        <w:t>To estimate the necessary size of a contingency fund to achieve this level of confidence at the project level, this analysis was conducted on the distribution of project’s cost outcomes observed through the investment monitor.</w:t>
      </w:r>
    </w:p>
    <w:p w14:paraId="1D3EFD30" w14:textId="2D408510" w:rsidR="00103F8B" w:rsidRDefault="00103F8B">
      <w:pPr>
        <w:spacing w:before="0"/>
        <w:ind w:left="0"/>
      </w:pPr>
      <w:r>
        <w:t xml:space="preserve">  </w:t>
      </w:r>
    </w:p>
    <w:p w14:paraId="75DBFC48" w14:textId="3ED8C58C" w:rsidR="007B27F2" w:rsidRDefault="00103F8B">
      <w:pPr>
        <w:spacing w:before="0"/>
        <w:ind w:left="0"/>
      </w:pPr>
      <w:r>
        <w:t xml:space="preserve">To estimate the necessary size of a contingency fund to achieve this level of confidence across the portfolio of infrastructure projects, this analysis was conducted on a simulated distribution of </w:t>
      </w:r>
      <w:r w:rsidR="00176071">
        <w:t xml:space="preserve">average </w:t>
      </w:r>
      <w:r>
        <w:t xml:space="preserve">portfolio cost outcomes. </w:t>
      </w:r>
    </w:p>
    <w:p w14:paraId="5865CDE1" w14:textId="441507E0" w:rsidR="007B27F2" w:rsidRDefault="00103F8B">
      <w:pPr>
        <w:spacing w:before="0"/>
        <w:ind w:left="0"/>
      </w:pPr>
      <w:r>
        <w:t xml:space="preserve">This simulated distribution was constructed </w:t>
      </w:r>
      <w:r w:rsidR="00176071">
        <w:t>by bootstrapping</w:t>
      </w:r>
      <w:r>
        <w:t xml:space="preserve"> </w:t>
      </w:r>
      <w:r w:rsidR="00176071">
        <w:t>1000 sample means</w:t>
      </w:r>
      <w:r>
        <w:t xml:space="preserve"> with replacement </w:t>
      </w:r>
      <w:r w:rsidR="00176071">
        <w:t xml:space="preserve">from the observed distribution of project outcomes. </w:t>
      </w:r>
    </w:p>
    <w:p w14:paraId="67452829" w14:textId="77777777" w:rsidR="007B27F2" w:rsidRDefault="007B27F2">
      <w:pPr>
        <w:spacing w:before="0"/>
        <w:ind w:left="0"/>
      </w:pPr>
    </w:p>
    <w:p w14:paraId="63229CC3" w14:textId="77777777" w:rsidR="007B27F2" w:rsidRDefault="007B27F2">
      <w:pPr>
        <w:spacing w:before="0"/>
        <w:ind w:left="0"/>
      </w:pPr>
      <w:r>
        <w:t>Check:</w:t>
      </w:r>
    </w:p>
    <w:p w14:paraId="79673682" w14:textId="77777777" w:rsidR="007B27F2" w:rsidRDefault="007B27F2" w:rsidP="007B27F2">
      <w:pPr>
        <w:pStyle w:val="ListParagraph"/>
        <w:numPr>
          <w:ilvl w:val="0"/>
          <w:numId w:val="25"/>
        </w:numPr>
        <w:spacing w:before="0"/>
      </w:pPr>
      <w:r>
        <w:t>What bootstrapping algorithm R used</w:t>
      </w:r>
    </w:p>
    <w:p w14:paraId="073657DC" w14:textId="77777777" w:rsidR="007B27F2" w:rsidRDefault="007B27F2" w:rsidP="007B27F2">
      <w:pPr>
        <w:pStyle w:val="ListParagraph"/>
        <w:numPr>
          <w:ilvl w:val="0"/>
          <w:numId w:val="25"/>
        </w:numPr>
        <w:spacing w:before="0"/>
      </w:pPr>
      <w:r>
        <w:t xml:space="preserve">How many observations were assumed to form each sample </w:t>
      </w:r>
    </w:p>
    <w:p w14:paraId="17B77ACC" w14:textId="77777777" w:rsidR="007B27F2" w:rsidRDefault="007B27F2" w:rsidP="007B27F2">
      <w:pPr>
        <w:spacing w:before="0"/>
        <w:ind w:left="0"/>
      </w:pPr>
    </w:p>
    <w:p w14:paraId="6A274201" w14:textId="77777777" w:rsidR="007B27F2" w:rsidRDefault="007B27F2" w:rsidP="007B27F2">
      <w:pPr>
        <w:spacing w:before="0"/>
        <w:ind w:left="0"/>
      </w:pPr>
      <w:r>
        <w:t>Intuitive description:</w:t>
      </w:r>
    </w:p>
    <w:p w14:paraId="714E980F" w14:textId="77777777" w:rsidR="007B27F2" w:rsidRDefault="007B27F2" w:rsidP="007B27F2">
      <w:pPr>
        <w:spacing w:before="0"/>
        <w:ind w:left="0"/>
      </w:pPr>
      <w:r>
        <w:t>This analysis estimates how large a contingency would have to be in order to be sufficient to cover the net cost overrun incurred across a portfolio of 1000 projects in 90 per cent of cases.</w:t>
      </w:r>
    </w:p>
    <w:p w14:paraId="1D1F6780" w14:textId="7F1C073C" w:rsidR="007B27F2" w:rsidRDefault="006F781A" w:rsidP="007B27F2">
      <w:pPr>
        <w:spacing w:before="0"/>
        <w:ind w:left="0"/>
      </w:pPr>
      <w:r>
        <w:br w:type="page"/>
      </w:r>
    </w:p>
    <w:p w14:paraId="5A784A43" w14:textId="5AF17015" w:rsidR="0071407F" w:rsidRDefault="0071407F" w:rsidP="0071407F">
      <w:pPr>
        <w:pStyle w:val="Heading3"/>
      </w:pPr>
      <w:r>
        <w:lastRenderedPageBreak/>
        <w:t>Expected difference between P50 and P90 costs</w:t>
      </w:r>
    </w:p>
    <w:p w14:paraId="0BF80F89" w14:textId="3748FAE5" w:rsidR="00BD77D0" w:rsidRDefault="00BD77D0" w:rsidP="00B2794E">
      <w:pPr>
        <w:pStyle w:val="BodyText"/>
        <w:rPr>
          <w:sz w:val="24"/>
        </w:rPr>
      </w:pPr>
      <w:r>
        <w:rPr>
          <w:sz w:val="24"/>
        </w:rPr>
        <w:t xml:space="preserve">We use projects’ first cost estimates when </w:t>
      </w:r>
      <w:r w:rsidR="00C76C21">
        <w:rPr>
          <w:sz w:val="24"/>
        </w:rPr>
        <w:t xml:space="preserve">classified as “committed” in the Deloitte Investment Monitor to analyse the accuracy of the current probability pricing practices. </w:t>
      </w:r>
    </w:p>
    <w:p w14:paraId="1A04001F" w14:textId="6335D80C" w:rsidR="004D3F21" w:rsidRDefault="00C20601" w:rsidP="00B2794E">
      <w:pPr>
        <w:pStyle w:val="BodyText"/>
        <w:rPr>
          <w:sz w:val="24"/>
        </w:rPr>
      </w:pPr>
      <w:r>
        <w:rPr>
          <w:sz w:val="24"/>
        </w:rPr>
        <w:t xml:space="preserve">We pick this point in the </w:t>
      </w:r>
      <w:r w:rsidR="004D3F21">
        <w:rPr>
          <w:sz w:val="24"/>
        </w:rPr>
        <w:t>I</w:t>
      </w:r>
      <w:r>
        <w:rPr>
          <w:sz w:val="24"/>
        </w:rPr>
        <w:t xml:space="preserve">nvestment </w:t>
      </w:r>
      <w:r w:rsidR="004D3F21">
        <w:rPr>
          <w:sz w:val="24"/>
        </w:rPr>
        <w:t>M</w:t>
      </w:r>
      <w:r>
        <w:rPr>
          <w:sz w:val="24"/>
        </w:rPr>
        <w:t xml:space="preserve">onitor because </w:t>
      </w:r>
      <w:r w:rsidR="00574670">
        <w:rPr>
          <w:sz w:val="24"/>
        </w:rPr>
        <w:t xml:space="preserve">it corresponds to </w:t>
      </w:r>
      <w:r w:rsidR="00B9151A">
        <w:rPr>
          <w:sz w:val="24"/>
        </w:rPr>
        <w:t xml:space="preserve">the point that </w:t>
      </w:r>
      <w:r w:rsidR="004D3F21">
        <w:rPr>
          <w:sz w:val="24"/>
        </w:rPr>
        <w:t>projects are first awar</w:t>
      </w:r>
      <w:r w:rsidR="00B9151A">
        <w:rPr>
          <w:sz w:val="24"/>
        </w:rPr>
        <w:t xml:space="preserve">ded a budget commitment, and this is </w:t>
      </w:r>
      <w:r w:rsidR="004D3F21">
        <w:rPr>
          <w:sz w:val="24"/>
        </w:rPr>
        <w:t xml:space="preserve">the earliest point for which there is a clear requirement that probability pricing is employed. </w:t>
      </w:r>
    </w:p>
    <w:p w14:paraId="42E6DCB5" w14:textId="77777777" w:rsidR="009019ED" w:rsidRDefault="00B9151A" w:rsidP="00B2794E">
      <w:pPr>
        <w:pStyle w:val="BodyText"/>
        <w:rPr>
          <w:sz w:val="24"/>
        </w:rPr>
      </w:pPr>
      <w:r>
        <w:rPr>
          <w:sz w:val="24"/>
        </w:rPr>
        <w:t>The g</w:t>
      </w:r>
      <w:r w:rsidR="00F15134" w:rsidRPr="00F15134">
        <w:rPr>
          <w:sz w:val="24"/>
        </w:rPr>
        <w:t>uidance</w:t>
      </w:r>
      <w:r w:rsidR="004D3F21">
        <w:rPr>
          <w:sz w:val="24"/>
        </w:rPr>
        <w:t xml:space="preserve"> regarding what type of probability price should be used in budget statements is </w:t>
      </w:r>
      <w:r w:rsidR="00F15134">
        <w:rPr>
          <w:sz w:val="24"/>
        </w:rPr>
        <w:t>inconsistent</w:t>
      </w:r>
      <w:r w:rsidR="004D3F21">
        <w:rPr>
          <w:sz w:val="24"/>
        </w:rPr>
        <w:t>. Mostly, it is requested that P90 cost estimates are used as budget estimates. However, in some cases budget estimates are P75 costs. To allow for this variation in practices, we make the conservative assumption that budget estimates are all P75 estimates.</w:t>
      </w:r>
      <w:r w:rsidR="009019ED">
        <w:rPr>
          <w:sz w:val="24"/>
        </w:rPr>
        <w:t xml:space="preserve"> Under the less conservative assumption that budgets contain P90 cost estimates, probability prices would be downwardly biased by an additional 15 percent. </w:t>
      </w:r>
    </w:p>
    <w:p w14:paraId="6599619C" w14:textId="07CABC7A" w:rsidR="009019ED" w:rsidRDefault="006B2FB8" w:rsidP="00B2794E">
      <w:pPr>
        <w:pStyle w:val="BodyText"/>
        <w:rPr>
          <w:sz w:val="24"/>
        </w:rPr>
      </w:pPr>
      <w:r>
        <w:rPr>
          <w:sz w:val="24"/>
        </w:rPr>
        <w:t xml:space="preserve">Table XX reports the percentage of projects observed to have cost overruns greater than each estimated probability price. This comparison is founded on the assumption that budgeted costs are P75 cost estimates, which we know to </w:t>
      </w:r>
      <w:r w:rsidR="00103F8B">
        <w:rPr>
          <w:sz w:val="24"/>
        </w:rPr>
        <w:t>be exceeded by 34 per cent</w:t>
      </w:r>
      <w:r w:rsidR="009019ED">
        <w:rPr>
          <w:sz w:val="24"/>
        </w:rPr>
        <w:t xml:space="preserve"> of projects. This means that cost estimates that have been defined to be P75 costs should, on average, be P66 costs. </w:t>
      </w:r>
    </w:p>
    <w:p w14:paraId="69B585E1" w14:textId="0CDC0D02" w:rsidR="009019ED" w:rsidRDefault="009019ED" w:rsidP="00B2794E">
      <w:pPr>
        <w:pStyle w:val="BodyText"/>
        <w:rPr>
          <w:sz w:val="24"/>
        </w:rPr>
      </w:pPr>
    </w:p>
    <w:tbl>
      <w:tblPr>
        <w:tblStyle w:val="TableGrid"/>
        <w:tblW w:w="6379" w:type="dxa"/>
        <w:tblInd w:w="108" w:type="dxa"/>
        <w:tblLook w:val="04A0" w:firstRow="1" w:lastRow="0" w:firstColumn="1" w:lastColumn="0" w:noHBand="0" w:noVBand="1"/>
      </w:tblPr>
      <w:tblGrid>
        <w:gridCol w:w="1134"/>
        <w:gridCol w:w="1985"/>
        <w:gridCol w:w="3260"/>
      </w:tblGrid>
      <w:tr w:rsidR="00403C6B" w:rsidRPr="006F781A" w14:paraId="21944293" w14:textId="77777777" w:rsidTr="00403C6B">
        <w:tc>
          <w:tcPr>
            <w:tcW w:w="1134" w:type="dxa"/>
            <w:vAlign w:val="bottom"/>
          </w:tcPr>
          <w:p w14:paraId="73DE05DE" w14:textId="77777777" w:rsidR="00403C6B" w:rsidRPr="006F781A" w:rsidRDefault="00403C6B" w:rsidP="00087017">
            <w:pPr>
              <w:pStyle w:val="BodyText"/>
              <w:spacing w:after="40"/>
              <w:jc w:val="center"/>
              <w:rPr>
                <w:sz w:val="20"/>
                <w:szCs w:val="20"/>
              </w:rPr>
            </w:pPr>
            <w:r w:rsidRPr="006F781A">
              <w:rPr>
                <w:sz w:val="20"/>
                <w:szCs w:val="20"/>
              </w:rPr>
              <w:lastRenderedPageBreak/>
              <w:t>Estimated probability price</w:t>
            </w:r>
          </w:p>
        </w:tc>
        <w:tc>
          <w:tcPr>
            <w:tcW w:w="1985" w:type="dxa"/>
            <w:vAlign w:val="bottom"/>
          </w:tcPr>
          <w:p w14:paraId="27941388" w14:textId="4A69F447" w:rsidR="00403C6B" w:rsidRPr="006F781A" w:rsidRDefault="00103F8B" w:rsidP="00087017">
            <w:pPr>
              <w:pStyle w:val="BodyText"/>
              <w:spacing w:after="40"/>
              <w:jc w:val="center"/>
              <w:rPr>
                <w:sz w:val="20"/>
                <w:szCs w:val="20"/>
              </w:rPr>
            </w:pPr>
            <w:r>
              <w:rPr>
                <w:sz w:val="20"/>
                <w:szCs w:val="20"/>
              </w:rPr>
              <w:t>Per cent</w:t>
            </w:r>
            <w:r w:rsidR="00403C6B" w:rsidRPr="006F781A">
              <w:rPr>
                <w:sz w:val="20"/>
                <w:szCs w:val="20"/>
              </w:rPr>
              <w:t xml:space="preserve"> of projects with cost overruns greater than each probability price</w:t>
            </w:r>
          </w:p>
        </w:tc>
        <w:tc>
          <w:tcPr>
            <w:tcW w:w="3260" w:type="dxa"/>
          </w:tcPr>
          <w:p w14:paraId="725AD46D" w14:textId="33645733" w:rsidR="00403C6B" w:rsidRPr="006F781A" w:rsidRDefault="00403C6B" w:rsidP="00103F8B">
            <w:pPr>
              <w:pStyle w:val="BodyText"/>
              <w:spacing w:after="40"/>
              <w:jc w:val="center"/>
              <w:rPr>
                <w:sz w:val="20"/>
                <w:szCs w:val="20"/>
              </w:rPr>
            </w:pPr>
            <w:r w:rsidRPr="006F781A">
              <w:rPr>
                <w:sz w:val="20"/>
                <w:szCs w:val="20"/>
              </w:rPr>
              <w:t xml:space="preserve">Difference, as </w:t>
            </w:r>
            <w:r w:rsidR="00103F8B">
              <w:rPr>
                <w:sz w:val="20"/>
                <w:szCs w:val="20"/>
              </w:rPr>
              <w:t>a per cent</w:t>
            </w:r>
            <w:r w:rsidRPr="006F781A">
              <w:rPr>
                <w:sz w:val="20"/>
                <w:szCs w:val="20"/>
              </w:rPr>
              <w:t xml:space="preserve"> of </w:t>
            </w:r>
            <w:r>
              <w:rPr>
                <w:sz w:val="20"/>
                <w:szCs w:val="20"/>
              </w:rPr>
              <w:t>budget commitment</w:t>
            </w:r>
            <w:r w:rsidRPr="006F781A">
              <w:rPr>
                <w:sz w:val="20"/>
                <w:szCs w:val="20"/>
              </w:rPr>
              <w:t xml:space="preserve"> project costs, between the P50 and other estimated probability prices</w:t>
            </w:r>
          </w:p>
        </w:tc>
      </w:tr>
      <w:tr w:rsidR="00403C6B" w:rsidRPr="006F781A" w14:paraId="56C77629" w14:textId="77777777" w:rsidTr="00403C6B">
        <w:tc>
          <w:tcPr>
            <w:tcW w:w="1134" w:type="dxa"/>
          </w:tcPr>
          <w:p w14:paraId="4FCAC74F" w14:textId="77777777" w:rsidR="00403C6B" w:rsidRPr="006F781A" w:rsidRDefault="00403C6B" w:rsidP="00087017">
            <w:pPr>
              <w:pStyle w:val="BodyText"/>
              <w:spacing w:after="40"/>
              <w:jc w:val="center"/>
              <w:rPr>
                <w:sz w:val="20"/>
                <w:szCs w:val="20"/>
              </w:rPr>
            </w:pPr>
            <w:r w:rsidRPr="006F781A">
              <w:rPr>
                <w:sz w:val="20"/>
                <w:szCs w:val="20"/>
              </w:rPr>
              <w:t>P50</w:t>
            </w:r>
          </w:p>
        </w:tc>
        <w:tc>
          <w:tcPr>
            <w:tcW w:w="1985" w:type="dxa"/>
          </w:tcPr>
          <w:p w14:paraId="314D0D99" w14:textId="77777777" w:rsidR="00403C6B" w:rsidRPr="006F781A" w:rsidRDefault="00403C6B" w:rsidP="00403C6B">
            <w:pPr>
              <w:pStyle w:val="BodyText"/>
              <w:spacing w:after="40"/>
              <w:jc w:val="center"/>
              <w:rPr>
                <w:sz w:val="20"/>
                <w:szCs w:val="20"/>
              </w:rPr>
            </w:pPr>
            <w:r w:rsidRPr="006F781A">
              <w:rPr>
                <w:sz w:val="20"/>
                <w:szCs w:val="20"/>
              </w:rPr>
              <w:t>59 per cent</w:t>
            </w:r>
          </w:p>
        </w:tc>
        <w:tc>
          <w:tcPr>
            <w:tcW w:w="3260" w:type="dxa"/>
          </w:tcPr>
          <w:p w14:paraId="0F3A9DE1" w14:textId="77777777" w:rsidR="00403C6B" w:rsidRPr="006F781A" w:rsidRDefault="00403C6B" w:rsidP="00087017">
            <w:pPr>
              <w:pStyle w:val="BodyText"/>
              <w:spacing w:after="40"/>
              <w:jc w:val="center"/>
              <w:rPr>
                <w:sz w:val="20"/>
                <w:szCs w:val="20"/>
              </w:rPr>
            </w:pPr>
            <w:r w:rsidRPr="006F781A">
              <w:rPr>
                <w:sz w:val="20"/>
                <w:szCs w:val="20"/>
              </w:rPr>
              <w:t>0 per cent</w:t>
            </w:r>
          </w:p>
        </w:tc>
      </w:tr>
      <w:tr w:rsidR="00B658E1" w:rsidRPr="006F781A" w14:paraId="7C1FBB7D" w14:textId="77777777" w:rsidTr="00403C6B">
        <w:tc>
          <w:tcPr>
            <w:tcW w:w="1134" w:type="dxa"/>
          </w:tcPr>
          <w:p w14:paraId="3D0CF04A" w14:textId="0EC3985F" w:rsidR="00B658E1" w:rsidRPr="006F781A" w:rsidRDefault="00B658E1" w:rsidP="00087017">
            <w:pPr>
              <w:pStyle w:val="BodyText"/>
              <w:spacing w:after="40"/>
              <w:jc w:val="center"/>
              <w:rPr>
                <w:sz w:val="20"/>
                <w:szCs w:val="20"/>
              </w:rPr>
            </w:pPr>
            <w:r w:rsidRPr="006F781A">
              <w:rPr>
                <w:sz w:val="20"/>
                <w:szCs w:val="20"/>
              </w:rPr>
              <w:t>P75</w:t>
            </w:r>
          </w:p>
        </w:tc>
        <w:tc>
          <w:tcPr>
            <w:tcW w:w="1985" w:type="dxa"/>
          </w:tcPr>
          <w:p w14:paraId="346B2837" w14:textId="5CD508D6" w:rsidR="00B658E1" w:rsidRPr="006F781A" w:rsidRDefault="00B658E1" w:rsidP="00403C6B">
            <w:pPr>
              <w:pStyle w:val="BodyText"/>
              <w:spacing w:after="40"/>
              <w:jc w:val="center"/>
              <w:rPr>
                <w:sz w:val="20"/>
                <w:szCs w:val="20"/>
              </w:rPr>
            </w:pPr>
            <w:r w:rsidRPr="006F781A">
              <w:rPr>
                <w:sz w:val="20"/>
                <w:szCs w:val="20"/>
              </w:rPr>
              <w:t>34 per cent</w:t>
            </w:r>
          </w:p>
        </w:tc>
        <w:tc>
          <w:tcPr>
            <w:tcW w:w="3260" w:type="dxa"/>
          </w:tcPr>
          <w:p w14:paraId="2FA23032" w14:textId="491FC5A4" w:rsidR="00B658E1" w:rsidRPr="006F781A" w:rsidRDefault="00B658E1" w:rsidP="00087017">
            <w:pPr>
              <w:pStyle w:val="BodyText"/>
              <w:spacing w:after="40"/>
              <w:jc w:val="center"/>
              <w:rPr>
                <w:sz w:val="20"/>
                <w:szCs w:val="20"/>
              </w:rPr>
            </w:pPr>
            <w:r w:rsidRPr="006F781A">
              <w:rPr>
                <w:sz w:val="20"/>
                <w:szCs w:val="20"/>
              </w:rPr>
              <w:t>0 per cent</w:t>
            </w:r>
          </w:p>
        </w:tc>
      </w:tr>
      <w:tr w:rsidR="00B658E1" w:rsidRPr="006F781A" w14:paraId="17ED84C3" w14:textId="77777777" w:rsidTr="00403C6B">
        <w:tc>
          <w:tcPr>
            <w:tcW w:w="1134" w:type="dxa"/>
          </w:tcPr>
          <w:p w14:paraId="686895A1" w14:textId="61120BD9" w:rsidR="00B658E1" w:rsidRPr="006F781A" w:rsidRDefault="00B658E1" w:rsidP="00087017">
            <w:pPr>
              <w:pStyle w:val="BodyText"/>
              <w:spacing w:after="40"/>
              <w:jc w:val="center"/>
              <w:rPr>
                <w:sz w:val="20"/>
                <w:szCs w:val="20"/>
              </w:rPr>
            </w:pPr>
            <w:r w:rsidRPr="006F781A">
              <w:rPr>
                <w:sz w:val="20"/>
                <w:szCs w:val="20"/>
              </w:rPr>
              <w:t>P87</w:t>
            </w:r>
          </w:p>
        </w:tc>
        <w:tc>
          <w:tcPr>
            <w:tcW w:w="1985" w:type="dxa"/>
          </w:tcPr>
          <w:p w14:paraId="0F413EFF" w14:textId="7979EC21" w:rsidR="00B658E1" w:rsidRPr="006F781A" w:rsidRDefault="00B658E1" w:rsidP="00403C6B">
            <w:pPr>
              <w:pStyle w:val="BodyText"/>
              <w:spacing w:after="40"/>
              <w:jc w:val="center"/>
              <w:rPr>
                <w:sz w:val="20"/>
                <w:szCs w:val="20"/>
              </w:rPr>
            </w:pPr>
            <w:r w:rsidRPr="006F781A">
              <w:rPr>
                <w:sz w:val="20"/>
                <w:szCs w:val="20"/>
              </w:rPr>
              <w:t>22 per cent</w:t>
            </w:r>
          </w:p>
        </w:tc>
        <w:tc>
          <w:tcPr>
            <w:tcW w:w="3260" w:type="dxa"/>
          </w:tcPr>
          <w:p w14:paraId="73B8E9C8" w14:textId="122AE32C" w:rsidR="00B658E1" w:rsidRPr="006F781A" w:rsidRDefault="00B658E1" w:rsidP="00087017">
            <w:pPr>
              <w:pStyle w:val="BodyText"/>
              <w:spacing w:after="40"/>
              <w:jc w:val="center"/>
              <w:rPr>
                <w:sz w:val="20"/>
                <w:szCs w:val="20"/>
              </w:rPr>
            </w:pPr>
            <w:r w:rsidRPr="006F781A">
              <w:rPr>
                <w:sz w:val="20"/>
                <w:szCs w:val="20"/>
              </w:rPr>
              <w:t>21 per cent</w:t>
            </w:r>
          </w:p>
        </w:tc>
      </w:tr>
      <w:tr w:rsidR="00B658E1" w:rsidRPr="006F781A" w14:paraId="6DFB1C04" w14:textId="77777777" w:rsidTr="00403C6B">
        <w:tc>
          <w:tcPr>
            <w:tcW w:w="1134" w:type="dxa"/>
          </w:tcPr>
          <w:p w14:paraId="0E0ADDEC" w14:textId="198B8EC6" w:rsidR="00B658E1" w:rsidRPr="006F781A" w:rsidRDefault="00B658E1" w:rsidP="00087017">
            <w:pPr>
              <w:pStyle w:val="BodyText"/>
              <w:spacing w:after="40"/>
              <w:jc w:val="center"/>
              <w:rPr>
                <w:sz w:val="20"/>
                <w:szCs w:val="20"/>
              </w:rPr>
            </w:pPr>
            <w:r w:rsidRPr="006F781A">
              <w:rPr>
                <w:sz w:val="20"/>
                <w:szCs w:val="20"/>
              </w:rPr>
              <w:t>P90</w:t>
            </w:r>
          </w:p>
        </w:tc>
        <w:tc>
          <w:tcPr>
            <w:tcW w:w="1985" w:type="dxa"/>
          </w:tcPr>
          <w:p w14:paraId="51F0593C" w14:textId="4D3CBA5B" w:rsidR="00B658E1" w:rsidRPr="006F781A" w:rsidRDefault="00B658E1" w:rsidP="00403C6B">
            <w:pPr>
              <w:pStyle w:val="BodyText"/>
              <w:spacing w:after="40"/>
              <w:jc w:val="center"/>
              <w:rPr>
                <w:sz w:val="20"/>
                <w:szCs w:val="20"/>
              </w:rPr>
            </w:pPr>
            <w:r w:rsidRPr="006F781A">
              <w:rPr>
                <w:sz w:val="20"/>
                <w:szCs w:val="20"/>
              </w:rPr>
              <w:t>19 per cent</w:t>
            </w:r>
          </w:p>
        </w:tc>
        <w:tc>
          <w:tcPr>
            <w:tcW w:w="3260" w:type="dxa"/>
          </w:tcPr>
          <w:p w14:paraId="60DBDEB1" w14:textId="23D16CBC" w:rsidR="00B658E1" w:rsidRPr="006F781A" w:rsidRDefault="00B658E1" w:rsidP="00087017">
            <w:pPr>
              <w:pStyle w:val="BodyText"/>
              <w:spacing w:after="40"/>
              <w:jc w:val="center"/>
              <w:rPr>
                <w:sz w:val="20"/>
                <w:szCs w:val="20"/>
              </w:rPr>
            </w:pPr>
            <w:r w:rsidRPr="006F781A">
              <w:rPr>
                <w:sz w:val="20"/>
                <w:szCs w:val="20"/>
              </w:rPr>
              <w:t>XX per cent</w:t>
            </w:r>
          </w:p>
        </w:tc>
      </w:tr>
      <w:tr w:rsidR="00B658E1" w:rsidRPr="006F781A" w14:paraId="6C5F6503" w14:textId="77777777" w:rsidTr="00403C6B">
        <w:tc>
          <w:tcPr>
            <w:tcW w:w="1134" w:type="dxa"/>
          </w:tcPr>
          <w:p w14:paraId="556EBEFC" w14:textId="5DE20316" w:rsidR="00B658E1" w:rsidRPr="006F781A" w:rsidRDefault="00B658E1" w:rsidP="00087017">
            <w:pPr>
              <w:pStyle w:val="BodyText"/>
              <w:spacing w:after="40"/>
              <w:jc w:val="center"/>
              <w:rPr>
                <w:sz w:val="20"/>
                <w:szCs w:val="20"/>
              </w:rPr>
            </w:pPr>
            <w:r w:rsidRPr="006F781A">
              <w:rPr>
                <w:sz w:val="20"/>
                <w:szCs w:val="20"/>
              </w:rPr>
              <w:t>P99</w:t>
            </w:r>
          </w:p>
        </w:tc>
        <w:tc>
          <w:tcPr>
            <w:tcW w:w="1985" w:type="dxa"/>
          </w:tcPr>
          <w:p w14:paraId="14A1BB37" w14:textId="281C078F" w:rsidR="00B658E1" w:rsidRPr="006F781A" w:rsidRDefault="00B658E1" w:rsidP="00403C6B">
            <w:pPr>
              <w:pStyle w:val="BodyText"/>
              <w:spacing w:after="40"/>
              <w:jc w:val="center"/>
              <w:rPr>
                <w:sz w:val="20"/>
                <w:szCs w:val="20"/>
              </w:rPr>
            </w:pPr>
            <w:r w:rsidRPr="006F781A">
              <w:rPr>
                <w:sz w:val="20"/>
                <w:szCs w:val="20"/>
              </w:rPr>
              <w:t>10 per cent</w:t>
            </w:r>
          </w:p>
        </w:tc>
        <w:tc>
          <w:tcPr>
            <w:tcW w:w="3260" w:type="dxa"/>
          </w:tcPr>
          <w:p w14:paraId="2FB275D6" w14:textId="7089F846" w:rsidR="00B658E1" w:rsidRPr="006F781A" w:rsidRDefault="00B658E1" w:rsidP="00087017">
            <w:pPr>
              <w:pStyle w:val="BodyText"/>
              <w:spacing w:after="40"/>
              <w:jc w:val="center"/>
              <w:rPr>
                <w:sz w:val="20"/>
                <w:szCs w:val="20"/>
              </w:rPr>
            </w:pPr>
            <w:r w:rsidRPr="006F781A">
              <w:rPr>
                <w:sz w:val="20"/>
                <w:szCs w:val="20"/>
              </w:rPr>
              <w:t>69 per cent</w:t>
            </w:r>
          </w:p>
        </w:tc>
      </w:tr>
    </w:tbl>
    <w:p w14:paraId="4DC8785A" w14:textId="40F87015" w:rsidR="009019ED" w:rsidRDefault="009019ED" w:rsidP="00B2794E">
      <w:pPr>
        <w:pStyle w:val="BodyText"/>
        <w:rPr>
          <w:sz w:val="24"/>
        </w:rPr>
      </w:pPr>
      <w:r>
        <w:rPr>
          <w:sz w:val="24"/>
        </w:rPr>
        <w:br/>
        <w:t>To identify the estimated probability prices for different levels of risk tolerance, we assumed that all probability price estimates are biased by the same amount, in the same direction</w:t>
      </w:r>
      <w:r w:rsidR="00D735A3">
        <w:rPr>
          <w:rStyle w:val="FootnoteReference"/>
          <w:sz w:val="24"/>
        </w:rPr>
        <w:footnoteReference w:id="18"/>
      </w:r>
      <w:r>
        <w:rPr>
          <w:sz w:val="24"/>
        </w:rPr>
        <w:t>.</w:t>
      </w:r>
    </w:p>
    <w:p w14:paraId="66C70D57" w14:textId="5AAF954E" w:rsidR="00B9151A" w:rsidRDefault="00DB736B" w:rsidP="00B2794E">
      <w:pPr>
        <w:pStyle w:val="BodyText"/>
        <w:rPr>
          <w:sz w:val="24"/>
        </w:rPr>
      </w:pPr>
      <w:r w:rsidRPr="00810CBF">
        <w:rPr>
          <w:sz w:val="24"/>
        </w:rPr>
        <w:t xml:space="preserve">That is, </w:t>
      </w:r>
      <w:r>
        <w:rPr>
          <w:sz w:val="24"/>
        </w:rPr>
        <w:t xml:space="preserve">we know </w:t>
      </w:r>
      <w:r w:rsidRPr="00810CBF">
        <w:rPr>
          <w:sz w:val="24"/>
        </w:rPr>
        <w:t xml:space="preserve">the P75 probability price estimate is downwardly biased by 9 percentage points because it is exceeded by 34 per cent, rather than 25 per cent, of observations.  </w:t>
      </w:r>
      <w:r>
        <w:rPr>
          <w:sz w:val="24"/>
        </w:rPr>
        <w:t xml:space="preserve">We invoke the assumption that </w:t>
      </w:r>
      <w:r w:rsidRPr="00810CBF">
        <w:rPr>
          <w:sz w:val="24"/>
        </w:rPr>
        <w:t xml:space="preserve">this bias is </w:t>
      </w:r>
      <w:r w:rsidRPr="00810CBF">
        <w:rPr>
          <w:sz w:val="24"/>
        </w:rPr>
        <w:lastRenderedPageBreak/>
        <w:t>consistent across the distribution implies</w:t>
      </w:r>
      <w:r>
        <w:rPr>
          <w:sz w:val="24"/>
        </w:rPr>
        <w:t xml:space="preserve">, which implies that </w:t>
      </w:r>
      <w:r w:rsidRPr="00810CBF">
        <w:rPr>
          <w:sz w:val="24"/>
        </w:rPr>
        <w:t>P50 est</w:t>
      </w:r>
      <w:r w:rsidR="00103F8B">
        <w:rPr>
          <w:sz w:val="24"/>
        </w:rPr>
        <w:t>imates will be exceeded by 59 per cent</w:t>
      </w:r>
      <w:r>
        <w:rPr>
          <w:sz w:val="24"/>
        </w:rPr>
        <w:t xml:space="preserve"> </w:t>
      </w:r>
      <w:r w:rsidR="00103F8B">
        <w:rPr>
          <w:sz w:val="24"/>
        </w:rPr>
        <w:t>of observations, rather than 50 per cent</w:t>
      </w:r>
      <w:r>
        <w:rPr>
          <w:sz w:val="24"/>
        </w:rPr>
        <w:t xml:space="preserve"> of observations</w:t>
      </w:r>
      <w:r w:rsidR="00F755F4">
        <w:rPr>
          <w:sz w:val="24"/>
        </w:rPr>
        <w:t>, for example</w:t>
      </w:r>
      <w:r>
        <w:rPr>
          <w:sz w:val="24"/>
        </w:rPr>
        <w:t>.</w:t>
      </w:r>
    </w:p>
    <w:p w14:paraId="04F37989" w14:textId="36214817" w:rsidR="00864298" w:rsidRDefault="00864298" w:rsidP="00864298">
      <w:pPr>
        <w:pStyle w:val="BodyText"/>
        <w:rPr>
          <w:sz w:val="32"/>
        </w:rPr>
      </w:pPr>
      <w:r>
        <w:rPr>
          <w:sz w:val="24"/>
        </w:rPr>
        <w:t>The final column of table XX reports the the d</w:t>
      </w:r>
      <w:r w:rsidRPr="00864298">
        <w:rPr>
          <w:sz w:val="24"/>
        </w:rPr>
        <w:t xml:space="preserve">ifference, as </w:t>
      </w:r>
      <w:r w:rsidR="00D735A3">
        <w:rPr>
          <w:sz w:val="24"/>
        </w:rPr>
        <w:t>percentage</w:t>
      </w:r>
      <w:r w:rsidRPr="00864298">
        <w:rPr>
          <w:sz w:val="24"/>
        </w:rPr>
        <w:t xml:space="preserve"> of </w:t>
      </w:r>
      <w:r w:rsidR="00D735A3">
        <w:rPr>
          <w:sz w:val="24"/>
        </w:rPr>
        <w:t>budget commitment</w:t>
      </w:r>
      <w:r w:rsidRPr="00864298">
        <w:rPr>
          <w:sz w:val="24"/>
        </w:rPr>
        <w:t xml:space="preserve"> project costs, between the P50 and other estimated probability prices</w:t>
      </w:r>
      <w:r>
        <w:rPr>
          <w:sz w:val="24"/>
        </w:rPr>
        <w:t xml:space="preserve">. </w:t>
      </w:r>
      <w:r w:rsidR="00D735A3">
        <w:rPr>
          <w:sz w:val="24"/>
        </w:rPr>
        <w:t>These figures</w:t>
      </w:r>
      <w:r w:rsidR="00F755F4">
        <w:rPr>
          <w:sz w:val="24"/>
        </w:rPr>
        <w:t xml:space="preserve"> have</w:t>
      </w:r>
      <w:r w:rsidR="00AA6AD6">
        <w:rPr>
          <w:sz w:val="24"/>
        </w:rPr>
        <w:t xml:space="preserve"> been calculated as the difference between the 90</w:t>
      </w:r>
      <w:r w:rsidR="00AA6AD6" w:rsidRPr="00AA6AD6">
        <w:rPr>
          <w:sz w:val="24"/>
          <w:vertAlign w:val="superscript"/>
        </w:rPr>
        <w:t>th</w:t>
      </w:r>
      <w:r w:rsidR="00AA6AD6">
        <w:rPr>
          <w:sz w:val="24"/>
        </w:rPr>
        <w:t xml:space="preserve"> and 50</w:t>
      </w:r>
      <w:r w:rsidR="00AA6AD6" w:rsidRPr="00AA6AD6">
        <w:rPr>
          <w:sz w:val="24"/>
          <w:vertAlign w:val="superscript"/>
        </w:rPr>
        <w:t>th</w:t>
      </w:r>
      <w:r w:rsidR="00AA6AD6">
        <w:rPr>
          <w:sz w:val="24"/>
        </w:rPr>
        <w:t xml:space="preserve"> quantiles of the observed distribution of final costs over budgeted costs, using the median-unbiased estimator of sample quantiles</w:t>
      </w:r>
      <w:r w:rsidR="00AA6AD6">
        <w:rPr>
          <w:rStyle w:val="FootnoteReference"/>
          <w:sz w:val="24"/>
        </w:rPr>
        <w:footnoteReference w:id="19"/>
      </w:r>
      <w:r w:rsidR="00AA6AD6">
        <w:rPr>
          <w:sz w:val="24"/>
        </w:rPr>
        <w:t xml:space="preserve">. </w:t>
      </w:r>
    </w:p>
    <w:p w14:paraId="7F40BCEE" w14:textId="7E155528" w:rsidR="00BC27A4" w:rsidRDefault="00BC27A4">
      <w:pPr>
        <w:spacing w:before="0"/>
        <w:ind w:left="0"/>
      </w:pPr>
      <w:r>
        <w:t>We draw two conclusions from this analysis. The first conclusion is that expected value of cost overruns after budget commitments have been made is closer to a P90 cost estimate than a P50 cost estimates. This is based off the observation that the expected value of cost overruns after a budget</w:t>
      </w:r>
      <w:r w:rsidR="00103F8B">
        <w:t xml:space="preserve"> commitment has been made is 21 per cent</w:t>
      </w:r>
      <w:r>
        <w:t>, and under the current probability price estimation methodology, a 21</w:t>
      </w:r>
      <w:r w:rsidR="00103F8B">
        <w:t xml:space="preserve"> per cent</w:t>
      </w:r>
      <w:r>
        <w:t xml:space="preserve"> cost uplift is equivalent to a P87 cost estimate. </w:t>
      </w:r>
    </w:p>
    <w:p w14:paraId="2EA11EA5" w14:textId="77777777" w:rsidR="00BC27A4" w:rsidRDefault="00BC27A4">
      <w:pPr>
        <w:spacing w:before="0"/>
        <w:ind w:left="0"/>
      </w:pPr>
    </w:p>
    <w:p w14:paraId="0A9EA7E1" w14:textId="4ABEDEC1" w:rsidR="00D735A3" w:rsidRDefault="00D735A3" w:rsidP="00403C6B">
      <w:pPr>
        <w:spacing w:before="0"/>
        <w:ind w:left="0"/>
      </w:pPr>
      <w:r>
        <w:t xml:space="preserve">Building off this finding, we also conclude that the average difference between P50 and P90 cost estimates as a percentage of budgeted project costs </w:t>
      </w:r>
      <w:r w:rsidR="00103F8B">
        <w:t>is approximately 21 per cent</w:t>
      </w:r>
      <w:r>
        <w:t>, under the current probability price estimation methodology. This is because</w:t>
      </w:r>
      <w:r w:rsidR="00403C6B">
        <w:t>, as</w:t>
      </w:r>
      <w:r>
        <w:t xml:space="preserve"> </w:t>
      </w:r>
      <w:r w:rsidR="00403C6B">
        <w:t xml:space="preserve">budgeted cost estimates </w:t>
      </w:r>
      <w:r w:rsidR="00403C6B">
        <w:lastRenderedPageBreak/>
        <w:t>could also be interpreted as P50 cost estimates</w:t>
      </w:r>
      <w:r w:rsidR="00403C6B">
        <w:rPr>
          <w:rStyle w:val="FootnoteReference"/>
        </w:rPr>
        <w:footnoteReference w:id="20"/>
      </w:r>
      <w:r w:rsidR="00403C6B">
        <w:t xml:space="preserve">, the </w:t>
      </w:r>
      <w:r w:rsidR="00103F8B">
        <w:t>21 per cent</w:t>
      </w:r>
      <w:r w:rsidR="00403C6B">
        <w:t xml:space="preserve"> cost uplift required to convert a budget commitment cost estimate to a P90 cost estimate is also the appropriate uplift rate for converting a P50 cost estimate to a P90 cost estimate. </w:t>
      </w:r>
    </w:p>
    <w:p w14:paraId="767B3166" w14:textId="77777777" w:rsidR="00BC27A4" w:rsidRDefault="00BC27A4">
      <w:pPr>
        <w:spacing w:before="0"/>
        <w:ind w:left="0"/>
      </w:pPr>
    </w:p>
    <w:p w14:paraId="5CF12B3F" w14:textId="07CBA7BF" w:rsidR="00BC27A4" w:rsidRDefault="00BC27A4">
      <w:pPr>
        <w:spacing w:before="0"/>
        <w:ind w:left="0"/>
        <w:rPr>
          <w:szCs w:val="22"/>
        </w:rPr>
      </w:pPr>
      <w:r>
        <w:t xml:space="preserve">The uplift </w:t>
      </w:r>
      <w:r w:rsidR="005E438A">
        <w:t xml:space="preserve">required to convert a P50 cost estimate to a P90 cost estimate may actually be far higher than this. </w:t>
      </w:r>
      <w:r>
        <w:t xml:space="preserve">Under an accurate probability pricing methodology, this difference </w:t>
      </w:r>
      <w:r w:rsidR="005E438A">
        <w:t>could</w:t>
      </w:r>
      <w:r w:rsidR="00103F8B">
        <w:t xml:space="preserve"> actually be as large as 69 per cent</w:t>
      </w:r>
      <w:r>
        <w:t xml:space="preserve">. </w:t>
      </w:r>
      <w:r w:rsidR="00103F8B">
        <w:t>We refrain from making this claim so as to only interpret observed outcomes in relation to the probability price estimates that prevailed when the cost outcomes were generated. This is because</w:t>
      </w:r>
      <w:r>
        <w:t xml:space="preserve"> </w:t>
      </w:r>
      <w:r w:rsidR="005E438A">
        <w:t xml:space="preserve">switching to an accurate probability price estimation methodology </w:t>
      </w:r>
      <w:r w:rsidR="00403C6B">
        <w:t>could</w:t>
      </w:r>
      <w:r w:rsidR="005E438A">
        <w:t xml:space="preserve"> change cost behaviour.</w:t>
      </w:r>
      <w:r w:rsidR="00AA6AD6">
        <w:t xml:space="preserve"> </w:t>
      </w:r>
      <w:r>
        <w:br w:type="page"/>
      </w:r>
    </w:p>
    <w:p w14:paraId="38F8305E" w14:textId="77777777" w:rsidR="00C07501" w:rsidRDefault="00C07501" w:rsidP="00B2794E">
      <w:pPr>
        <w:pStyle w:val="BodyText"/>
        <w:rPr>
          <w:sz w:val="24"/>
        </w:rPr>
      </w:pPr>
    </w:p>
    <w:p w14:paraId="2CEEDDF4" w14:textId="53F0D976" w:rsidR="0071407F" w:rsidRPr="0071407F" w:rsidRDefault="0071407F" w:rsidP="00DC24DB">
      <w:pPr>
        <w:spacing w:before="0" w:after="200" w:line="276" w:lineRule="auto"/>
        <w:ind w:left="360"/>
        <w:rPr>
          <w:b/>
          <w:sz w:val="20"/>
        </w:rPr>
      </w:pPr>
      <w:r w:rsidRPr="0071407F">
        <w:rPr>
          <w:b/>
          <w:sz w:val="20"/>
        </w:rPr>
        <w:t>Raw copy of this graph:</w:t>
      </w:r>
    </w:p>
    <w:p w14:paraId="62C5A8FD" w14:textId="77777777" w:rsidR="0071407F" w:rsidRDefault="0071407F" w:rsidP="00DC24DB">
      <w:pPr>
        <w:spacing w:before="0" w:after="200" w:line="276" w:lineRule="auto"/>
        <w:ind w:left="360"/>
        <w:rPr>
          <w:b/>
          <w:color w:val="6A737B" w:themeColor="accent6"/>
          <w:sz w:val="20"/>
        </w:rPr>
      </w:pPr>
    </w:p>
    <w:p w14:paraId="546BDBD0" w14:textId="77777777" w:rsidR="00DC24DB" w:rsidRDefault="00DC24DB" w:rsidP="00DC24DB">
      <w:pPr>
        <w:spacing w:before="0" w:after="200" w:line="276" w:lineRule="auto"/>
        <w:ind w:left="360"/>
        <w:rPr>
          <w:color w:val="6A737B" w:themeColor="accent6"/>
          <w:sz w:val="20"/>
        </w:rPr>
      </w:pPr>
      <w:r>
        <w:rPr>
          <w:b/>
          <w:color w:val="6A737B" w:themeColor="accent6"/>
          <w:sz w:val="20"/>
        </w:rPr>
        <w:t>Figure</w:t>
      </w:r>
      <w:r w:rsidRPr="004C3F7D">
        <w:rPr>
          <w:b/>
          <w:color w:val="6A737B" w:themeColor="accent6"/>
          <w:sz w:val="20"/>
        </w:rPr>
        <w:t xml:space="preserve"> XX: The quality of risk management guidance varies</w:t>
      </w:r>
      <w:r>
        <w:rPr>
          <w:b/>
          <w:color w:val="6A737B" w:themeColor="accent6"/>
          <w:sz w:val="20"/>
        </w:rPr>
        <w:br/>
      </w:r>
      <w:r>
        <w:rPr>
          <w:color w:val="6A737B" w:themeColor="accent6"/>
          <w:sz w:val="20"/>
        </w:rPr>
        <w:t>Guidance quality by jurisdiction and topic ranked as sufficient, incomplete and poor by green, yellow and red, respectively.</w:t>
      </w:r>
    </w:p>
    <w:p w14:paraId="48DC9DEB" w14:textId="77777777" w:rsidR="00DC24DB" w:rsidRPr="004C3F7D" w:rsidRDefault="00DC24DB" w:rsidP="00DC24DB">
      <w:pPr>
        <w:spacing w:before="0" w:after="200" w:line="276" w:lineRule="auto"/>
        <w:ind w:left="360"/>
        <w:rPr>
          <w:color w:val="6A737B" w:themeColor="accent6"/>
          <w:sz w:val="20"/>
        </w:rPr>
      </w:pPr>
      <w:r>
        <w:rPr>
          <w:b/>
          <w:color w:val="6A737B" w:themeColor="accent6"/>
          <w:sz w:val="20"/>
        </w:rPr>
        <w:t>Turn this into chevrons?</w:t>
      </w:r>
    </w:p>
    <w:tbl>
      <w:tblPr>
        <w:tblStyle w:val="TableGrid"/>
        <w:tblpPr w:leftFromText="180" w:rightFromText="180" w:vertAnchor="text" w:horzAnchor="page" w:tblpX="9008" w:tblpY="240"/>
        <w:tblW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0"/>
        <w:gridCol w:w="1099"/>
        <w:gridCol w:w="993"/>
        <w:gridCol w:w="1274"/>
        <w:gridCol w:w="1135"/>
        <w:gridCol w:w="1276"/>
      </w:tblGrid>
      <w:tr w:rsidR="00DC24DB" w:rsidRPr="002C14D0" w14:paraId="3E4A2D7A" w14:textId="77777777" w:rsidTr="00FE754E">
        <w:trPr>
          <w:trHeight w:val="280"/>
        </w:trPr>
        <w:tc>
          <w:tcPr>
            <w:tcW w:w="710" w:type="dxa"/>
          </w:tcPr>
          <w:p w14:paraId="52A314AA" w14:textId="77777777" w:rsidR="00DC24DB" w:rsidRPr="00DC24DB" w:rsidRDefault="00DC24DB" w:rsidP="00FE754E">
            <w:pPr>
              <w:spacing w:before="0" w:after="200" w:line="276" w:lineRule="auto"/>
              <w:ind w:left="0"/>
              <w:rPr>
                <w:b/>
                <w:sz w:val="16"/>
                <w:szCs w:val="20"/>
              </w:rPr>
            </w:pPr>
          </w:p>
        </w:tc>
        <w:tc>
          <w:tcPr>
            <w:tcW w:w="2092" w:type="dxa"/>
            <w:gridSpan w:val="2"/>
            <w:tcBorders>
              <w:bottom w:val="single" w:sz="2" w:space="0" w:color="auto"/>
            </w:tcBorders>
            <w:vAlign w:val="bottom"/>
          </w:tcPr>
          <w:p w14:paraId="555CA4DC" w14:textId="77777777" w:rsidR="00DC24DB" w:rsidRPr="00DC24DB" w:rsidRDefault="00DC24DB" w:rsidP="00FE754E">
            <w:pPr>
              <w:spacing w:before="0" w:after="200" w:line="276" w:lineRule="auto"/>
              <w:ind w:left="0"/>
              <w:jc w:val="center"/>
              <w:rPr>
                <w:b/>
                <w:color w:val="FE8B3B" w:themeColor="background1"/>
                <w:sz w:val="16"/>
                <w:szCs w:val="20"/>
              </w:rPr>
            </w:pPr>
            <w:r w:rsidRPr="00DC24DB">
              <w:rPr>
                <w:b/>
                <w:color w:val="FE8B3B" w:themeColor="background1"/>
                <w:sz w:val="16"/>
                <w:szCs w:val="20"/>
              </w:rPr>
              <w:t>Risk minimisation</w:t>
            </w:r>
          </w:p>
        </w:tc>
        <w:tc>
          <w:tcPr>
            <w:tcW w:w="1274" w:type="dxa"/>
            <w:tcBorders>
              <w:bottom w:val="single" w:sz="2" w:space="0" w:color="auto"/>
            </w:tcBorders>
            <w:vAlign w:val="bottom"/>
          </w:tcPr>
          <w:p w14:paraId="5E2D635D" w14:textId="77777777" w:rsidR="00DC24DB" w:rsidRPr="00DC24DB" w:rsidRDefault="00DC24DB" w:rsidP="00FE754E">
            <w:pPr>
              <w:spacing w:before="0" w:after="200" w:line="276" w:lineRule="auto"/>
              <w:ind w:left="0"/>
              <w:jc w:val="center"/>
              <w:rPr>
                <w:b/>
                <w:color w:val="FE8B3B" w:themeColor="background1"/>
                <w:sz w:val="16"/>
                <w:szCs w:val="20"/>
              </w:rPr>
            </w:pPr>
            <w:r w:rsidRPr="00DC24DB">
              <w:rPr>
                <w:b/>
                <w:color w:val="FE8B3B" w:themeColor="background1"/>
                <w:sz w:val="16"/>
                <w:szCs w:val="20"/>
              </w:rPr>
              <w:t>Risk measurement</w:t>
            </w:r>
          </w:p>
        </w:tc>
        <w:tc>
          <w:tcPr>
            <w:tcW w:w="2411" w:type="dxa"/>
            <w:gridSpan w:val="2"/>
            <w:tcBorders>
              <w:bottom w:val="single" w:sz="2" w:space="0" w:color="auto"/>
            </w:tcBorders>
            <w:vAlign w:val="bottom"/>
          </w:tcPr>
          <w:p w14:paraId="0E49BFA7" w14:textId="77777777" w:rsidR="00DC24DB" w:rsidRPr="00DC24DB" w:rsidRDefault="00DC24DB" w:rsidP="00FE754E">
            <w:pPr>
              <w:spacing w:before="0" w:after="200" w:line="276" w:lineRule="auto"/>
              <w:ind w:left="0"/>
              <w:jc w:val="center"/>
              <w:rPr>
                <w:b/>
                <w:color w:val="FE8B3B" w:themeColor="background1"/>
                <w:sz w:val="16"/>
                <w:szCs w:val="20"/>
              </w:rPr>
            </w:pPr>
            <w:r w:rsidRPr="00DC24DB">
              <w:rPr>
                <w:b/>
                <w:color w:val="FE8B3B" w:themeColor="background1"/>
                <w:sz w:val="16"/>
                <w:szCs w:val="20"/>
              </w:rPr>
              <w:t>Risk management</w:t>
            </w:r>
          </w:p>
        </w:tc>
      </w:tr>
      <w:tr w:rsidR="00DC24DB" w:rsidRPr="002C14D0" w14:paraId="3FDC3DAE" w14:textId="77777777" w:rsidTr="00FE754E">
        <w:trPr>
          <w:trHeight w:val="280"/>
        </w:trPr>
        <w:tc>
          <w:tcPr>
            <w:tcW w:w="710" w:type="dxa"/>
          </w:tcPr>
          <w:p w14:paraId="3EBF89EC" w14:textId="77777777" w:rsidR="00DC24DB" w:rsidRPr="002C14D0" w:rsidRDefault="00DC24DB" w:rsidP="00FE754E">
            <w:pPr>
              <w:spacing w:before="0" w:after="200" w:line="276" w:lineRule="auto"/>
              <w:ind w:left="0"/>
              <w:rPr>
                <w:b/>
                <w:sz w:val="16"/>
                <w:szCs w:val="20"/>
              </w:rPr>
            </w:pPr>
          </w:p>
        </w:tc>
        <w:tc>
          <w:tcPr>
            <w:tcW w:w="1099" w:type="dxa"/>
            <w:vAlign w:val="bottom"/>
          </w:tcPr>
          <w:p w14:paraId="551AEC17" w14:textId="77777777" w:rsidR="00DC24DB" w:rsidRPr="004C3F7D" w:rsidRDefault="00DC24DB" w:rsidP="00FE754E">
            <w:pPr>
              <w:spacing w:before="0" w:after="200" w:line="276" w:lineRule="auto"/>
              <w:ind w:left="0"/>
              <w:jc w:val="center"/>
              <w:rPr>
                <w:b/>
                <w:sz w:val="16"/>
                <w:szCs w:val="20"/>
              </w:rPr>
            </w:pPr>
            <w:r>
              <w:rPr>
                <w:b/>
                <w:sz w:val="16"/>
                <w:szCs w:val="20"/>
              </w:rPr>
              <w:t>M</w:t>
            </w:r>
            <w:r w:rsidRPr="004C3F7D">
              <w:rPr>
                <w:b/>
                <w:sz w:val="16"/>
                <w:szCs w:val="20"/>
              </w:rPr>
              <w:t>itigate avoidable risks</w:t>
            </w:r>
          </w:p>
        </w:tc>
        <w:tc>
          <w:tcPr>
            <w:tcW w:w="993" w:type="dxa"/>
            <w:tcBorders>
              <w:bottom w:val="single" w:sz="2" w:space="0" w:color="auto"/>
            </w:tcBorders>
            <w:vAlign w:val="bottom"/>
          </w:tcPr>
          <w:p w14:paraId="04E00188" w14:textId="77777777" w:rsidR="00DC24DB" w:rsidRPr="004C3F7D" w:rsidRDefault="00DC24DB" w:rsidP="00FE754E">
            <w:pPr>
              <w:spacing w:before="0" w:after="200" w:line="276" w:lineRule="auto"/>
              <w:ind w:left="0"/>
              <w:jc w:val="center"/>
              <w:rPr>
                <w:b/>
                <w:sz w:val="16"/>
                <w:szCs w:val="20"/>
              </w:rPr>
            </w:pPr>
            <w:r w:rsidRPr="004C3F7D">
              <w:rPr>
                <w:b/>
                <w:sz w:val="16"/>
                <w:szCs w:val="20"/>
              </w:rPr>
              <w:t>Reduce estimation error</w:t>
            </w:r>
          </w:p>
        </w:tc>
        <w:tc>
          <w:tcPr>
            <w:tcW w:w="1274" w:type="dxa"/>
            <w:tcBorders>
              <w:bottom w:val="single" w:sz="2" w:space="0" w:color="auto"/>
            </w:tcBorders>
            <w:vAlign w:val="bottom"/>
          </w:tcPr>
          <w:p w14:paraId="20A76359" w14:textId="77777777" w:rsidR="00DC24DB" w:rsidRPr="004C3F7D" w:rsidRDefault="00DC24DB" w:rsidP="00FE754E">
            <w:pPr>
              <w:spacing w:before="0" w:after="200" w:line="276" w:lineRule="auto"/>
              <w:ind w:left="0"/>
              <w:jc w:val="center"/>
              <w:rPr>
                <w:b/>
                <w:sz w:val="16"/>
                <w:szCs w:val="20"/>
              </w:rPr>
            </w:pPr>
            <w:r w:rsidRPr="004C3F7D">
              <w:rPr>
                <w:b/>
                <w:sz w:val="16"/>
                <w:szCs w:val="20"/>
              </w:rPr>
              <w:t>Measure remaining risk</w:t>
            </w:r>
          </w:p>
        </w:tc>
        <w:tc>
          <w:tcPr>
            <w:tcW w:w="1135" w:type="dxa"/>
            <w:tcBorders>
              <w:bottom w:val="single" w:sz="2" w:space="0" w:color="auto"/>
            </w:tcBorders>
            <w:vAlign w:val="bottom"/>
          </w:tcPr>
          <w:p w14:paraId="509B15DD" w14:textId="77777777" w:rsidR="00DC24DB" w:rsidRPr="004C3F7D" w:rsidRDefault="00DC24DB" w:rsidP="00FE754E">
            <w:pPr>
              <w:spacing w:before="0" w:after="200" w:line="276" w:lineRule="auto"/>
              <w:ind w:left="0"/>
              <w:jc w:val="center"/>
              <w:rPr>
                <w:b/>
                <w:sz w:val="16"/>
                <w:szCs w:val="20"/>
              </w:rPr>
            </w:pPr>
            <w:r w:rsidRPr="004C3F7D">
              <w:rPr>
                <w:b/>
                <w:sz w:val="16"/>
                <w:szCs w:val="20"/>
              </w:rPr>
              <w:t>Account for risk in investment decisions</w:t>
            </w:r>
          </w:p>
        </w:tc>
        <w:tc>
          <w:tcPr>
            <w:tcW w:w="1276" w:type="dxa"/>
            <w:tcBorders>
              <w:bottom w:val="single" w:sz="2" w:space="0" w:color="auto"/>
            </w:tcBorders>
            <w:vAlign w:val="bottom"/>
          </w:tcPr>
          <w:p w14:paraId="68A29287" w14:textId="77777777" w:rsidR="00DC24DB" w:rsidRPr="004C3F7D" w:rsidRDefault="00DC24DB" w:rsidP="00FE754E">
            <w:pPr>
              <w:spacing w:before="0" w:after="200" w:line="276" w:lineRule="auto"/>
              <w:ind w:left="0"/>
              <w:jc w:val="center"/>
              <w:rPr>
                <w:b/>
                <w:sz w:val="16"/>
                <w:szCs w:val="20"/>
              </w:rPr>
            </w:pPr>
            <w:r w:rsidRPr="004C3F7D">
              <w:rPr>
                <w:b/>
                <w:sz w:val="16"/>
                <w:szCs w:val="20"/>
              </w:rPr>
              <w:t>Manage risk throughout construction</w:t>
            </w:r>
          </w:p>
        </w:tc>
      </w:tr>
      <w:tr w:rsidR="00DC24DB" w:rsidRPr="002C14D0" w14:paraId="65652959" w14:textId="77777777" w:rsidTr="00FE754E">
        <w:trPr>
          <w:trHeight w:val="232"/>
        </w:trPr>
        <w:tc>
          <w:tcPr>
            <w:tcW w:w="710" w:type="dxa"/>
          </w:tcPr>
          <w:p w14:paraId="7F37009E" w14:textId="77777777" w:rsidR="00DC24DB" w:rsidRPr="006979C3" w:rsidRDefault="00DC24DB" w:rsidP="00FE754E">
            <w:pPr>
              <w:spacing w:before="0" w:after="200" w:line="276" w:lineRule="auto"/>
              <w:ind w:left="0"/>
              <w:jc w:val="right"/>
              <w:rPr>
                <w:b/>
                <w:sz w:val="16"/>
                <w:szCs w:val="20"/>
              </w:rPr>
            </w:pPr>
            <w:proofErr w:type="spellStart"/>
            <w:r w:rsidRPr="006979C3">
              <w:rPr>
                <w:b/>
                <w:sz w:val="16"/>
                <w:szCs w:val="20"/>
              </w:rPr>
              <w:t>C’wlth</w:t>
            </w:r>
            <w:proofErr w:type="spellEnd"/>
          </w:p>
        </w:tc>
        <w:tc>
          <w:tcPr>
            <w:tcW w:w="5777" w:type="dxa"/>
            <w:gridSpan w:val="5"/>
            <w:vMerge w:val="restart"/>
            <w:shd w:val="clear" w:color="auto" w:fill="auto"/>
          </w:tcPr>
          <w:p w14:paraId="7C1FA761" w14:textId="77777777" w:rsidR="00DC24DB" w:rsidRPr="002C14D0" w:rsidRDefault="00DC24DB" w:rsidP="00FE754E">
            <w:pPr>
              <w:spacing w:before="0" w:after="200" w:line="276" w:lineRule="auto"/>
              <w:ind w:left="0"/>
              <w:rPr>
                <w:sz w:val="16"/>
                <w:szCs w:val="20"/>
              </w:rPr>
            </w:pPr>
            <w:r>
              <w:rPr>
                <w:noProof/>
              </w:rPr>
              <mc:AlternateContent>
                <mc:Choice Requires="wpg">
                  <w:drawing>
                    <wp:anchor distT="0" distB="0" distL="114300" distR="114300" simplePos="0" relativeHeight="251659264" behindDoc="0" locked="0" layoutInCell="1" allowOverlap="1" wp14:anchorId="26971615" wp14:editId="7234FE38">
                      <wp:simplePos x="0" y="0"/>
                      <wp:positionH relativeFrom="column">
                        <wp:posOffset>-48260</wp:posOffset>
                      </wp:positionH>
                      <wp:positionV relativeFrom="paragraph">
                        <wp:posOffset>-2540</wp:posOffset>
                      </wp:positionV>
                      <wp:extent cx="3633470" cy="2337435"/>
                      <wp:effectExtent l="0" t="0" r="5080" b="5715"/>
                      <wp:wrapTight wrapText="bothSides">
                        <wp:wrapPolygon edited="0">
                          <wp:start x="0" y="0"/>
                          <wp:lineTo x="0" y="14083"/>
                          <wp:lineTo x="10758" y="14083"/>
                          <wp:lineTo x="0" y="14787"/>
                          <wp:lineTo x="0" y="18836"/>
                          <wp:lineTo x="453" y="19716"/>
                          <wp:lineTo x="0" y="21125"/>
                          <wp:lineTo x="0" y="21477"/>
                          <wp:lineTo x="20951" y="21477"/>
                          <wp:lineTo x="21517" y="20244"/>
                          <wp:lineTo x="21517" y="14787"/>
                          <wp:lineTo x="10758" y="14083"/>
                          <wp:lineTo x="21517" y="14083"/>
                          <wp:lineTo x="21517" y="12147"/>
                          <wp:lineTo x="21064" y="11267"/>
                          <wp:lineTo x="21517" y="9154"/>
                          <wp:lineTo x="21517" y="5105"/>
                          <wp:lineTo x="20951" y="2817"/>
                          <wp:lineTo x="21517" y="1760"/>
                          <wp:lineTo x="21517" y="1056"/>
                          <wp:lineTo x="20951"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3633470" cy="2337435"/>
                                <a:chOff x="0" y="0"/>
                                <a:chExt cx="3927944" cy="2337683"/>
                              </a:xfrm>
                            </wpg:grpSpPr>
                            <wpg:graphicFrame>
                              <wpg:cNvPr id="18" name="Diagram 18"/>
                              <wpg:cNvFrPr/>
                              <wpg:xfrm>
                                <a:off x="0" y="0"/>
                                <a:ext cx="3927944" cy="326003"/>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g:graphicFrame>
                              <wpg:cNvPr id="19" name="Diagram 19"/>
                              <wpg:cNvFrPr/>
                              <wpg:xfrm>
                                <a:off x="0" y="405516"/>
                                <a:ext cx="3927944" cy="326004"/>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wpg:graphicFrame>
                              <wpg:cNvPr id="20" name="Diagram 20"/>
                              <wpg:cNvFrPr/>
                              <wpg:xfrm>
                                <a:off x="0" y="811033"/>
                                <a:ext cx="3927944" cy="326003"/>
                              </wpg:xfrm>
                              <a:graphic>
                                <a:graphicData uri="http://schemas.openxmlformats.org/drawingml/2006/diagram">
                                  <dgm:relIds xmlns:dgm="http://schemas.openxmlformats.org/drawingml/2006/diagram" xmlns:r="http://schemas.openxmlformats.org/officeDocument/2006/relationships" r:dm="rId30" r:lo="rId31" r:qs="rId32" r:cs="rId33"/>
                                </a:graphicData>
                              </a:graphic>
                            </wpg:graphicFrame>
                            <wpg:graphicFrame>
                              <wpg:cNvPr id="21" name="Diagram 21"/>
                              <wpg:cNvFrPr/>
                              <wpg:xfrm>
                                <a:off x="0" y="1200647"/>
                                <a:ext cx="3927944" cy="326003"/>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g:graphicFrame>
                              <wpg:cNvPr id="22" name="Diagram 22"/>
                              <wpg:cNvFrPr/>
                              <wpg:xfrm>
                                <a:off x="0" y="1606163"/>
                                <a:ext cx="3927944" cy="326004"/>
                              </wpg:xfrm>
                              <a:graphic>
                                <a:graphicData uri="http://schemas.openxmlformats.org/drawingml/2006/diagram">
                                  <dgm:relIds xmlns:dgm="http://schemas.openxmlformats.org/drawingml/2006/diagram" xmlns:r="http://schemas.openxmlformats.org/officeDocument/2006/relationships" r:dm="rId40" r:lo="rId41" r:qs="rId42" r:cs="rId43"/>
                                </a:graphicData>
                              </a:graphic>
                            </wpg:graphicFrame>
                            <wpg:graphicFrame>
                              <wpg:cNvPr id="23" name="Diagram 23"/>
                              <wpg:cNvFrPr/>
                              <wpg:xfrm>
                                <a:off x="0" y="2011680"/>
                                <a:ext cx="3927944" cy="326003"/>
                              </wpg:xfrm>
                              <a:graphic>
                                <a:graphicData uri="http://schemas.openxmlformats.org/drawingml/2006/diagram">
                                  <dgm:relIds xmlns:dgm="http://schemas.openxmlformats.org/drawingml/2006/diagram" xmlns:r="http://schemas.openxmlformats.org/officeDocument/2006/relationships" r:dm="rId45" r:lo="rId46" r:qs="rId47" r:cs="rId48"/>
                                </a:graphicData>
                              </a:graphic>
                            </wpg:graphicFrame>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up 17" o:spid="_x0000_s1026" style="position:absolute;margin-left:-3.8pt;margin-top:-.2pt;width:286.1pt;height:184.05pt;z-index:251659264;mso-width-relative:margin;mso-height-relative:margin" coordsize="39279,23376" o:gfxdata="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Wcuk&#10;mtsDAAANUQAAHAAAAGRycy9kaWFncmFtcy9xdWlja1N0eWxlMS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 o:spid="_x0000_s1027" type="#_x0000_t75" style="position:absolute;width:42439;height:32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">
                        <v:imagedata r:id="rId52" o:title=""/>
                        <o:lock v:ext="edit" aspectratio="f"/>
                      </v:shape>
                      <v:shape id="Diagram 19" o:spid="_x0000_s1028" type="#_x0000_t75" style="position:absolute;top:4084;width:42242;height:32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">
                        <v:imagedata r:id="rId53" o:title=""/>
                        <o:lock v:ext="edit" aspectratio="f"/>
                      </v:shape>
                      <v:shape id="Diagram 20" o:spid="_x0000_s1029" type="#_x0000_t75" style="position:absolute;top:8108;width:42242;height:32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">
                        <v:imagedata r:id="rId54" o:title=""/>
                        <o:lock v:ext="edit" aspectratio="f"/>
                      </v:shape>
                      <v:shape id="Diagram 21" o:spid="_x0000_s1030" type="#_x0000_t75" style="position:absolute;top:12010;width:42242;height:32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">
                        <v:imagedata r:id="rId55" o:title=""/>
                        <o:lock v:ext="edit" aspectratio="f"/>
                      </v:shape>
                      <v:shape id="Diagram 22" o:spid="_x0000_s1031" type="#_x0000_t75" style="position:absolute;top:16034;width:42242;height:32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">
                        <v:imagedata r:id="rId56" o:title=""/>
                        <o:lock v:ext="edit" aspectratio="f"/>
                      </v:shape>
                      <v:shape id="Diagram 23" o:spid="_x0000_s1032" type="#_x0000_t75" style="position:absolute;top:20118;width:42242;height: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">
                        <v:imagedata r:id="rId57" o:title=""/>
                        <o:lock v:ext="edit" aspectratio="f"/>
                      </v:shape>
                      <w10:wrap type="tight"/>
                    </v:group>
                  </w:pict>
                </mc:Fallback>
              </mc:AlternateContent>
            </w:r>
          </w:p>
        </w:tc>
      </w:tr>
      <w:tr w:rsidR="00DC24DB" w:rsidRPr="002C14D0" w14:paraId="2CFD638B" w14:textId="77777777" w:rsidTr="00FE754E">
        <w:tc>
          <w:tcPr>
            <w:tcW w:w="710" w:type="dxa"/>
          </w:tcPr>
          <w:p w14:paraId="74F037EF" w14:textId="77777777" w:rsidR="00DC24DB" w:rsidRDefault="00DC24DB" w:rsidP="00FE754E">
            <w:pPr>
              <w:spacing w:before="0" w:after="200" w:line="276" w:lineRule="auto"/>
              <w:ind w:left="0"/>
              <w:jc w:val="right"/>
              <w:rPr>
                <w:b/>
                <w:sz w:val="16"/>
                <w:szCs w:val="20"/>
              </w:rPr>
            </w:pPr>
          </w:p>
          <w:p w14:paraId="3E9ECEA6" w14:textId="77777777" w:rsidR="00DC24DB" w:rsidRPr="006979C3" w:rsidRDefault="00DC24DB" w:rsidP="00FE754E">
            <w:pPr>
              <w:spacing w:before="0" w:after="200" w:line="276" w:lineRule="auto"/>
              <w:ind w:left="0"/>
              <w:jc w:val="right"/>
              <w:rPr>
                <w:b/>
                <w:sz w:val="16"/>
                <w:szCs w:val="20"/>
              </w:rPr>
            </w:pPr>
            <w:r w:rsidRPr="006979C3">
              <w:rPr>
                <w:b/>
                <w:sz w:val="16"/>
                <w:szCs w:val="20"/>
              </w:rPr>
              <w:t>NSW</w:t>
            </w:r>
          </w:p>
        </w:tc>
        <w:tc>
          <w:tcPr>
            <w:tcW w:w="5777" w:type="dxa"/>
            <w:gridSpan w:val="5"/>
            <w:vMerge/>
            <w:shd w:val="clear" w:color="auto" w:fill="auto"/>
          </w:tcPr>
          <w:p w14:paraId="6D6A95B0" w14:textId="77777777" w:rsidR="00DC24DB" w:rsidRPr="002C14D0" w:rsidRDefault="00DC24DB" w:rsidP="00FE754E">
            <w:pPr>
              <w:spacing w:before="0" w:after="200" w:line="276" w:lineRule="auto"/>
              <w:ind w:left="0"/>
              <w:rPr>
                <w:sz w:val="16"/>
                <w:szCs w:val="20"/>
              </w:rPr>
            </w:pPr>
          </w:p>
        </w:tc>
      </w:tr>
      <w:tr w:rsidR="00DC24DB" w:rsidRPr="002C14D0" w14:paraId="3693EA56" w14:textId="77777777" w:rsidTr="00FE754E">
        <w:tc>
          <w:tcPr>
            <w:tcW w:w="710" w:type="dxa"/>
          </w:tcPr>
          <w:p w14:paraId="0FE0A6D6" w14:textId="77777777" w:rsidR="00DC24DB" w:rsidRDefault="00DC24DB" w:rsidP="00FE754E">
            <w:pPr>
              <w:spacing w:before="0" w:after="200" w:line="276" w:lineRule="auto"/>
              <w:ind w:left="0"/>
              <w:jc w:val="right"/>
              <w:rPr>
                <w:b/>
                <w:sz w:val="16"/>
                <w:szCs w:val="20"/>
              </w:rPr>
            </w:pPr>
          </w:p>
          <w:p w14:paraId="386D2354" w14:textId="77777777" w:rsidR="00DC24DB" w:rsidRPr="006979C3" w:rsidRDefault="00DC24DB" w:rsidP="00FE754E">
            <w:pPr>
              <w:spacing w:before="0" w:after="200" w:line="276" w:lineRule="auto"/>
              <w:ind w:left="0"/>
              <w:jc w:val="right"/>
              <w:rPr>
                <w:b/>
                <w:sz w:val="16"/>
                <w:szCs w:val="20"/>
              </w:rPr>
            </w:pPr>
            <w:r w:rsidRPr="006979C3">
              <w:rPr>
                <w:b/>
                <w:sz w:val="16"/>
                <w:szCs w:val="20"/>
              </w:rPr>
              <w:t>VIC</w:t>
            </w:r>
          </w:p>
        </w:tc>
        <w:tc>
          <w:tcPr>
            <w:tcW w:w="5777" w:type="dxa"/>
            <w:gridSpan w:val="5"/>
            <w:vMerge/>
            <w:shd w:val="clear" w:color="auto" w:fill="auto"/>
          </w:tcPr>
          <w:p w14:paraId="4DF12136" w14:textId="77777777" w:rsidR="00DC24DB" w:rsidRPr="002C14D0" w:rsidRDefault="00DC24DB" w:rsidP="00FE754E">
            <w:pPr>
              <w:spacing w:before="0" w:after="200" w:line="276" w:lineRule="auto"/>
              <w:ind w:left="0"/>
              <w:rPr>
                <w:sz w:val="16"/>
                <w:szCs w:val="20"/>
              </w:rPr>
            </w:pPr>
          </w:p>
        </w:tc>
      </w:tr>
      <w:tr w:rsidR="00DC24DB" w:rsidRPr="002C14D0" w14:paraId="4A6610BC" w14:textId="77777777" w:rsidTr="00FE754E">
        <w:tc>
          <w:tcPr>
            <w:tcW w:w="710" w:type="dxa"/>
          </w:tcPr>
          <w:p w14:paraId="6391B749" w14:textId="77777777" w:rsidR="00DC24DB" w:rsidRPr="006979C3" w:rsidRDefault="00DC24DB" w:rsidP="00FE754E">
            <w:pPr>
              <w:spacing w:before="0" w:after="200" w:line="276" w:lineRule="auto"/>
              <w:ind w:left="0"/>
              <w:jc w:val="right"/>
              <w:rPr>
                <w:b/>
                <w:sz w:val="16"/>
                <w:szCs w:val="20"/>
              </w:rPr>
            </w:pPr>
            <w:r w:rsidRPr="006979C3">
              <w:rPr>
                <w:b/>
                <w:sz w:val="16"/>
                <w:szCs w:val="20"/>
              </w:rPr>
              <w:t>QLD</w:t>
            </w:r>
          </w:p>
        </w:tc>
        <w:tc>
          <w:tcPr>
            <w:tcW w:w="5777" w:type="dxa"/>
            <w:gridSpan w:val="5"/>
            <w:vMerge/>
            <w:shd w:val="clear" w:color="auto" w:fill="auto"/>
          </w:tcPr>
          <w:p w14:paraId="683167C0" w14:textId="77777777" w:rsidR="00DC24DB" w:rsidRPr="002C14D0" w:rsidRDefault="00DC24DB" w:rsidP="00FE754E">
            <w:pPr>
              <w:spacing w:before="0" w:after="200" w:line="276" w:lineRule="auto"/>
              <w:ind w:left="0"/>
              <w:rPr>
                <w:sz w:val="16"/>
                <w:szCs w:val="20"/>
              </w:rPr>
            </w:pPr>
          </w:p>
        </w:tc>
      </w:tr>
      <w:tr w:rsidR="00DC24DB" w:rsidRPr="002C14D0" w14:paraId="51CAB13B" w14:textId="77777777" w:rsidTr="00FE754E">
        <w:tc>
          <w:tcPr>
            <w:tcW w:w="710" w:type="dxa"/>
          </w:tcPr>
          <w:p w14:paraId="489CC9EC" w14:textId="77777777" w:rsidR="00DC24DB" w:rsidRDefault="00DC24DB" w:rsidP="00FE754E">
            <w:pPr>
              <w:spacing w:before="0" w:after="200" w:line="276" w:lineRule="auto"/>
              <w:ind w:left="0"/>
              <w:jc w:val="right"/>
              <w:rPr>
                <w:b/>
                <w:sz w:val="16"/>
                <w:szCs w:val="20"/>
              </w:rPr>
            </w:pPr>
          </w:p>
          <w:p w14:paraId="41FB4378" w14:textId="77777777" w:rsidR="00DC24DB" w:rsidRPr="006979C3" w:rsidRDefault="00DC24DB" w:rsidP="00FE754E">
            <w:pPr>
              <w:spacing w:before="0" w:after="200" w:line="276" w:lineRule="auto"/>
              <w:ind w:left="0"/>
              <w:jc w:val="right"/>
              <w:rPr>
                <w:b/>
                <w:sz w:val="16"/>
                <w:szCs w:val="20"/>
              </w:rPr>
            </w:pPr>
            <w:r w:rsidRPr="006979C3">
              <w:rPr>
                <w:b/>
                <w:sz w:val="16"/>
                <w:szCs w:val="20"/>
              </w:rPr>
              <w:t>WA</w:t>
            </w:r>
          </w:p>
        </w:tc>
        <w:tc>
          <w:tcPr>
            <w:tcW w:w="5777" w:type="dxa"/>
            <w:gridSpan w:val="5"/>
            <w:vMerge/>
            <w:shd w:val="clear" w:color="auto" w:fill="auto"/>
          </w:tcPr>
          <w:p w14:paraId="5F58192D" w14:textId="77777777" w:rsidR="00DC24DB" w:rsidRPr="002C14D0" w:rsidRDefault="00DC24DB" w:rsidP="00FE754E">
            <w:pPr>
              <w:spacing w:before="0" w:after="200" w:line="276" w:lineRule="auto"/>
              <w:ind w:left="0"/>
              <w:rPr>
                <w:sz w:val="16"/>
                <w:szCs w:val="20"/>
              </w:rPr>
            </w:pPr>
          </w:p>
        </w:tc>
      </w:tr>
      <w:tr w:rsidR="00DC24DB" w:rsidRPr="002C14D0" w14:paraId="7719087C" w14:textId="77777777" w:rsidTr="00FE754E">
        <w:trPr>
          <w:trHeight w:val="135"/>
        </w:trPr>
        <w:tc>
          <w:tcPr>
            <w:tcW w:w="710" w:type="dxa"/>
          </w:tcPr>
          <w:p w14:paraId="67FE1520" w14:textId="77777777" w:rsidR="00DC24DB" w:rsidRPr="006979C3" w:rsidRDefault="00DC24DB" w:rsidP="00FE754E">
            <w:pPr>
              <w:spacing w:before="0" w:after="200" w:line="276" w:lineRule="auto"/>
              <w:ind w:left="0"/>
              <w:jc w:val="right"/>
              <w:rPr>
                <w:b/>
                <w:sz w:val="16"/>
                <w:szCs w:val="20"/>
              </w:rPr>
            </w:pPr>
            <w:r w:rsidRPr="006979C3">
              <w:rPr>
                <w:b/>
                <w:sz w:val="16"/>
                <w:szCs w:val="20"/>
              </w:rPr>
              <w:t>SA</w:t>
            </w:r>
          </w:p>
        </w:tc>
        <w:tc>
          <w:tcPr>
            <w:tcW w:w="5777" w:type="dxa"/>
            <w:gridSpan w:val="5"/>
            <w:vMerge/>
            <w:shd w:val="clear" w:color="auto" w:fill="auto"/>
          </w:tcPr>
          <w:p w14:paraId="197D4DA9" w14:textId="77777777" w:rsidR="00DC24DB" w:rsidRPr="002C14D0" w:rsidRDefault="00DC24DB" w:rsidP="00FE754E">
            <w:pPr>
              <w:spacing w:before="0" w:after="200" w:line="276" w:lineRule="auto"/>
              <w:ind w:left="0"/>
              <w:rPr>
                <w:sz w:val="16"/>
                <w:szCs w:val="20"/>
              </w:rPr>
            </w:pPr>
          </w:p>
        </w:tc>
      </w:tr>
    </w:tbl>
    <w:p w14:paraId="166770D0" w14:textId="77777777" w:rsidR="00DC24DB" w:rsidRPr="00377106" w:rsidRDefault="00DC24DB" w:rsidP="00DC24DB">
      <w:pPr>
        <w:spacing w:before="0" w:after="200" w:line="276" w:lineRule="auto"/>
        <w:ind w:left="0"/>
        <w:rPr>
          <w:i/>
          <w:sz w:val="12"/>
          <w:szCs w:val="12"/>
        </w:rPr>
      </w:pPr>
      <w:r>
        <w:rPr>
          <w:i/>
          <w:sz w:val="12"/>
          <w:szCs w:val="12"/>
        </w:rPr>
        <w:br/>
      </w:r>
      <w:r>
        <w:rPr>
          <w:i/>
          <w:sz w:val="12"/>
          <w:szCs w:val="12"/>
        </w:rPr>
        <w:br/>
      </w:r>
      <w:r w:rsidRPr="00377106">
        <w:rPr>
          <w:i/>
          <w:sz w:val="12"/>
          <w:szCs w:val="12"/>
        </w:rPr>
        <w:t>Sources:</w:t>
      </w:r>
      <w:r>
        <w:rPr>
          <w:i/>
          <w:sz w:val="12"/>
          <w:szCs w:val="12"/>
        </w:rPr>
        <w:t xml:space="preserve"> The XX publically available guidelines of the institutions listed in ____ as of October 2016, Grattan analysis.</w:t>
      </w:r>
    </w:p>
    <w:p w14:paraId="195FA778" w14:textId="77777777" w:rsidR="00DC24DB" w:rsidRDefault="00DC24DB" w:rsidP="00DC24DB">
      <w:pPr>
        <w:spacing w:before="0"/>
        <w:ind w:left="0"/>
      </w:pPr>
    </w:p>
    <w:p w14:paraId="05A85A26" w14:textId="5DA7F907" w:rsidR="00DC24DB" w:rsidRDefault="00DC24DB" w:rsidP="00DC24DB">
      <w:pPr>
        <w:spacing w:before="0"/>
        <w:ind w:left="0"/>
      </w:pPr>
      <w:r>
        <w:br w:type="page"/>
      </w:r>
    </w:p>
    <w:p w14:paraId="4E23F49C" w14:textId="77777777" w:rsidR="00273734" w:rsidRPr="000822FD" w:rsidRDefault="00273734" w:rsidP="00C16C05">
      <w:pPr>
        <w:spacing w:before="0" w:after="200" w:line="276" w:lineRule="auto"/>
        <w:ind w:left="0"/>
        <w:rPr>
          <w:b/>
          <w:color w:val="6A737B" w:themeColor="accent6"/>
          <w:sz w:val="20"/>
        </w:rPr>
      </w:pPr>
    </w:p>
    <w:sectPr w:rsidR="00273734" w:rsidRPr="000822FD" w:rsidSect="000822FD">
      <w:endnotePr>
        <w:numFmt w:val="decimal"/>
      </w:endnotePr>
      <w:pgSz w:w="16838" w:h="11906" w:orient="landscape"/>
      <w:pgMar w:top="1814" w:right="1418" w:bottom="1588" w:left="1814" w:header="851" w:footer="1191"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ucille danks" w:date="2016-10-19T15:18:00Z" w:initials="LD">
    <w:p w14:paraId="530F0AF1" w14:textId="5F8FBB98" w:rsidR="00C55081" w:rsidRDefault="00C55081">
      <w:pPr>
        <w:pStyle w:val="CommentText"/>
      </w:pPr>
      <w:r>
        <w:rPr>
          <w:rStyle w:val="CommentReference"/>
        </w:rPr>
        <w:annotationRef/>
      </w:r>
      <w:r>
        <w:t>See PC 2014, pp. 100-2 for a recent discussion.</w:t>
      </w:r>
      <w:r>
        <w:br/>
      </w:r>
      <w:r>
        <w:br/>
      </w:r>
      <w:r>
        <w:sym w:font="Wingdings" w:char="F0E0"/>
      </w:r>
      <w:r>
        <w:t xml:space="preserve"> add this reference to the body of the report!  </w:t>
      </w:r>
      <w:r>
        <w:br/>
      </w:r>
      <w:r>
        <w:br/>
      </w:r>
      <w:r>
        <w:rPr>
          <w:sz w:val="22"/>
          <w:szCs w:val="22"/>
        </w:rPr>
        <w:t xml:space="preserve">Productivity Commission 2014, </w:t>
      </w:r>
      <w:r>
        <w:rPr>
          <w:i/>
          <w:iCs/>
          <w:sz w:val="22"/>
          <w:szCs w:val="22"/>
        </w:rPr>
        <w:t>Public infrastructure</w:t>
      </w:r>
      <w:r>
        <w:rPr>
          <w:sz w:val="22"/>
          <w:szCs w:val="22"/>
        </w:rPr>
        <w:t>, Inquiry Report no. 71, Volume 1, Canberra, http://www.pc.gov.au/projects/inquiry/infrastructure/report</w:t>
      </w:r>
    </w:p>
  </w:comment>
  <w:comment w:id="4" w:author="lucille danks" w:date="2016-10-19T18:52:00Z" w:initials="LD">
    <w:p w14:paraId="6EC06B7A" w14:textId="7121C9CB" w:rsidR="00C55081" w:rsidRDefault="00C55081">
      <w:pPr>
        <w:pStyle w:val="CommentText"/>
      </w:pPr>
      <w:r>
        <w:rPr>
          <w:rStyle w:val="CommentReference"/>
        </w:rPr>
        <w:annotationRef/>
      </w:r>
      <w:r>
        <w:t>Check phrasing.</w:t>
      </w:r>
    </w:p>
  </w:comment>
  <w:comment w:id="5" w:author="lucille danks" w:date="2016-10-19T09:07:00Z" w:initials="LD">
    <w:p w14:paraId="7DE309A1" w14:textId="24B89B28" w:rsidR="00C55081" w:rsidRDefault="00C55081">
      <w:pPr>
        <w:pStyle w:val="CommentText"/>
      </w:pPr>
      <w:r>
        <w:rPr>
          <w:rStyle w:val="CommentReference"/>
        </w:rPr>
        <w:annotationRef/>
      </w:r>
      <w:r>
        <w:t>Do we want to include this?</w:t>
      </w:r>
    </w:p>
  </w:comment>
  <w:comment w:id="8" w:author="lucille danks" w:date="2016-10-19T09:15:00Z" w:initials="LD">
    <w:p w14:paraId="5F363A95" w14:textId="0517BC24" w:rsidR="00C55081" w:rsidRDefault="00C55081">
      <w:pPr>
        <w:pStyle w:val="CommentText"/>
      </w:pPr>
      <w:r>
        <w:rPr>
          <w:rStyle w:val="CommentReference"/>
        </w:rPr>
        <w:annotationRef/>
      </w:r>
      <w:r>
        <w:t>Do we include this here? It’s already in the body of the report.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0F0AF1" w15:done="0"/>
  <w15:commentEx w15:paraId="6EC06B7A" w15:done="0"/>
  <w15:commentEx w15:paraId="68144646" w15:done="0"/>
  <w15:commentEx w15:paraId="0DCF68D2" w15:done="0"/>
  <w15:commentEx w15:paraId="1A4D1696" w15:done="0"/>
  <w15:commentEx w15:paraId="7DE309A1" w15:done="0"/>
  <w15:commentEx w15:paraId="5F363A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C5735" w14:textId="77777777" w:rsidR="00C24F4A" w:rsidRDefault="00C24F4A" w:rsidP="00A73376">
      <w:pPr>
        <w:ind w:left="0"/>
      </w:pPr>
      <w:r>
        <w:separator/>
      </w:r>
    </w:p>
  </w:endnote>
  <w:endnote w:type="continuationSeparator" w:id="0">
    <w:p w14:paraId="2BCBE88B" w14:textId="77777777" w:rsidR="00C24F4A" w:rsidRPr="00746920" w:rsidRDefault="00C24F4A" w:rsidP="00A73376">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776B9" w14:textId="77777777" w:rsidR="00C24F4A" w:rsidRDefault="00C24F4A" w:rsidP="00AC30A5">
      <w:pPr>
        <w:spacing w:before="0"/>
        <w:ind w:left="0"/>
      </w:pPr>
      <w:r>
        <w:separator/>
      </w:r>
    </w:p>
  </w:footnote>
  <w:footnote w:type="continuationSeparator" w:id="0">
    <w:p w14:paraId="0E512432" w14:textId="77777777" w:rsidR="00C24F4A" w:rsidRDefault="00C24F4A" w:rsidP="001108F1">
      <w:pPr>
        <w:spacing w:before="0"/>
      </w:pPr>
      <w:r>
        <w:continuationSeparator/>
      </w:r>
    </w:p>
  </w:footnote>
  <w:footnote w:id="1">
    <w:p w14:paraId="6A4E02B3" w14:textId="745F41DC" w:rsidR="00C55081" w:rsidRDefault="00C55081">
      <w:pPr>
        <w:pStyle w:val="FootnoteText"/>
      </w:pPr>
      <w:r>
        <w:rPr>
          <w:rStyle w:val="FootnoteReference"/>
        </w:rPr>
        <w:footnoteRef/>
      </w:r>
      <w:r>
        <w:t xml:space="preserve"> Should I list each of these guidelines?</w:t>
      </w:r>
    </w:p>
  </w:footnote>
  <w:footnote w:id="2">
    <w:p w14:paraId="23AA9EFC" w14:textId="507077F0" w:rsidR="00C55081" w:rsidRPr="001C19B9" w:rsidRDefault="00C55081">
      <w:pPr>
        <w:pStyle w:val="FootnoteText"/>
      </w:pPr>
      <w:r>
        <w:rPr>
          <w:rStyle w:val="FootnoteReference"/>
        </w:rPr>
        <w:footnoteRef/>
      </w:r>
      <w:r>
        <w:t xml:space="preserve"> </w:t>
      </w:r>
      <w:r w:rsidRPr="001C19B9">
        <w:t xml:space="preserve">The </w:t>
      </w:r>
      <w:r w:rsidRPr="001C19B9">
        <w:rPr>
          <w:i/>
        </w:rPr>
        <w:t>National Partnerships Agreement on Land Transport Infrastructure Projects</w:t>
      </w:r>
      <w:r>
        <w:t xml:space="preserve">, </w:t>
      </w:r>
      <w:r w:rsidRPr="001C19B9">
        <w:t xml:space="preserve"> </w:t>
      </w:r>
      <w:r>
        <w:t xml:space="preserve">Australian Transport Council’s </w:t>
      </w:r>
      <w:r w:rsidRPr="001C19B9">
        <w:rPr>
          <w:i/>
        </w:rPr>
        <w:t>National Guidelines for Transport System Management in Australia</w:t>
      </w:r>
      <w:r>
        <w:t xml:space="preserve">, Infrastructure Australia’s </w:t>
      </w:r>
      <w:r w:rsidRPr="001C19B9">
        <w:rPr>
          <w:i/>
        </w:rPr>
        <w:t>Business Case Template</w:t>
      </w:r>
      <w:r>
        <w:t xml:space="preserve">, the </w:t>
      </w:r>
      <w:r w:rsidRPr="001C19B9">
        <w:rPr>
          <w:i/>
        </w:rPr>
        <w:t>Best Practice Cost Estimation Standard for Publicly Funded Road and Rail Constructio</w:t>
      </w:r>
      <w:r w:rsidRPr="001C19B9">
        <w:t>n</w:t>
      </w:r>
      <w:r>
        <w:t xml:space="preserve"> and </w:t>
      </w:r>
      <w:r w:rsidRPr="001C19B9">
        <w:t>BITRE</w:t>
      </w:r>
      <w:r>
        <w:t xml:space="preserve">’s </w:t>
      </w:r>
      <w:r w:rsidRPr="001C19B9">
        <w:rPr>
          <w:i/>
        </w:rPr>
        <w:t>Overview of Project Appraisal for Land Transpor</w:t>
      </w:r>
      <w:r w:rsidRPr="001C19B9">
        <w:t>t</w:t>
      </w:r>
      <w:r>
        <w:t xml:space="preserve"> require or discuss probability pricing. However, Infrastructure Australia’s </w:t>
      </w:r>
      <w:r w:rsidRPr="001C19B9">
        <w:rPr>
          <w:i/>
        </w:rPr>
        <w:t>Assessment Framework</w:t>
      </w:r>
      <w:r>
        <w:t xml:space="preserve">, the </w:t>
      </w:r>
      <w:r w:rsidRPr="005E39A8">
        <w:rPr>
          <w:i/>
        </w:rPr>
        <w:t>HB 158:2010 Handbook on delivering assurance</w:t>
      </w:r>
      <w:r>
        <w:rPr>
          <w:i/>
        </w:rPr>
        <w:t xml:space="preserve"> based on ISO 31000:2009</w:t>
      </w:r>
      <w:r w:rsidRPr="001C19B9">
        <w:t xml:space="preserve"> and</w:t>
      </w:r>
      <w:r>
        <w:t xml:space="preserve"> BITRE’s </w:t>
      </w:r>
      <w:r w:rsidRPr="001C19B9">
        <w:rPr>
          <w:i/>
        </w:rPr>
        <w:t>Risk in Benefit Cost Analysis</w:t>
      </w:r>
      <w:r>
        <w:rPr>
          <w:i/>
        </w:rPr>
        <w:t xml:space="preserve"> </w:t>
      </w:r>
      <w:r>
        <w:t xml:space="preserve"> paper do not. </w:t>
      </w:r>
    </w:p>
  </w:footnote>
  <w:footnote w:id="3">
    <w:p w14:paraId="03CE1525" w14:textId="77777777" w:rsidR="00C55081" w:rsidRPr="00530D9B" w:rsidRDefault="00C55081" w:rsidP="00F82F43">
      <w:pPr>
        <w:pStyle w:val="FootnoteText"/>
        <w:rPr>
          <w:lang w:val="en-US"/>
          <w:rPrChange w:id="0" w:author="Marion Terrill" w:date="2016-10-16T11:48:00Z">
            <w:rPr/>
          </w:rPrChange>
        </w:rPr>
      </w:pPr>
      <w:ins w:id="1" w:author="Marion Terrill" w:date="2016-10-16T11:48:00Z">
        <w:r>
          <w:rPr>
            <w:rStyle w:val="FootnoteReference"/>
          </w:rPr>
          <w:footnoteRef/>
        </w:r>
        <w:r>
          <w:t xml:space="preserve"> </w:t>
        </w:r>
        <w:r>
          <w:fldChar w:fldCharType="begin"/>
        </w:r>
        <w:r>
          <w:instrText xml:space="preserve"> HYPERLINK "</w:instrText>
        </w:r>
        <w:r w:rsidRPr="00530D9B">
          <w:instrText>http://economicdevelopment.vic.gov.au/__data/assets/pdf_file/0003/1237269/Western-Distributor-Business-Case-Redacted.pdf</w:instrText>
        </w:r>
        <w:r>
          <w:instrText xml:space="preserve">" </w:instrText>
        </w:r>
        <w:r>
          <w:fldChar w:fldCharType="separate"/>
        </w:r>
        <w:r w:rsidRPr="006D3184">
          <w:rPr>
            <w:rStyle w:val="Hyperlink"/>
            <w:rFonts w:cs="Arial"/>
          </w:rPr>
          <w:t>http://economicdevelopment.vic.gov.au/__data/assets/pdf_file/0003/1237269/Western-Distributor-Business-Case-Redacted.pdf</w:t>
        </w:r>
        <w:r>
          <w:fldChar w:fldCharType="end"/>
        </w:r>
        <w:r>
          <w:t xml:space="preserve">, p190. </w:t>
        </w:r>
      </w:ins>
    </w:p>
  </w:footnote>
  <w:footnote w:id="4">
    <w:p w14:paraId="6C53BBAB" w14:textId="4E9401EF" w:rsidR="00C55081" w:rsidRDefault="00C55081">
      <w:pPr>
        <w:pStyle w:val="FootnoteText"/>
      </w:pPr>
      <w:r>
        <w:rPr>
          <w:rStyle w:val="FootnoteReference"/>
        </w:rPr>
        <w:footnoteRef/>
      </w:r>
      <w:r>
        <w:t xml:space="preserve"> </w:t>
      </w:r>
      <w:r w:rsidRPr="0001680E">
        <w:t>http://austroads.com.au.tmp.anchor.net.au/images/stories/ngtsm_revision_project_summary.pdf</w:t>
      </w:r>
    </w:p>
  </w:footnote>
  <w:footnote w:id="5">
    <w:p w14:paraId="539B7D35" w14:textId="4B8CAC72" w:rsidR="00C55081" w:rsidRDefault="00C55081">
      <w:pPr>
        <w:pStyle w:val="FootnoteText"/>
      </w:pPr>
      <w:r>
        <w:rPr>
          <w:rStyle w:val="FootnoteReference"/>
        </w:rPr>
        <w:footnoteRef/>
      </w:r>
      <w:r>
        <w:t xml:space="preserve"> </w:t>
      </w:r>
      <w:proofErr w:type="spellStart"/>
      <w:r>
        <w:t>Austroads</w:t>
      </w:r>
      <w:proofErr w:type="spellEnd"/>
      <w:r>
        <w:t xml:space="preserve"> 1996. p28: 2005. p27. These are old, but referenced in docs like p.32 of </w:t>
      </w:r>
      <w:r w:rsidRPr="002F5FE6">
        <w:t>http://www.tmr.qld.gov.au/-/media/busind/techstdpubs/Project-delivery-and-maintenance/Cost-benefit-analysis-manual/Costbenefitanalysismanualroadprojects.pdf?la=en</w:t>
      </w:r>
    </w:p>
  </w:footnote>
  <w:footnote w:id="6">
    <w:p w14:paraId="299CF6C0" w14:textId="0EF43B7F" w:rsidR="00C55081" w:rsidRDefault="00C55081">
      <w:pPr>
        <w:pStyle w:val="FootnoteText"/>
      </w:pPr>
      <w:r>
        <w:rPr>
          <w:rStyle w:val="FootnoteReference"/>
        </w:rPr>
        <w:footnoteRef/>
      </w:r>
      <w:r>
        <w:t xml:space="preserve"> </w:t>
      </w:r>
      <w:proofErr w:type="gramStart"/>
      <w:r>
        <w:t>For example.</w:t>
      </w:r>
      <w:proofErr w:type="gramEnd"/>
      <w:r>
        <w:t xml:space="preserve"> [Reference Peter Love’s papers]. </w:t>
      </w:r>
    </w:p>
  </w:footnote>
  <w:footnote w:id="7">
    <w:p w14:paraId="4B3BBDB6" w14:textId="4A9B42AA" w:rsidR="00C55081" w:rsidRDefault="00C55081">
      <w:pPr>
        <w:pStyle w:val="FootnoteText"/>
      </w:pPr>
      <w:r>
        <w:rPr>
          <w:rStyle w:val="FootnoteReference"/>
        </w:rPr>
        <w:footnoteRef/>
      </w:r>
      <w:r>
        <w:t xml:space="preserve"> For example, [Reference </w:t>
      </w:r>
      <w:proofErr w:type="spellStart"/>
      <w:r>
        <w:t>eg</w:t>
      </w:r>
      <w:proofErr w:type="spellEnd"/>
      <w:r>
        <w:t xml:space="preserve"> SA guidelines]</w:t>
      </w:r>
    </w:p>
  </w:footnote>
  <w:footnote w:id="8">
    <w:p w14:paraId="7AD1ABC0" w14:textId="3BB0A9EE" w:rsidR="00C55081" w:rsidRDefault="00C55081">
      <w:pPr>
        <w:pStyle w:val="FootnoteText"/>
      </w:pPr>
      <w:r>
        <w:rPr>
          <w:rStyle w:val="FootnoteReference"/>
        </w:rPr>
        <w:footnoteRef/>
      </w:r>
      <w:r>
        <w:t xml:space="preserve"> C</w:t>
      </w:r>
      <w:r>
        <w:rPr>
          <w:rStyle w:val="CommentReference"/>
        </w:rPr>
        <w:annotationRef/>
      </w:r>
      <w:r>
        <w:t>urrently, institutions like Infrastructure Australia (year, page)and Queensland’s Department of Main Roads (year, page) assert that deterministic approaches to probability pricing are “invalid” and “inaccurate”</w:t>
      </w:r>
      <w:r>
        <w:rPr>
          <w:rStyle w:val="FootnoteReference"/>
        </w:rPr>
        <w:footnoteRef/>
      </w:r>
      <w:r>
        <w:t xml:space="preserve"> while others</w:t>
      </w:r>
      <w:r>
        <w:rPr>
          <w:rStyle w:val="FootnoteReference"/>
        </w:rPr>
        <w:footnoteRef/>
      </w:r>
      <w:r>
        <w:t xml:space="preserve"> still recommend its practice. (p.36, </w:t>
      </w:r>
      <w:hyperlink r:id="rId1" w:history="1">
        <w:r w:rsidRPr="00C47182">
          <w:rPr>
            <w:rStyle w:val="Hyperlink"/>
            <w:rFonts w:cs="Arial"/>
          </w:rPr>
          <w:t>http://infrastructureaustralia.gov.au/projects/files/Assessment_Framework_Detailed_Technical_Guidance.pdf</w:t>
        </w:r>
      </w:hyperlink>
      <w:r>
        <w:t xml:space="preserve">; QLD Cost Estimation Manual, page 79; For example, South Australian Department of Planning, </w:t>
      </w:r>
      <w:r w:rsidRPr="009A43E1">
        <w:t>Transport and Infrastructure</w:t>
      </w:r>
      <w:r>
        <w:t>’s</w:t>
      </w:r>
      <w:r w:rsidRPr="009A43E1">
        <w:t xml:space="preserve"> Estimating Manual</w:t>
      </w:r>
      <w:r>
        <w:t>)</w:t>
      </w:r>
    </w:p>
  </w:footnote>
  <w:footnote w:id="9">
    <w:p w14:paraId="5DE8B46E" w14:textId="251BD2DC" w:rsidR="00C55081" w:rsidRDefault="00C55081" w:rsidP="00015B87">
      <w:pPr>
        <w:pStyle w:val="FootnoteText"/>
      </w:pPr>
      <w:r>
        <w:rPr>
          <w:rStyle w:val="FootnoteReference"/>
        </w:rPr>
        <w:footnoteRef/>
      </w:r>
      <w:r>
        <w:t xml:space="preserve"> QLD and fed notes on administration</w:t>
      </w:r>
    </w:p>
  </w:footnote>
  <w:footnote w:id="10">
    <w:p w14:paraId="4212BDCE" w14:textId="6EFA1F69" w:rsidR="00C55081" w:rsidRDefault="00C55081">
      <w:pPr>
        <w:pStyle w:val="FootnoteText"/>
      </w:pPr>
      <w:r>
        <w:rPr>
          <w:rStyle w:val="FootnoteReference"/>
        </w:rPr>
        <w:footnoteRef/>
      </w:r>
      <w:r>
        <w:t xml:space="preserve"> </w:t>
      </w:r>
      <w:proofErr w:type="gramStart"/>
      <w:r>
        <w:t>For example.</w:t>
      </w:r>
      <w:proofErr w:type="gramEnd"/>
      <w:r>
        <w:t xml:space="preserve"> </w:t>
      </w:r>
      <w:proofErr w:type="gramStart"/>
      <w:r>
        <w:t>[Reference Peter Love’s papers].</w:t>
      </w:r>
      <w:proofErr w:type="gramEnd"/>
    </w:p>
  </w:footnote>
  <w:footnote w:id="11">
    <w:p w14:paraId="0C9FAAF3" w14:textId="7B1ED8AE" w:rsidR="00C55081" w:rsidRDefault="00C55081">
      <w:pPr>
        <w:pStyle w:val="FootnoteText"/>
      </w:pPr>
      <w:r>
        <w:rPr>
          <w:rStyle w:val="FootnoteReference"/>
        </w:rPr>
        <w:footnoteRef/>
      </w:r>
      <w:r>
        <w:t xml:space="preserve"> </w:t>
      </w:r>
      <w:proofErr w:type="gramStart"/>
      <w:r>
        <w:t xml:space="preserve">Reference </w:t>
      </w:r>
      <w:r w:rsidRPr="00C55081">
        <w:t>Australian Transport Assessment and Planning Guidelines</w:t>
      </w:r>
      <w:r>
        <w:t xml:space="preserve"> and </w:t>
      </w:r>
      <w:r w:rsidRPr="00C55081">
        <w:t>Transport for NSW Principles and Guidelines for Economic Appraisal of Transport Investment Initiatives</w:t>
      </w:r>
      <w:r w:rsidR="00E64C45">
        <w:t>, and others that DON’T.</w:t>
      </w:r>
      <w:proofErr w:type="gramEnd"/>
      <w:r w:rsidR="00E64C45">
        <w:t xml:space="preserve"> </w:t>
      </w:r>
    </w:p>
  </w:footnote>
  <w:footnote w:id="12">
    <w:p w14:paraId="7532D5EF" w14:textId="2304D182" w:rsidR="003A6BEE" w:rsidRDefault="003A6BEE">
      <w:pPr>
        <w:pStyle w:val="FootnoteText"/>
      </w:pPr>
      <w:r>
        <w:rPr>
          <w:rStyle w:val="FootnoteReference"/>
        </w:rPr>
        <w:footnoteRef/>
      </w:r>
      <w:r>
        <w:t xml:space="preserve"> </w:t>
      </w:r>
      <w:r w:rsidRPr="003A6BEE">
        <w:t>Infrastructure NSW Contingency Management Guidebook</w:t>
      </w:r>
    </w:p>
  </w:footnote>
  <w:footnote w:id="13">
    <w:p w14:paraId="42D63F55" w14:textId="670DBE59" w:rsidR="003A6BEE" w:rsidRDefault="003A6BEE">
      <w:pPr>
        <w:pStyle w:val="FootnoteText"/>
      </w:pPr>
      <w:r>
        <w:rPr>
          <w:rStyle w:val="FootnoteReference"/>
        </w:rPr>
        <w:footnoteRef/>
      </w:r>
      <w:r>
        <w:t xml:space="preserve"> </w:t>
      </w:r>
      <w:hyperlink r:id="rId2" w:history="1">
        <w:r w:rsidRPr="00C47182">
          <w:rPr>
            <w:rStyle w:val="Hyperlink"/>
            <w:rFonts w:cs="Arial"/>
          </w:rPr>
          <w:t>https://www.treasury.qld.gov.au/publications-resources/project-assessment-framework/paf-policy-overview.pdf</w:t>
        </w:r>
      </w:hyperlink>
      <w:r>
        <w:t xml:space="preserve"> and </w:t>
      </w:r>
      <w:r w:rsidRPr="003A6BEE">
        <w:t>Financial and Performance Management Standard 2009</w:t>
      </w:r>
      <w:r>
        <w:t xml:space="preserve"> </w:t>
      </w:r>
    </w:p>
  </w:footnote>
  <w:footnote w:id="14">
    <w:p w14:paraId="194F22D9" w14:textId="77777777" w:rsidR="00C55081" w:rsidRDefault="00C55081" w:rsidP="00ED2645">
      <w:pPr>
        <w:pStyle w:val="FootnoteText"/>
      </w:pPr>
      <w:r>
        <w:rPr>
          <w:rStyle w:val="FootnoteReference"/>
        </w:rPr>
        <w:footnoteRef/>
      </w:r>
      <w:r>
        <w:t xml:space="preserve"> The t-distribution critical statistic of the difference between the two means is 0.35, far lower than the threshold of 1.68 required for statistical significance at the 90 per cent level of confidence with a sample of this size.</w:t>
      </w:r>
    </w:p>
  </w:footnote>
  <w:footnote w:id="15">
    <w:p w14:paraId="4ED9A418" w14:textId="1467A32B" w:rsidR="00C55081" w:rsidRDefault="00C55081">
      <w:pPr>
        <w:pStyle w:val="FootnoteText"/>
      </w:pPr>
      <w:r>
        <w:rPr>
          <w:rStyle w:val="FootnoteReference"/>
        </w:rPr>
        <w:footnoteRef/>
      </w:r>
      <w:r>
        <w:t xml:space="preserve"> </w:t>
      </w:r>
      <w:r w:rsidRPr="006F781A">
        <w:rPr>
          <w:szCs w:val="22"/>
        </w:rPr>
        <w:t xml:space="preserve">FLYVBJERG, B. 2016b. The fallacy of beneficial ignorance: A test of </w:t>
      </w:r>
      <w:proofErr w:type="spellStart"/>
      <w:r w:rsidRPr="006F781A">
        <w:rPr>
          <w:szCs w:val="22"/>
        </w:rPr>
        <w:t>hirschman’s</w:t>
      </w:r>
      <w:proofErr w:type="spellEnd"/>
      <w:r w:rsidRPr="006F781A">
        <w:rPr>
          <w:szCs w:val="22"/>
        </w:rPr>
        <w:t xml:space="preserve"> hiding hand. World Development, 84, 176-189.</w:t>
      </w:r>
    </w:p>
  </w:footnote>
  <w:footnote w:id="16">
    <w:p w14:paraId="217F164C" w14:textId="6F09EBB0" w:rsidR="00C55081" w:rsidRDefault="00C55081">
      <w:pPr>
        <w:pStyle w:val="FootnoteText"/>
      </w:pPr>
      <w:r>
        <w:rPr>
          <w:rStyle w:val="FootnoteReference"/>
        </w:rPr>
        <w:footnoteRef/>
      </w:r>
      <w:r>
        <w:t xml:space="preserve"> </w:t>
      </w:r>
      <w:r w:rsidRPr="006F781A">
        <w:rPr>
          <w:szCs w:val="22"/>
        </w:rPr>
        <w:t>TERRILL, M., EMSLIE, O. &amp; COATES, B. 2016. Roads to riches: better transport investment. Grattan Institute.</w:t>
      </w:r>
    </w:p>
  </w:footnote>
  <w:footnote w:id="17">
    <w:p w14:paraId="4784B289" w14:textId="6A9E7FD2" w:rsidR="00C55081" w:rsidRDefault="00C55081">
      <w:pPr>
        <w:pStyle w:val="FootnoteText"/>
      </w:pPr>
      <w:r>
        <w:rPr>
          <w:rStyle w:val="FootnoteReference"/>
        </w:rPr>
        <w:footnoteRef/>
      </w:r>
      <w:r>
        <w:t xml:space="preserve"> </w:t>
      </w:r>
      <w:r>
        <w:rPr>
          <w:sz w:val="24"/>
        </w:rPr>
        <w:t>Hyndman and Fan, 1996</w:t>
      </w:r>
    </w:p>
  </w:footnote>
  <w:footnote w:id="18">
    <w:p w14:paraId="4AE824E3" w14:textId="77777777" w:rsidR="00C55081" w:rsidRPr="00D735A3" w:rsidRDefault="00C55081" w:rsidP="00D735A3">
      <w:pPr>
        <w:pStyle w:val="BodyText"/>
        <w:rPr>
          <w:sz w:val="18"/>
        </w:rPr>
      </w:pPr>
      <w:r>
        <w:rPr>
          <w:rStyle w:val="FootnoteReference"/>
        </w:rPr>
        <w:footnoteRef/>
      </w:r>
      <w:r>
        <w:t xml:space="preserve"> </w:t>
      </w:r>
      <w:r w:rsidRPr="00D735A3">
        <w:rPr>
          <w:sz w:val="18"/>
        </w:rPr>
        <w:t xml:space="preserve">This is the most forgiving assumption that could be invoked regarding the average distance between each probability price under the current estimation methodology, as it is equivalent to assuming that the estimated probability prices were based off a probability distribution which takes the exact shape of the observed data. </w:t>
      </w:r>
    </w:p>
    <w:p w14:paraId="15F0ADF9" w14:textId="019D4CF9" w:rsidR="00C55081" w:rsidRDefault="00C55081" w:rsidP="00D735A3">
      <w:pPr>
        <w:pStyle w:val="BodyText"/>
      </w:pPr>
      <w:r w:rsidRPr="00D735A3">
        <w:rPr>
          <w:sz w:val="18"/>
        </w:rPr>
        <w:t>It is also the most conservative assumption that could be invoked for this purpose. The guidelines that recommend specific distributions all recommend symmetric distributions, which would cause the error in estimated probability prices to increase with each probability price above the median. By assuming that probability price estimates have been based off a correctly shaped probability distribution, we only claim probability prices are downwardly biased by the lower bound of the of bias implied by the cost estimation guidelines.</w:t>
      </w:r>
    </w:p>
  </w:footnote>
  <w:footnote w:id="19">
    <w:p w14:paraId="57677053" w14:textId="62A80378" w:rsidR="00C55081" w:rsidRDefault="00C55081">
      <w:pPr>
        <w:pStyle w:val="FootnoteText"/>
      </w:pPr>
      <w:r>
        <w:rPr>
          <w:rStyle w:val="FootnoteReference"/>
        </w:rPr>
        <w:footnoteRef/>
      </w:r>
      <w:r>
        <w:t xml:space="preserve"> </w:t>
      </w:r>
      <w:r>
        <w:rPr>
          <w:sz w:val="24"/>
        </w:rPr>
        <w:t>Hyndman and Fan, 1996</w:t>
      </w:r>
    </w:p>
  </w:footnote>
  <w:footnote w:id="20">
    <w:p w14:paraId="206FBBA9" w14:textId="46222056" w:rsidR="00C55081" w:rsidRDefault="00C55081">
      <w:pPr>
        <w:pStyle w:val="FootnoteText"/>
      </w:pPr>
      <w:r>
        <w:rPr>
          <w:rStyle w:val="FootnoteReference"/>
        </w:rPr>
        <w:footnoteRef/>
      </w:r>
      <w:r>
        <w:t xml:space="preserve"> 34 per cent of projects finish above their budget commitment costs, but 91 per cent of projects finish on or above their budget commitment costs. This means that P9-P66 cost estimates should all be set equal to budget commitment costs.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4C0BB" w14:textId="1A37B7AE" w:rsidR="00C55081" w:rsidRPr="006F7D52" w:rsidRDefault="00C55081" w:rsidP="00D72D99">
    <w:pPr>
      <w:pStyle w:val="Header"/>
      <w:pBdr>
        <w:bottom w:val="single" w:sz="4" w:space="6" w:color="FE8B3B" w:themeColor="background1"/>
      </w:pBdr>
    </w:pPr>
    <w:r>
      <w:t>Cost overruns – DRAFT – NOT FOR CIRCULATION OR CITATION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A688C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7724E7"/>
    <w:multiLevelType w:val="multilevel"/>
    <w:tmpl w:val="10366012"/>
    <w:styleLink w:val="Bullet1"/>
    <w:lvl w:ilvl="0">
      <w:start w:val="1"/>
      <w:numFmt w:val="bullet"/>
      <w:lvlText w:val=""/>
      <w:lvlJc w:val="left"/>
      <w:pPr>
        <w:tabs>
          <w:tab w:val="num" w:pos="284"/>
        </w:tabs>
        <w:ind w:left="284" w:hanging="284"/>
      </w:pPr>
      <w:rPr>
        <w:rFonts w:ascii="Symbol" w:hAnsi="Symbol" w:hint="default"/>
        <w:color w:val="F3901D"/>
        <w:sz w:val="24"/>
      </w:rPr>
    </w:lvl>
    <w:lvl w:ilvl="1">
      <w:start w:val="1"/>
      <w:numFmt w:val="bullet"/>
      <w:lvlText w:val="-"/>
      <w:lvlJc w:val="left"/>
      <w:pPr>
        <w:tabs>
          <w:tab w:val="num" w:pos="284"/>
        </w:tabs>
        <w:ind w:left="567" w:hanging="283"/>
      </w:pPr>
      <w:rPr>
        <w:rFonts w:ascii="Arial" w:hAnsi="Arial" w:hint="default"/>
        <w:color w:val="F3901D"/>
      </w:rPr>
    </w:lvl>
    <w:lvl w:ilvl="2">
      <w:start w:val="1"/>
      <w:numFmt w:val="bullet"/>
      <w:lvlText w:val=""/>
      <w:lvlJc w:val="left"/>
      <w:pPr>
        <w:tabs>
          <w:tab w:val="num" w:pos="5171"/>
        </w:tabs>
        <w:ind w:left="5171" w:hanging="360"/>
      </w:pPr>
      <w:rPr>
        <w:rFonts w:ascii="Wingdings" w:hAnsi="Wingdings" w:hint="default"/>
      </w:rPr>
    </w:lvl>
    <w:lvl w:ilvl="3">
      <w:start w:val="1"/>
      <w:numFmt w:val="bullet"/>
      <w:lvlText w:val=""/>
      <w:lvlJc w:val="left"/>
      <w:pPr>
        <w:tabs>
          <w:tab w:val="num" w:pos="5891"/>
        </w:tabs>
        <w:ind w:left="5891" w:hanging="360"/>
      </w:pPr>
      <w:rPr>
        <w:rFonts w:ascii="Symbol" w:hAnsi="Symbol" w:hint="default"/>
      </w:rPr>
    </w:lvl>
    <w:lvl w:ilvl="4">
      <w:start w:val="1"/>
      <w:numFmt w:val="bullet"/>
      <w:lvlText w:val="o"/>
      <w:lvlJc w:val="left"/>
      <w:pPr>
        <w:tabs>
          <w:tab w:val="num" w:pos="6611"/>
        </w:tabs>
        <w:ind w:left="6611" w:hanging="360"/>
      </w:pPr>
      <w:rPr>
        <w:rFonts w:ascii="Courier New" w:hAnsi="Courier New" w:cs="Courier New" w:hint="default"/>
      </w:rPr>
    </w:lvl>
    <w:lvl w:ilvl="5">
      <w:start w:val="1"/>
      <w:numFmt w:val="bullet"/>
      <w:lvlText w:val=""/>
      <w:lvlJc w:val="left"/>
      <w:pPr>
        <w:tabs>
          <w:tab w:val="num" w:pos="7331"/>
        </w:tabs>
        <w:ind w:left="7331" w:hanging="360"/>
      </w:pPr>
      <w:rPr>
        <w:rFonts w:ascii="Wingdings" w:hAnsi="Wingdings" w:hint="default"/>
      </w:rPr>
    </w:lvl>
    <w:lvl w:ilvl="6">
      <w:start w:val="1"/>
      <w:numFmt w:val="bullet"/>
      <w:lvlText w:val=""/>
      <w:lvlJc w:val="left"/>
      <w:pPr>
        <w:tabs>
          <w:tab w:val="num" w:pos="8051"/>
        </w:tabs>
        <w:ind w:left="8051" w:hanging="360"/>
      </w:pPr>
      <w:rPr>
        <w:rFonts w:ascii="Symbol" w:hAnsi="Symbol" w:hint="default"/>
      </w:rPr>
    </w:lvl>
    <w:lvl w:ilvl="7">
      <w:start w:val="1"/>
      <w:numFmt w:val="bullet"/>
      <w:lvlText w:val="o"/>
      <w:lvlJc w:val="left"/>
      <w:pPr>
        <w:tabs>
          <w:tab w:val="num" w:pos="8771"/>
        </w:tabs>
        <w:ind w:left="8771" w:hanging="360"/>
      </w:pPr>
      <w:rPr>
        <w:rFonts w:ascii="Courier New" w:hAnsi="Courier New" w:cs="Courier New" w:hint="default"/>
      </w:rPr>
    </w:lvl>
    <w:lvl w:ilvl="8">
      <w:start w:val="1"/>
      <w:numFmt w:val="bullet"/>
      <w:lvlText w:val=""/>
      <w:lvlJc w:val="left"/>
      <w:pPr>
        <w:tabs>
          <w:tab w:val="num" w:pos="9491"/>
        </w:tabs>
        <w:ind w:left="9491" w:hanging="360"/>
      </w:pPr>
      <w:rPr>
        <w:rFonts w:ascii="Wingdings" w:hAnsi="Wingdings" w:hint="default"/>
      </w:rPr>
    </w:lvl>
  </w:abstractNum>
  <w:abstractNum w:abstractNumId="2">
    <w:nsid w:val="0A5759B8"/>
    <w:multiLevelType w:val="multilevel"/>
    <w:tmpl w:val="7410F3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2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F942F5"/>
    <w:multiLevelType w:val="hybridMultilevel"/>
    <w:tmpl w:val="C5C00F78"/>
    <w:lvl w:ilvl="0" w:tplc="17EADCBC">
      <w:start w:val="1"/>
      <w:numFmt w:val="bullet"/>
      <w:lvlText w:val=""/>
      <w:lvlJc w:val="left"/>
      <w:pPr>
        <w:ind w:left="720" w:hanging="360"/>
      </w:pPr>
      <w:rPr>
        <w:rFonts w:ascii="Symbol" w:hAnsi="Symbol" w:hint="default"/>
        <w:color w:val="FE8B3B" w:themeColor="background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9E1FA2"/>
    <w:multiLevelType w:val="hybridMultilevel"/>
    <w:tmpl w:val="78746C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14966D9E"/>
    <w:multiLevelType w:val="hybridMultilevel"/>
    <w:tmpl w:val="9F38B1E4"/>
    <w:lvl w:ilvl="0" w:tplc="E9808C0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7195086"/>
    <w:multiLevelType w:val="singleLevel"/>
    <w:tmpl w:val="4D589CF8"/>
    <w:lvl w:ilvl="0">
      <w:start w:val="1"/>
      <w:numFmt w:val="bullet"/>
      <w:pStyle w:val="ReportBullet1"/>
      <w:lvlText w:val=""/>
      <w:lvlJc w:val="left"/>
      <w:pPr>
        <w:ind w:left="360" w:hanging="360"/>
      </w:pPr>
      <w:rPr>
        <w:rFonts w:ascii="Symbol" w:hAnsi="Symbol" w:hint="default"/>
        <w:color w:val="F3901D"/>
        <w:sz w:val="24"/>
      </w:rPr>
    </w:lvl>
  </w:abstractNum>
  <w:abstractNum w:abstractNumId="7">
    <w:nsid w:val="1BE56113"/>
    <w:multiLevelType w:val="hybridMultilevel"/>
    <w:tmpl w:val="51B03C44"/>
    <w:lvl w:ilvl="0" w:tplc="DB54A0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A564C"/>
    <w:multiLevelType w:val="hybridMultilevel"/>
    <w:tmpl w:val="AE461E54"/>
    <w:lvl w:ilvl="0" w:tplc="BCBC05C4">
      <w:start w:val="1"/>
      <w:numFmt w:val="decimal"/>
      <w:lvlText w:val="%1."/>
      <w:lvlJc w:val="left"/>
      <w:pPr>
        <w:ind w:left="720" w:hanging="360"/>
      </w:pPr>
      <w:rPr>
        <w:rFonts w:hint="default"/>
        <w:b/>
        <w:i w:val="0"/>
        <w:color w:val="FE8B3B" w:themeColor="background1"/>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3F114B"/>
    <w:multiLevelType w:val="hybridMultilevel"/>
    <w:tmpl w:val="564E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A5B9E"/>
    <w:multiLevelType w:val="hybridMultilevel"/>
    <w:tmpl w:val="028C1EEA"/>
    <w:lvl w:ilvl="0" w:tplc="86FAC9E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33213E8"/>
    <w:multiLevelType w:val="singleLevel"/>
    <w:tmpl w:val="90C8DFF0"/>
    <w:lvl w:ilvl="0">
      <w:start w:val="1"/>
      <w:numFmt w:val="bullet"/>
      <w:pStyle w:val="Bullet2"/>
      <w:lvlText w:val="-"/>
      <w:lvlJc w:val="left"/>
      <w:pPr>
        <w:tabs>
          <w:tab w:val="num" w:pos="284"/>
        </w:tabs>
        <w:ind w:left="567" w:hanging="283"/>
      </w:pPr>
      <w:rPr>
        <w:rFonts w:ascii="Arial" w:hAnsi="Arial" w:hint="default"/>
        <w:color w:val="F3901D"/>
        <w:sz w:val="24"/>
      </w:rPr>
    </w:lvl>
  </w:abstractNum>
  <w:abstractNum w:abstractNumId="12">
    <w:nsid w:val="47780314"/>
    <w:multiLevelType w:val="hybridMultilevel"/>
    <w:tmpl w:val="7F6CCF02"/>
    <w:lvl w:ilvl="0" w:tplc="17EADCBC">
      <w:start w:val="1"/>
      <w:numFmt w:val="bullet"/>
      <w:lvlText w:val=""/>
      <w:lvlJc w:val="left"/>
      <w:pPr>
        <w:ind w:left="720" w:hanging="360"/>
      </w:pPr>
      <w:rPr>
        <w:rFonts w:ascii="Symbol" w:hAnsi="Symbol" w:hint="default"/>
        <w:color w:val="FE8B3B"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8A76D90"/>
    <w:multiLevelType w:val="hybridMultilevel"/>
    <w:tmpl w:val="0AA47FCC"/>
    <w:lvl w:ilvl="0" w:tplc="17EADCBC">
      <w:start w:val="1"/>
      <w:numFmt w:val="bullet"/>
      <w:lvlText w:val=""/>
      <w:lvlJc w:val="left"/>
      <w:pPr>
        <w:ind w:left="1080" w:hanging="360"/>
      </w:pPr>
      <w:rPr>
        <w:rFonts w:ascii="Symbol" w:hAnsi="Symbol" w:hint="default"/>
        <w:color w:val="FE8B3B"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91678"/>
    <w:multiLevelType w:val="hybridMultilevel"/>
    <w:tmpl w:val="67F810A2"/>
    <w:lvl w:ilvl="0" w:tplc="17EADCBC">
      <w:start w:val="1"/>
      <w:numFmt w:val="bullet"/>
      <w:lvlText w:val=""/>
      <w:lvlJc w:val="left"/>
      <w:pPr>
        <w:ind w:left="720" w:hanging="360"/>
      </w:pPr>
      <w:rPr>
        <w:rFonts w:ascii="Symbol" w:hAnsi="Symbol" w:hint="default"/>
        <w:color w:val="FE8B3B"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987234"/>
    <w:multiLevelType w:val="multilevel"/>
    <w:tmpl w:val="8D7EAE42"/>
    <w:lvl w:ilvl="0">
      <w:start w:val="1"/>
      <w:numFmt w:val="bullet"/>
      <w:lvlText w:val=""/>
      <w:lvlJc w:val="left"/>
      <w:pPr>
        <w:tabs>
          <w:tab w:val="num" w:pos="284"/>
        </w:tabs>
        <w:ind w:left="567" w:hanging="567"/>
      </w:pPr>
      <w:rPr>
        <w:rFonts w:ascii="Symbol" w:hAnsi="Symbol" w:hint="default"/>
        <w:color w:val="F3901D"/>
        <w:sz w:val="24"/>
      </w:rPr>
    </w:lvl>
    <w:lvl w:ilvl="1">
      <w:start w:val="1"/>
      <w:numFmt w:val="bullet"/>
      <w:pStyle w:val="ReportBullet2"/>
      <w:lvlText w:val="-"/>
      <w:lvlJc w:val="left"/>
      <w:pPr>
        <w:tabs>
          <w:tab w:val="num" w:pos="284"/>
        </w:tabs>
        <w:ind w:left="567" w:hanging="283"/>
      </w:pPr>
      <w:rPr>
        <w:rFonts w:ascii="Arial" w:hAnsi="Arial" w:hint="default"/>
        <w:color w:val="F3901D"/>
      </w:rPr>
    </w:lvl>
    <w:lvl w:ilvl="2">
      <w:start w:val="1"/>
      <w:numFmt w:val="bullet"/>
      <w:lvlText w:val=""/>
      <w:lvlJc w:val="left"/>
      <w:pPr>
        <w:tabs>
          <w:tab w:val="num" w:pos="5171"/>
        </w:tabs>
        <w:ind w:left="5171" w:hanging="360"/>
      </w:pPr>
      <w:rPr>
        <w:rFonts w:ascii="Wingdings" w:hAnsi="Wingdings" w:hint="default"/>
      </w:rPr>
    </w:lvl>
    <w:lvl w:ilvl="3">
      <w:start w:val="1"/>
      <w:numFmt w:val="bullet"/>
      <w:lvlText w:val=""/>
      <w:lvlJc w:val="left"/>
      <w:pPr>
        <w:tabs>
          <w:tab w:val="num" w:pos="5891"/>
        </w:tabs>
        <w:ind w:left="5891" w:hanging="360"/>
      </w:pPr>
      <w:rPr>
        <w:rFonts w:ascii="Symbol" w:hAnsi="Symbol" w:hint="default"/>
      </w:rPr>
    </w:lvl>
    <w:lvl w:ilvl="4">
      <w:start w:val="1"/>
      <w:numFmt w:val="bullet"/>
      <w:lvlText w:val="o"/>
      <w:lvlJc w:val="left"/>
      <w:pPr>
        <w:tabs>
          <w:tab w:val="num" w:pos="6611"/>
        </w:tabs>
        <w:ind w:left="6611" w:hanging="360"/>
      </w:pPr>
      <w:rPr>
        <w:rFonts w:ascii="Courier New" w:hAnsi="Courier New" w:cs="Courier New" w:hint="default"/>
      </w:rPr>
    </w:lvl>
    <w:lvl w:ilvl="5">
      <w:start w:val="1"/>
      <w:numFmt w:val="bullet"/>
      <w:lvlText w:val=""/>
      <w:lvlJc w:val="left"/>
      <w:pPr>
        <w:tabs>
          <w:tab w:val="num" w:pos="7331"/>
        </w:tabs>
        <w:ind w:left="7331" w:hanging="360"/>
      </w:pPr>
      <w:rPr>
        <w:rFonts w:ascii="Wingdings" w:hAnsi="Wingdings" w:hint="default"/>
      </w:rPr>
    </w:lvl>
    <w:lvl w:ilvl="6">
      <w:start w:val="1"/>
      <w:numFmt w:val="bullet"/>
      <w:lvlText w:val=""/>
      <w:lvlJc w:val="left"/>
      <w:pPr>
        <w:tabs>
          <w:tab w:val="num" w:pos="8051"/>
        </w:tabs>
        <w:ind w:left="8051" w:hanging="360"/>
      </w:pPr>
      <w:rPr>
        <w:rFonts w:ascii="Symbol" w:hAnsi="Symbol" w:hint="default"/>
      </w:rPr>
    </w:lvl>
    <w:lvl w:ilvl="7">
      <w:start w:val="1"/>
      <w:numFmt w:val="bullet"/>
      <w:lvlText w:val="o"/>
      <w:lvlJc w:val="left"/>
      <w:pPr>
        <w:tabs>
          <w:tab w:val="num" w:pos="8771"/>
        </w:tabs>
        <w:ind w:left="8771" w:hanging="360"/>
      </w:pPr>
      <w:rPr>
        <w:rFonts w:ascii="Courier New" w:hAnsi="Courier New" w:cs="Courier New" w:hint="default"/>
      </w:rPr>
    </w:lvl>
    <w:lvl w:ilvl="8">
      <w:start w:val="1"/>
      <w:numFmt w:val="bullet"/>
      <w:lvlText w:val=""/>
      <w:lvlJc w:val="left"/>
      <w:pPr>
        <w:tabs>
          <w:tab w:val="num" w:pos="9491"/>
        </w:tabs>
        <w:ind w:left="9491" w:hanging="360"/>
      </w:pPr>
      <w:rPr>
        <w:rFonts w:ascii="Wingdings" w:hAnsi="Wingdings" w:hint="default"/>
      </w:rPr>
    </w:lvl>
  </w:abstractNum>
  <w:abstractNum w:abstractNumId="16">
    <w:nsid w:val="617E7A1B"/>
    <w:multiLevelType w:val="hybridMultilevel"/>
    <w:tmpl w:val="2446EB38"/>
    <w:lvl w:ilvl="0" w:tplc="17EADCBC">
      <w:start w:val="1"/>
      <w:numFmt w:val="bullet"/>
      <w:lvlText w:val=""/>
      <w:lvlJc w:val="left"/>
      <w:pPr>
        <w:ind w:left="720" w:hanging="360"/>
      </w:pPr>
      <w:rPr>
        <w:rFonts w:ascii="Symbol" w:hAnsi="Symbol" w:hint="default"/>
        <w:color w:val="FE8B3B" w:themeColor="background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A144ED1"/>
    <w:multiLevelType w:val="hybridMultilevel"/>
    <w:tmpl w:val="8D6E4094"/>
    <w:lvl w:ilvl="0" w:tplc="DA12A59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AC31743"/>
    <w:multiLevelType w:val="hybridMultilevel"/>
    <w:tmpl w:val="25BC2022"/>
    <w:lvl w:ilvl="0" w:tplc="17EADCBC">
      <w:start w:val="1"/>
      <w:numFmt w:val="bullet"/>
      <w:lvlText w:val=""/>
      <w:lvlJc w:val="left"/>
      <w:pPr>
        <w:ind w:left="1080" w:hanging="360"/>
      </w:pPr>
      <w:rPr>
        <w:rFonts w:ascii="Symbol" w:hAnsi="Symbol" w:hint="default"/>
        <w:color w:val="FE8B3B" w:themeColor="background1"/>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6CE00F52"/>
    <w:multiLevelType w:val="hybridMultilevel"/>
    <w:tmpl w:val="F02EBB4C"/>
    <w:lvl w:ilvl="0" w:tplc="9CC2494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F392CBF"/>
    <w:multiLevelType w:val="hybridMultilevel"/>
    <w:tmpl w:val="B1EAE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F8A5512"/>
    <w:multiLevelType w:val="hybridMultilevel"/>
    <w:tmpl w:val="AD287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D87FA7"/>
    <w:multiLevelType w:val="hybridMultilevel"/>
    <w:tmpl w:val="09AA2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12C7A57"/>
    <w:multiLevelType w:val="hybridMultilevel"/>
    <w:tmpl w:val="81565C28"/>
    <w:lvl w:ilvl="0" w:tplc="17EADCBC">
      <w:start w:val="1"/>
      <w:numFmt w:val="bullet"/>
      <w:lvlText w:val=""/>
      <w:lvlJc w:val="left"/>
      <w:pPr>
        <w:ind w:left="720" w:hanging="360"/>
      </w:pPr>
      <w:rPr>
        <w:rFonts w:ascii="Symbol" w:hAnsi="Symbol" w:hint="default"/>
        <w:color w:val="FE8B3B"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40F44CA"/>
    <w:multiLevelType w:val="hybridMultilevel"/>
    <w:tmpl w:val="88C8CB0C"/>
    <w:lvl w:ilvl="0" w:tplc="17EADCBC">
      <w:start w:val="1"/>
      <w:numFmt w:val="bullet"/>
      <w:lvlText w:val=""/>
      <w:lvlJc w:val="left"/>
      <w:pPr>
        <w:ind w:left="720" w:hanging="360"/>
      </w:pPr>
      <w:rPr>
        <w:rFonts w:ascii="Symbol" w:hAnsi="Symbol" w:hint="default"/>
        <w:color w:val="FE8B3B"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32288"/>
    <w:multiLevelType w:val="hybridMultilevel"/>
    <w:tmpl w:val="2494A1FE"/>
    <w:lvl w:ilvl="0" w:tplc="27BA8252">
      <w:start w:val="1"/>
      <w:numFmt w:val="decimal"/>
      <w:pStyle w:val="Reportnumbered"/>
      <w:lvlText w:val="%1."/>
      <w:lvlJc w:val="left"/>
      <w:pPr>
        <w:ind w:left="360" w:hanging="360"/>
      </w:pPr>
      <w:rPr>
        <w:rFonts w:hint="default"/>
        <w:b/>
        <w:i w:val="0"/>
        <w:color w:val="F3901D"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9298E"/>
    <w:multiLevelType w:val="hybridMultilevel"/>
    <w:tmpl w:val="F8FA4B2C"/>
    <w:lvl w:ilvl="0" w:tplc="38E070AC">
      <w:start w:val="2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nsid w:val="7DF73728"/>
    <w:multiLevelType w:val="multilevel"/>
    <w:tmpl w:val="9B5EF3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F646B77"/>
    <w:multiLevelType w:val="hybridMultilevel"/>
    <w:tmpl w:val="306E7D1C"/>
    <w:lvl w:ilvl="0" w:tplc="97B6BF72">
      <w:start w:val="2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5"/>
  </w:num>
  <w:num w:numId="5">
    <w:abstractNumId w:val="25"/>
  </w:num>
  <w:num w:numId="6">
    <w:abstractNumId w:val="2"/>
  </w:num>
  <w:num w:numId="7">
    <w:abstractNumId w:val="0"/>
  </w:num>
  <w:num w:numId="8">
    <w:abstractNumId w:val="21"/>
  </w:num>
  <w:num w:numId="9">
    <w:abstractNumId w:val="27"/>
  </w:num>
  <w:num w:numId="10">
    <w:abstractNumId w:val="8"/>
  </w:num>
  <w:num w:numId="11">
    <w:abstractNumId w:val="4"/>
  </w:num>
  <w:num w:numId="12">
    <w:abstractNumId w:val="18"/>
  </w:num>
  <w:num w:numId="13">
    <w:abstractNumId w:val="20"/>
  </w:num>
  <w:num w:numId="14">
    <w:abstractNumId w:val="7"/>
  </w:num>
  <w:num w:numId="15">
    <w:abstractNumId w:val="9"/>
  </w:num>
  <w:num w:numId="16">
    <w:abstractNumId w:val="13"/>
  </w:num>
  <w:num w:numId="17">
    <w:abstractNumId w:val="24"/>
  </w:num>
  <w:num w:numId="18">
    <w:abstractNumId w:val="16"/>
  </w:num>
  <w:num w:numId="19">
    <w:abstractNumId w:val="28"/>
  </w:num>
  <w:num w:numId="20">
    <w:abstractNumId w:val="26"/>
  </w:num>
  <w:num w:numId="21">
    <w:abstractNumId w:val="22"/>
  </w:num>
  <w:num w:numId="22">
    <w:abstractNumId w:val="23"/>
  </w:num>
  <w:num w:numId="23">
    <w:abstractNumId w:val="19"/>
  </w:num>
  <w:num w:numId="24">
    <w:abstractNumId w:val="10"/>
  </w:num>
  <w:num w:numId="25">
    <w:abstractNumId w:val="17"/>
  </w:num>
  <w:num w:numId="26">
    <w:abstractNumId w:val="5"/>
  </w:num>
  <w:num w:numId="27">
    <w:abstractNumId w:val="14"/>
  </w:num>
  <w:num w:numId="28">
    <w:abstractNumId w:val="12"/>
  </w:num>
  <w:num w:numId="29">
    <w:abstractNumId w:val="3"/>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ille danks">
    <w15:presenceInfo w15:providerId="Windows Live" w15:userId="2e136d963309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drawingGridHorizontalSpacing w:val="120"/>
  <w:drawingGridVerticalSpacing w:val="181"/>
  <w:displayHorizontalDrawingGridEvery w:val="2"/>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tyle of Quiet Achiever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2azap9xvde5wyefsatvp9x5sz90v0vrstaa&quot;&gt;australian perspectives master v21&lt;record-ids&gt;&lt;item&gt;95&lt;/item&gt;&lt;item&gt;158&lt;/item&gt;&lt;item&gt;210&lt;/item&gt;&lt;item&gt;275&lt;/item&gt;&lt;item&gt;319&lt;/item&gt;&lt;item&gt;574&lt;/item&gt;&lt;item&gt;605&lt;/item&gt;&lt;item&gt;628&lt;/item&gt;&lt;item&gt;697&lt;/item&gt;&lt;item&gt;707&lt;/item&gt;&lt;item&gt;723&lt;/item&gt;&lt;item&gt;724&lt;/item&gt;&lt;item&gt;730&lt;/item&gt;&lt;item&gt;746&lt;/item&gt;&lt;item&gt;753&lt;/item&gt;&lt;item&gt;758&lt;/item&gt;&lt;item&gt;760&lt;/item&gt;&lt;item&gt;761&lt;/item&gt;&lt;item&gt;764&lt;/item&gt;&lt;item&gt;765&lt;/item&gt;&lt;item&gt;767&lt;/item&gt;&lt;item&gt;768&lt;/item&gt;&lt;item&gt;769&lt;/item&gt;&lt;item&gt;770&lt;/item&gt;&lt;item&gt;771&lt;/item&gt;&lt;item&gt;772&lt;/item&gt;&lt;item&gt;773&lt;/item&gt;&lt;item&gt;780&lt;/item&gt;&lt;item&gt;783&lt;/item&gt;&lt;item&gt;785&lt;/item&gt;&lt;item&gt;786&lt;/item&gt;&lt;item&gt;789&lt;/item&gt;&lt;item&gt;871&lt;/item&gt;&lt;item&gt;872&lt;/item&gt;&lt;item&gt;873&lt;/item&gt;&lt;item&gt;874&lt;/item&gt;&lt;item&gt;875&lt;/item&gt;&lt;item&gt;876&lt;/item&gt;&lt;item&gt;877&lt;/item&gt;&lt;item&gt;878&lt;/item&gt;&lt;item&gt;879&lt;/item&gt;&lt;item&gt;880&lt;/item&gt;&lt;item&gt;881&lt;/item&gt;&lt;item&gt;882&lt;/item&gt;&lt;item&gt;883&lt;/item&gt;&lt;item&gt;884&lt;/item&gt;&lt;item&gt;885&lt;/item&gt;&lt;item&gt;886&lt;/item&gt;&lt;item&gt;888&lt;/item&gt;&lt;/record-ids&gt;&lt;/item&gt;&lt;/Libraries&gt;"/>
  </w:docVars>
  <w:rsids>
    <w:rsidRoot w:val="008907D2"/>
    <w:rsid w:val="00000586"/>
    <w:rsid w:val="000009D1"/>
    <w:rsid w:val="000011E7"/>
    <w:rsid w:val="00001347"/>
    <w:rsid w:val="00001F97"/>
    <w:rsid w:val="00001FD9"/>
    <w:rsid w:val="00002AFB"/>
    <w:rsid w:val="0000346B"/>
    <w:rsid w:val="000035E7"/>
    <w:rsid w:val="000053FD"/>
    <w:rsid w:val="00006481"/>
    <w:rsid w:val="00007306"/>
    <w:rsid w:val="00007614"/>
    <w:rsid w:val="00007686"/>
    <w:rsid w:val="000076E8"/>
    <w:rsid w:val="00007E38"/>
    <w:rsid w:val="000101DD"/>
    <w:rsid w:val="00010B4E"/>
    <w:rsid w:val="00010EAC"/>
    <w:rsid w:val="00011134"/>
    <w:rsid w:val="00011A23"/>
    <w:rsid w:val="00011A64"/>
    <w:rsid w:val="00012281"/>
    <w:rsid w:val="000125C3"/>
    <w:rsid w:val="00012771"/>
    <w:rsid w:val="00012947"/>
    <w:rsid w:val="00012976"/>
    <w:rsid w:val="00012FA6"/>
    <w:rsid w:val="000132D5"/>
    <w:rsid w:val="00013383"/>
    <w:rsid w:val="00013DB9"/>
    <w:rsid w:val="0001464A"/>
    <w:rsid w:val="000146DB"/>
    <w:rsid w:val="00014849"/>
    <w:rsid w:val="00014CDF"/>
    <w:rsid w:val="00015B87"/>
    <w:rsid w:val="0001615C"/>
    <w:rsid w:val="0001680E"/>
    <w:rsid w:val="0001709E"/>
    <w:rsid w:val="00017C88"/>
    <w:rsid w:val="000205CC"/>
    <w:rsid w:val="000209B9"/>
    <w:rsid w:val="00020B7A"/>
    <w:rsid w:val="00021B4A"/>
    <w:rsid w:val="00021E96"/>
    <w:rsid w:val="00022FD7"/>
    <w:rsid w:val="00023507"/>
    <w:rsid w:val="0002394B"/>
    <w:rsid w:val="0002544A"/>
    <w:rsid w:val="00025C94"/>
    <w:rsid w:val="00025D2A"/>
    <w:rsid w:val="00025F08"/>
    <w:rsid w:val="00026106"/>
    <w:rsid w:val="00026E24"/>
    <w:rsid w:val="00027594"/>
    <w:rsid w:val="00027A95"/>
    <w:rsid w:val="0003019A"/>
    <w:rsid w:val="000303DB"/>
    <w:rsid w:val="00030EF6"/>
    <w:rsid w:val="00031272"/>
    <w:rsid w:val="00033008"/>
    <w:rsid w:val="00033101"/>
    <w:rsid w:val="000332D8"/>
    <w:rsid w:val="00033FD8"/>
    <w:rsid w:val="00034651"/>
    <w:rsid w:val="00034F0A"/>
    <w:rsid w:val="0003563F"/>
    <w:rsid w:val="000368C3"/>
    <w:rsid w:val="00036A00"/>
    <w:rsid w:val="00036BC4"/>
    <w:rsid w:val="00036DB3"/>
    <w:rsid w:val="0003748E"/>
    <w:rsid w:val="000403C4"/>
    <w:rsid w:val="000403CA"/>
    <w:rsid w:val="00040A4E"/>
    <w:rsid w:val="00040B95"/>
    <w:rsid w:val="000410D8"/>
    <w:rsid w:val="000415A3"/>
    <w:rsid w:val="000415CC"/>
    <w:rsid w:val="00041D48"/>
    <w:rsid w:val="0004206E"/>
    <w:rsid w:val="000421C6"/>
    <w:rsid w:val="00042263"/>
    <w:rsid w:val="000422FA"/>
    <w:rsid w:val="000426F5"/>
    <w:rsid w:val="00042774"/>
    <w:rsid w:val="000427C1"/>
    <w:rsid w:val="000428B3"/>
    <w:rsid w:val="00042922"/>
    <w:rsid w:val="00043C0F"/>
    <w:rsid w:val="00044661"/>
    <w:rsid w:val="00046CE0"/>
    <w:rsid w:val="00050184"/>
    <w:rsid w:val="000503E1"/>
    <w:rsid w:val="000509AF"/>
    <w:rsid w:val="00051219"/>
    <w:rsid w:val="000517BA"/>
    <w:rsid w:val="00053003"/>
    <w:rsid w:val="00053C93"/>
    <w:rsid w:val="0005474B"/>
    <w:rsid w:val="00055145"/>
    <w:rsid w:val="000555AC"/>
    <w:rsid w:val="000556E4"/>
    <w:rsid w:val="00057490"/>
    <w:rsid w:val="00060140"/>
    <w:rsid w:val="0006023F"/>
    <w:rsid w:val="00060566"/>
    <w:rsid w:val="00061E56"/>
    <w:rsid w:val="00063B27"/>
    <w:rsid w:val="00063E79"/>
    <w:rsid w:val="00064E4A"/>
    <w:rsid w:val="00065192"/>
    <w:rsid w:val="00065AFB"/>
    <w:rsid w:val="00065BB3"/>
    <w:rsid w:val="00065CDF"/>
    <w:rsid w:val="000663CF"/>
    <w:rsid w:val="00067EED"/>
    <w:rsid w:val="00070321"/>
    <w:rsid w:val="0007161D"/>
    <w:rsid w:val="00075401"/>
    <w:rsid w:val="00075D3E"/>
    <w:rsid w:val="000769EE"/>
    <w:rsid w:val="000773F1"/>
    <w:rsid w:val="00077DA2"/>
    <w:rsid w:val="00080DEE"/>
    <w:rsid w:val="000816EE"/>
    <w:rsid w:val="000822FD"/>
    <w:rsid w:val="00082341"/>
    <w:rsid w:val="000829BC"/>
    <w:rsid w:val="00082F13"/>
    <w:rsid w:val="000838B5"/>
    <w:rsid w:val="00083C52"/>
    <w:rsid w:val="00084223"/>
    <w:rsid w:val="0008480C"/>
    <w:rsid w:val="000856D6"/>
    <w:rsid w:val="00086366"/>
    <w:rsid w:val="000867B9"/>
    <w:rsid w:val="00086DD9"/>
    <w:rsid w:val="00087017"/>
    <w:rsid w:val="0008702E"/>
    <w:rsid w:val="000871A1"/>
    <w:rsid w:val="000903F6"/>
    <w:rsid w:val="00090EB5"/>
    <w:rsid w:val="00091836"/>
    <w:rsid w:val="00091887"/>
    <w:rsid w:val="00091F2A"/>
    <w:rsid w:val="00092628"/>
    <w:rsid w:val="00093E14"/>
    <w:rsid w:val="000943F7"/>
    <w:rsid w:val="000949F5"/>
    <w:rsid w:val="0009591E"/>
    <w:rsid w:val="000961A4"/>
    <w:rsid w:val="000961B5"/>
    <w:rsid w:val="00096F72"/>
    <w:rsid w:val="00097351"/>
    <w:rsid w:val="00097CD4"/>
    <w:rsid w:val="000A1496"/>
    <w:rsid w:val="000A1502"/>
    <w:rsid w:val="000A1864"/>
    <w:rsid w:val="000A318B"/>
    <w:rsid w:val="000A3190"/>
    <w:rsid w:val="000A4266"/>
    <w:rsid w:val="000A51EB"/>
    <w:rsid w:val="000A6178"/>
    <w:rsid w:val="000A67CE"/>
    <w:rsid w:val="000A6CEF"/>
    <w:rsid w:val="000A6EED"/>
    <w:rsid w:val="000A70BC"/>
    <w:rsid w:val="000B01A9"/>
    <w:rsid w:val="000B1C9B"/>
    <w:rsid w:val="000B253A"/>
    <w:rsid w:val="000B2A2F"/>
    <w:rsid w:val="000B373F"/>
    <w:rsid w:val="000B41FB"/>
    <w:rsid w:val="000B45B0"/>
    <w:rsid w:val="000B4BF4"/>
    <w:rsid w:val="000B5174"/>
    <w:rsid w:val="000B603B"/>
    <w:rsid w:val="000B70C1"/>
    <w:rsid w:val="000B72BE"/>
    <w:rsid w:val="000C09C8"/>
    <w:rsid w:val="000C1668"/>
    <w:rsid w:val="000C2619"/>
    <w:rsid w:val="000C287C"/>
    <w:rsid w:val="000C2E60"/>
    <w:rsid w:val="000C44B1"/>
    <w:rsid w:val="000C47C3"/>
    <w:rsid w:val="000C4B5E"/>
    <w:rsid w:val="000C4BA8"/>
    <w:rsid w:val="000C4F10"/>
    <w:rsid w:val="000C531D"/>
    <w:rsid w:val="000C5BA5"/>
    <w:rsid w:val="000C5D8A"/>
    <w:rsid w:val="000C76DC"/>
    <w:rsid w:val="000D02BD"/>
    <w:rsid w:val="000D19BA"/>
    <w:rsid w:val="000D2A32"/>
    <w:rsid w:val="000D308B"/>
    <w:rsid w:val="000D4487"/>
    <w:rsid w:val="000D52A3"/>
    <w:rsid w:val="000D5392"/>
    <w:rsid w:val="000D5BC9"/>
    <w:rsid w:val="000D69CB"/>
    <w:rsid w:val="000E047D"/>
    <w:rsid w:val="000E1B0F"/>
    <w:rsid w:val="000E1E3F"/>
    <w:rsid w:val="000E2AAA"/>
    <w:rsid w:val="000E2C7B"/>
    <w:rsid w:val="000E2E69"/>
    <w:rsid w:val="000E3FBA"/>
    <w:rsid w:val="000E4672"/>
    <w:rsid w:val="000E50E6"/>
    <w:rsid w:val="000E6C2E"/>
    <w:rsid w:val="000E7307"/>
    <w:rsid w:val="000E77BB"/>
    <w:rsid w:val="000F1ABF"/>
    <w:rsid w:val="000F1B9F"/>
    <w:rsid w:val="000F280A"/>
    <w:rsid w:val="000F2E62"/>
    <w:rsid w:val="000F3E42"/>
    <w:rsid w:val="000F3EC5"/>
    <w:rsid w:val="000F4BF9"/>
    <w:rsid w:val="000F684F"/>
    <w:rsid w:val="000F7336"/>
    <w:rsid w:val="000F74D2"/>
    <w:rsid w:val="000F757F"/>
    <w:rsid w:val="0010012E"/>
    <w:rsid w:val="00100254"/>
    <w:rsid w:val="00100B9B"/>
    <w:rsid w:val="001020A2"/>
    <w:rsid w:val="00102218"/>
    <w:rsid w:val="001025AA"/>
    <w:rsid w:val="001032C4"/>
    <w:rsid w:val="00103440"/>
    <w:rsid w:val="00103F8B"/>
    <w:rsid w:val="00103FCA"/>
    <w:rsid w:val="00104371"/>
    <w:rsid w:val="0010437E"/>
    <w:rsid w:val="0010446A"/>
    <w:rsid w:val="00104956"/>
    <w:rsid w:val="001056C0"/>
    <w:rsid w:val="00105DEF"/>
    <w:rsid w:val="0010660F"/>
    <w:rsid w:val="001074BF"/>
    <w:rsid w:val="001108F1"/>
    <w:rsid w:val="001118DD"/>
    <w:rsid w:val="001121FB"/>
    <w:rsid w:val="00112B90"/>
    <w:rsid w:val="00113264"/>
    <w:rsid w:val="00113AE4"/>
    <w:rsid w:val="00115A66"/>
    <w:rsid w:val="00117894"/>
    <w:rsid w:val="00117C8B"/>
    <w:rsid w:val="00117F5A"/>
    <w:rsid w:val="00120994"/>
    <w:rsid w:val="00121B3E"/>
    <w:rsid w:val="00121DC6"/>
    <w:rsid w:val="00122023"/>
    <w:rsid w:val="0012258A"/>
    <w:rsid w:val="00122AE5"/>
    <w:rsid w:val="001237DE"/>
    <w:rsid w:val="0012391A"/>
    <w:rsid w:val="0012416E"/>
    <w:rsid w:val="00124393"/>
    <w:rsid w:val="00124676"/>
    <w:rsid w:val="00124B05"/>
    <w:rsid w:val="00124F33"/>
    <w:rsid w:val="00125322"/>
    <w:rsid w:val="00126549"/>
    <w:rsid w:val="00126A88"/>
    <w:rsid w:val="00127F8F"/>
    <w:rsid w:val="001308B5"/>
    <w:rsid w:val="001309A1"/>
    <w:rsid w:val="001317E7"/>
    <w:rsid w:val="001324F9"/>
    <w:rsid w:val="001329C9"/>
    <w:rsid w:val="001329E3"/>
    <w:rsid w:val="001349AB"/>
    <w:rsid w:val="00134B08"/>
    <w:rsid w:val="00135AB9"/>
    <w:rsid w:val="001363ED"/>
    <w:rsid w:val="001376BD"/>
    <w:rsid w:val="00137FAD"/>
    <w:rsid w:val="0014052E"/>
    <w:rsid w:val="0014154F"/>
    <w:rsid w:val="00141B55"/>
    <w:rsid w:val="00142626"/>
    <w:rsid w:val="00144003"/>
    <w:rsid w:val="00145CBC"/>
    <w:rsid w:val="001467C6"/>
    <w:rsid w:val="0014688E"/>
    <w:rsid w:val="00150F82"/>
    <w:rsid w:val="00151490"/>
    <w:rsid w:val="00151869"/>
    <w:rsid w:val="00152CD2"/>
    <w:rsid w:val="00152DD3"/>
    <w:rsid w:val="001531C1"/>
    <w:rsid w:val="00153665"/>
    <w:rsid w:val="00153E52"/>
    <w:rsid w:val="00157FA2"/>
    <w:rsid w:val="00160AF9"/>
    <w:rsid w:val="00162AF3"/>
    <w:rsid w:val="00162F24"/>
    <w:rsid w:val="00162FB4"/>
    <w:rsid w:val="001630F4"/>
    <w:rsid w:val="001644C4"/>
    <w:rsid w:val="00165254"/>
    <w:rsid w:val="0016561A"/>
    <w:rsid w:val="00165BAF"/>
    <w:rsid w:val="00165C13"/>
    <w:rsid w:val="00166430"/>
    <w:rsid w:val="0016679B"/>
    <w:rsid w:val="00167A0B"/>
    <w:rsid w:val="0017035C"/>
    <w:rsid w:val="00170906"/>
    <w:rsid w:val="00170E90"/>
    <w:rsid w:val="00170EF2"/>
    <w:rsid w:val="00171312"/>
    <w:rsid w:val="0017153A"/>
    <w:rsid w:val="0017178E"/>
    <w:rsid w:val="001725EC"/>
    <w:rsid w:val="0017350C"/>
    <w:rsid w:val="001745E4"/>
    <w:rsid w:val="00174F78"/>
    <w:rsid w:val="00175D28"/>
    <w:rsid w:val="00176071"/>
    <w:rsid w:val="0017633E"/>
    <w:rsid w:val="00176A5E"/>
    <w:rsid w:val="00176C1D"/>
    <w:rsid w:val="00176CA0"/>
    <w:rsid w:val="00177E10"/>
    <w:rsid w:val="00177F9F"/>
    <w:rsid w:val="001800C6"/>
    <w:rsid w:val="001805C3"/>
    <w:rsid w:val="001810E1"/>
    <w:rsid w:val="0018171D"/>
    <w:rsid w:val="001817B4"/>
    <w:rsid w:val="00181E25"/>
    <w:rsid w:val="00182967"/>
    <w:rsid w:val="0018397E"/>
    <w:rsid w:val="00183B18"/>
    <w:rsid w:val="001843F6"/>
    <w:rsid w:val="00184F5C"/>
    <w:rsid w:val="00185419"/>
    <w:rsid w:val="00185B34"/>
    <w:rsid w:val="00186501"/>
    <w:rsid w:val="0018689D"/>
    <w:rsid w:val="00186BDE"/>
    <w:rsid w:val="00190B5C"/>
    <w:rsid w:val="00191685"/>
    <w:rsid w:val="00192247"/>
    <w:rsid w:val="001933CF"/>
    <w:rsid w:val="00194030"/>
    <w:rsid w:val="00194A69"/>
    <w:rsid w:val="00194E19"/>
    <w:rsid w:val="00194F46"/>
    <w:rsid w:val="00195CF1"/>
    <w:rsid w:val="00196179"/>
    <w:rsid w:val="00197147"/>
    <w:rsid w:val="00197E2E"/>
    <w:rsid w:val="001A24A7"/>
    <w:rsid w:val="001A2A20"/>
    <w:rsid w:val="001A2C99"/>
    <w:rsid w:val="001A34E1"/>
    <w:rsid w:val="001A3A5D"/>
    <w:rsid w:val="001A5424"/>
    <w:rsid w:val="001A5867"/>
    <w:rsid w:val="001A5A2E"/>
    <w:rsid w:val="001A64BC"/>
    <w:rsid w:val="001A7B4F"/>
    <w:rsid w:val="001B0BF7"/>
    <w:rsid w:val="001B0FFE"/>
    <w:rsid w:val="001B1000"/>
    <w:rsid w:val="001B1553"/>
    <w:rsid w:val="001B2446"/>
    <w:rsid w:val="001B259A"/>
    <w:rsid w:val="001B2979"/>
    <w:rsid w:val="001B2E1B"/>
    <w:rsid w:val="001B4A36"/>
    <w:rsid w:val="001B4BE9"/>
    <w:rsid w:val="001B5F81"/>
    <w:rsid w:val="001B642A"/>
    <w:rsid w:val="001B68AF"/>
    <w:rsid w:val="001B7F87"/>
    <w:rsid w:val="001C1149"/>
    <w:rsid w:val="001C19B9"/>
    <w:rsid w:val="001C27AE"/>
    <w:rsid w:val="001C2F44"/>
    <w:rsid w:val="001C40B2"/>
    <w:rsid w:val="001C4B18"/>
    <w:rsid w:val="001C4D77"/>
    <w:rsid w:val="001C53C2"/>
    <w:rsid w:val="001C6371"/>
    <w:rsid w:val="001C642F"/>
    <w:rsid w:val="001C6EA1"/>
    <w:rsid w:val="001C6F3F"/>
    <w:rsid w:val="001C745B"/>
    <w:rsid w:val="001C7CC3"/>
    <w:rsid w:val="001C7CF2"/>
    <w:rsid w:val="001D06B7"/>
    <w:rsid w:val="001D1752"/>
    <w:rsid w:val="001D26BC"/>
    <w:rsid w:val="001D4A42"/>
    <w:rsid w:val="001D4AD1"/>
    <w:rsid w:val="001D4B1F"/>
    <w:rsid w:val="001D6E63"/>
    <w:rsid w:val="001D6FA2"/>
    <w:rsid w:val="001D77E0"/>
    <w:rsid w:val="001D7972"/>
    <w:rsid w:val="001D7FEA"/>
    <w:rsid w:val="001E14FB"/>
    <w:rsid w:val="001E16F8"/>
    <w:rsid w:val="001E1A6D"/>
    <w:rsid w:val="001E2CFF"/>
    <w:rsid w:val="001E31F4"/>
    <w:rsid w:val="001E448E"/>
    <w:rsid w:val="001E48B6"/>
    <w:rsid w:val="001E498B"/>
    <w:rsid w:val="001E5532"/>
    <w:rsid w:val="001E6104"/>
    <w:rsid w:val="001F0748"/>
    <w:rsid w:val="001F0BA5"/>
    <w:rsid w:val="001F0C6D"/>
    <w:rsid w:val="001F0FE0"/>
    <w:rsid w:val="001F154A"/>
    <w:rsid w:val="001F27C5"/>
    <w:rsid w:val="001F30FB"/>
    <w:rsid w:val="001F4231"/>
    <w:rsid w:val="001F750F"/>
    <w:rsid w:val="001F79CF"/>
    <w:rsid w:val="001F7EAA"/>
    <w:rsid w:val="00200E87"/>
    <w:rsid w:val="0020193C"/>
    <w:rsid w:val="00202975"/>
    <w:rsid w:val="002040CB"/>
    <w:rsid w:val="0020469A"/>
    <w:rsid w:val="002048F3"/>
    <w:rsid w:val="002052BD"/>
    <w:rsid w:val="00205636"/>
    <w:rsid w:val="002057CB"/>
    <w:rsid w:val="00205CD5"/>
    <w:rsid w:val="002069AD"/>
    <w:rsid w:val="00207ABC"/>
    <w:rsid w:val="00207BC8"/>
    <w:rsid w:val="00210FCF"/>
    <w:rsid w:val="002111A5"/>
    <w:rsid w:val="00211CB5"/>
    <w:rsid w:val="00214181"/>
    <w:rsid w:val="00214C41"/>
    <w:rsid w:val="0021547B"/>
    <w:rsid w:val="002158FF"/>
    <w:rsid w:val="0021590A"/>
    <w:rsid w:val="00215D9E"/>
    <w:rsid w:val="00215DD1"/>
    <w:rsid w:val="00216DED"/>
    <w:rsid w:val="00216E91"/>
    <w:rsid w:val="00217417"/>
    <w:rsid w:val="00220F3B"/>
    <w:rsid w:val="00221606"/>
    <w:rsid w:val="0022170D"/>
    <w:rsid w:val="00223A6B"/>
    <w:rsid w:val="00223A72"/>
    <w:rsid w:val="0022480D"/>
    <w:rsid w:val="0022493A"/>
    <w:rsid w:val="002250E9"/>
    <w:rsid w:val="002250FC"/>
    <w:rsid w:val="002254FD"/>
    <w:rsid w:val="00225573"/>
    <w:rsid w:val="00227F1E"/>
    <w:rsid w:val="00232F26"/>
    <w:rsid w:val="00233374"/>
    <w:rsid w:val="00233BEA"/>
    <w:rsid w:val="00234081"/>
    <w:rsid w:val="00234C8E"/>
    <w:rsid w:val="002354C2"/>
    <w:rsid w:val="00236425"/>
    <w:rsid w:val="00237D67"/>
    <w:rsid w:val="0024151F"/>
    <w:rsid w:val="002418A8"/>
    <w:rsid w:val="00241AD9"/>
    <w:rsid w:val="002450FE"/>
    <w:rsid w:val="0024650F"/>
    <w:rsid w:val="0024752D"/>
    <w:rsid w:val="002478A9"/>
    <w:rsid w:val="002501EE"/>
    <w:rsid w:val="00251206"/>
    <w:rsid w:val="002516CA"/>
    <w:rsid w:val="002526E9"/>
    <w:rsid w:val="0025328E"/>
    <w:rsid w:val="00254CE1"/>
    <w:rsid w:val="00255264"/>
    <w:rsid w:val="0025599D"/>
    <w:rsid w:val="00255BE2"/>
    <w:rsid w:val="00255E6A"/>
    <w:rsid w:val="00256B97"/>
    <w:rsid w:val="00256DEE"/>
    <w:rsid w:val="0025727F"/>
    <w:rsid w:val="002572BF"/>
    <w:rsid w:val="00257898"/>
    <w:rsid w:val="0026005D"/>
    <w:rsid w:val="0026104F"/>
    <w:rsid w:val="002613C7"/>
    <w:rsid w:val="00261CEA"/>
    <w:rsid w:val="00261F3C"/>
    <w:rsid w:val="00263EFE"/>
    <w:rsid w:val="00264631"/>
    <w:rsid w:val="0026463F"/>
    <w:rsid w:val="002646EB"/>
    <w:rsid w:val="00264C5A"/>
    <w:rsid w:val="002653EE"/>
    <w:rsid w:val="00265BA7"/>
    <w:rsid w:val="00265BF8"/>
    <w:rsid w:val="00267423"/>
    <w:rsid w:val="0027131E"/>
    <w:rsid w:val="00271602"/>
    <w:rsid w:val="002727C5"/>
    <w:rsid w:val="00273144"/>
    <w:rsid w:val="00273734"/>
    <w:rsid w:val="00273BD9"/>
    <w:rsid w:val="00275949"/>
    <w:rsid w:val="00276F63"/>
    <w:rsid w:val="0027705B"/>
    <w:rsid w:val="002772E3"/>
    <w:rsid w:val="0027762C"/>
    <w:rsid w:val="0028059D"/>
    <w:rsid w:val="002823BB"/>
    <w:rsid w:val="00282D9A"/>
    <w:rsid w:val="00283174"/>
    <w:rsid w:val="00284202"/>
    <w:rsid w:val="00285444"/>
    <w:rsid w:val="0028592E"/>
    <w:rsid w:val="00286AAB"/>
    <w:rsid w:val="0028704B"/>
    <w:rsid w:val="00287CE0"/>
    <w:rsid w:val="002908D8"/>
    <w:rsid w:val="00290DD3"/>
    <w:rsid w:val="00291890"/>
    <w:rsid w:val="00293491"/>
    <w:rsid w:val="002939E3"/>
    <w:rsid w:val="00293AF4"/>
    <w:rsid w:val="002941D2"/>
    <w:rsid w:val="00294493"/>
    <w:rsid w:val="00294824"/>
    <w:rsid w:val="00294A47"/>
    <w:rsid w:val="00294CDE"/>
    <w:rsid w:val="00294F7B"/>
    <w:rsid w:val="00295332"/>
    <w:rsid w:val="00295D85"/>
    <w:rsid w:val="00296821"/>
    <w:rsid w:val="00296C56"/>
    <w:rsid w:val="00297A56"/>
    <w:rsid w:val="00297CEC"/>
    <w:rsid w:val="002A0DC3"/>
    <w:rsid w:val="002A0F4F"/>
    <w:rsid w:val="002A1B29"/>
    <w:rsid w:val="002A2272"/>
    <w:rsid w:val="002A25A4"/>
    <w:rsid w:val="002A33F6"/>
    <w:rsid w:val="002A3EDE"/>
    <w:rsid w:val="002A53F9"/>
    <w:rsid w:val="002A5CCA"/>
    <w:rsid w:val="002A5EBD"/>
    <w:rsid w:val="002A6062"/>
    <w:rsid w:val="002A629D"/>
    <w:rsid w:val="002A6385"/>
    <w:rsid w:val="002B029B"/>
    <w:rsid w:val="002B0764"/>
    <w:rsid w:val="002B0DA2"/>
    <w:rsid w:val="002B0FD6"/>
    <w:rsid w:val="002B11FF"/>
    <w:rsid w:val="002B34A3"/>
    <w:rsid w:val="002B3B9D"/>
    <w:rsid w:val="002B460B"/>
    <w:rsid w:val="002B4CDB"/>
    <w:rsid w:val="002B5E00"/>
    <w:rsid w:val="002B5E5C"/>
    <w:rsid w:val="002B7144"/>
    <w:rsid w:val="002B7673"/>
    <w:rsid w:val="002B78A7"/>
    <w:rsid w:val="002C0655"/>
    <w:rsid w:val="002C0EC0"/>
    <w:rsid w:val="002C1294"/>
    <w:rsid w:val="002C14D0"/>
    <w:rsid w:val="002C1E92"/>
    <w:rsid w:val="002C3502"/>
    <w:rsid w:val="002C3FDD"/>
    <w:rsid w:val="002C5BB1"/>
    <w:rsid w:val="002C64F4"/>
    <w:rsid w:val="002C6CD5"/>
    <w:rsid w:val="002C7383"/>
    <w:rsid w:val="002C768C"/>
    <w:rsid w:val="002C77A9"/>
    <w:rsid w:val="002C7CCD"/>
    <w:rsid w:val="002D053D"/>
    <w:rsid w:val="002D12EF"/>
    <w:rsid w:val="002D149D"/>
    <w:rsid w:val="002D2D38"/>
    <w:rsid w:val="002D475B"/>
    <w:rsid w:val="002D4878"/>
    <w:rsid w:val="002D4C02"/>
    <w:rsid w:val="002D4F54"/>
    <w:rsid w:val="002D5A33"/>
    <w:rsid w:val="002D5CEE"/>
    <w:rsid w:val="002D6034"/>
    <w:rsid w:val="002D61D9"/>
    <w:rsid w:val="002D69D0"/>
    <w:rsid w:val="002D72D6"/>
    <w:rsid w:val="002D7693"/>
    <w:rsid w:val="002D7F70"/>
    <w:rsid w:val="002E00DA"/>
    <w:rsid w:val="002E0E7A"/>
    <w:rsid w:val="002E1414"/>
    <w:rsid w:val="002E179B"/>
    <w:rsid w:val="002E3441"/>
    <w:rsid w:val="002E3515"/>
    <w:rsid w:val="002E3717"/>
    <w:rsid w:val="002E429F"/>
    <w:rsid w:val="002E4354"/>
    <w:rsid w:val="002E4370"/>
    <w:rsid w:val="002E4687"/>
    <w:rsid w:val="002E47D6"/>
    <w:rsid w:val="002E4BAD"/>
    <w:rsid w:val="002E52A8"/>
    <w:rsid w:val="002E5BBC"/>
    <w:rsid w:val="002E63DB"/>
    <w:rsid w:val="002E66DF"/>
    <w:rsid w:val="002E6858"/>
    <w:rsid w:val="002E74BF"/>
    <w:rsid w:val="002E78F8"/>
    <w:rsid w:val="002E7EDA"/>
    <w:rsid w:val="002E7FC0"/>
    <w:rsid w:val="002F0687"/>
    <w:rsid w:val="002F0B0D"/>
    <w:rsid w:val="002F0E2D"/>
    <w:rsid w:val="002F12E7"/>
    <w:rsid w:val="002F15B5"/>
    <w:rsid w:val="002F166A"/>
    <w:rsid w:val="002F2755"/>
    <w:rsid w:val="002F35A3"/>
    <w:rsid w:val="002F3AF8"/>
    <w:rsid w:val="002F3B5C"/>
    <w:rsid w:val="002F3FB7"/>
    <w:rsid w:val="002F4591"/>
    <w:rsid w:val="002F4BA9"/>
    <w:rsid w:val="002F4C90"/>
    <w:rsid w:val="002F564D"/>
    <w:rsid w:val="002F5FE6"/>
    <w:rsid w:val="002F75E6"/>
    <w:rsid w:val="002F78B7"/>
    <w:rsid w:val="0030016D"/>
    <w:rsid w:val="00300CE1"/>
    <w:rsid w:val="00301C8B"/>
    <w:rsid w:val="00301D15"/>
    <w:rsid w:val="00301D36"/>
    <w:rsid w:val="00301DA2"/>
    <w:rsid w:val="00302748"/>
    <w:rsid w:val="00302D48"/>
    <w:rsid w:val="00302DE1"/>
    <w:rsid w:val="00303BA4"/>
    <w:rsid w:val="00305BA0"/>
    <w:rsid w:val="00305F45"/>
    <w:rsid w:val="00306199"/>
    <w:rsid w:val="003063AC"/>
    <w:rsid w:val="00307C13"/>
    <w:rsid w:val="00310BD3"/>
    <w:rsid w:val="00312C66"/>
    <w:rsid w:val="00312DC5"/>
    <w:rsid w:val="0031305D"/>
    <w:rsid w:val="00313081"/>
    <w:rsid w:val="003133A1"/>
    <w:rsid w:val="00313462"/>
    <w:rsid w:val="00313D33"/>
    <w:rsid w:val="00315C4B"/>
    <w:rsid w:val="00315DED"/>
    <w:rsid w:val="00317677"/>
    <w:rsid w:val="00317CC0"/>
    <w:rsid w:val="00317D32"/>
    <w:rsid w:val="003204D8"/>
    <w:rsid w:val="00321BAE"/>
    <w:rsid w:val="00322764"/>
    <w:rsid w:val="003237FF"/>
    <w:rsid w:val="00323884"/>
    <w:rsid w:val="003240E4"/>
    <w:rsid w:val="00325545"/>
    <w:rsid w:val="0032564C"/>
    <w:rsid w:val="00325D93"/>
    <w:rsid w:val="00326B14"/>
    <w:rsid w:val="00326EC9"/>
    <w:rsid w:val="00327098"/>
    <w:rsid w:val="003305CB"/>
    <w:rsid w:val="003306D6"/>
    <w:rsid w:val="00330BE6"/>
    <w:rsid w:val="00331846"/>
    <w:rsid w:val="00332835"/>
    <w:rsid w:val="0033312E"/>
    <w:rsid w:val="00333700"/>
    <w:rsid w:val="003349E4"/>
    <w:rsid w:val="00334E5A"/>
    <w:rsid w:val="00335AFC"/>
    <w:rsid w:val="00336610"/>
    <w:rsid w:val="0033746D"/>
    <w:rsid w:val="0033774A"/>
    <w:rsid w:val="003404DC"/>
    <w:rsid w:val="00340FC2"/>
    <w:rsid w:val="003410E6"/>
    <w:rsid w:val="00341F2E"/>
    <w:rsid w:val="003421C7"/>
    <w:rsid w:val="003429D4"/>
    <w:rsid w:val="0034380F"/>
    <w:rsid w:val="00343F7A"/>
    <w:rsid w:val="00344AC7"/>
    <w:rsid w:val="003450D5"/>
    <w:rsid w:val="00345192"/>
    <w:rsid w:val="00346040"/>
    <w:rsid w:val="0034632B"/>
    <w:rsid w:val="00346B42"/>
    <w:rsid w:val="00347ED0"/>
    <w:rsid w:val="00350F86"/>
    <w:rsid w:val="00351113"/>
    <w:rsid w:val="00351F8E"/>
    <w:rsid w:val="0035212B"/>
    <w:rsid w:val="0035305F"/>
    <w:rsid w:val="003538CB"/>
    <w:rsid w:val="00356029"/>
    <w:rsid w:val="003562BB"/>
    <w:rsid w:val="0035687F"/>
    <w:rsid w:val="00357089"/>
    <w:rsid w:val="003573AB"/>
    <w:rsid w:val="00357FB6"/>
    <w:rsid w:val="003607AA"/>
    <w:rsid w:val="00361FD4"/>
    <w:rsid w:val="003622F6"/>
    <w:rsid w:val="00362B67"/>
    <w:rsid w:val="0036305D"/>
    <w:rsid w:val="003635C5"/>
    <w:rsid w:val="0036389A"/>
    <w:rsid w:val="003644BA"/>
    <w:rsid w:val="00364950"/>
    <w:rsid w:val="00364E0B"/>
    <w:rsid w:val="00366918"/>
    <w:rsid w:val="00366FB6"/>
    <w:rsid w:val="00367E78"/>
    <w:rsid w:val="00371DD4"/>
    <w:rsid w:val="00373D3C"/>
    <w:rsid w:val="00373E0D"/>
    <w:rsid w:val="00373FC4"/>
    <w:rsid w:val="00375329"/>
    <w:rsid w:val="00375B08"/>
    <w:rsid w:val="00376257"/>
    <w:rsid w:val="00377106"/>
    <w:rsid w:val="0037754C"/>
    <w:rsid w:val="00377F91"/>
    <w:rsid w:val="0038034B"/>
    <w:rsid w:val="00381A48"/>
    <w:rsid w:val="00384494"/>
    <w:rsid w:val="00384B0C"/>
    <w:rsid w:val="00384F02"/>
    <w:rsid w:val="00384FC3"/>
    <w:rsid w:val="00385523"/>
    <w:rsid w:val="003858DE"/>
    <w:rsid w:val="00386DE0"/>
    <w:rsid w:val="0038796E"/>
    <w:rsid w:val="00387A55"/>
    <w:rsid w:val="003922D3"/>
    <w:rsid w:val="003925FD"/>
    <w:rsid w:val="00393431"/>
    <w:rsid w:val="00394F9E"/>
    <w:rsid w:val="003962BC"/>
    <w:rsid w:val="0039678F"/>
    <w:rsid w:val="00396C63"/>
    <w:rsid w:val="00397431"/>
    <w:rsid w:val="003975A2"/>
    <w:rsid w:val="003A0AC1"/>
    <w:rsid w:val="003A1447"/>
    <w:rsid w:val="003A14D5"/>
    <w:rsid w:val="003A173F"/>
    <w:rsid w:val="003A1CFE"/>
    <w:rsid w:val="003A2159"/>
    <w:rsid w:val="003A230A"/>
    <w:rsid w:val="003A2F5F"/>
    <w:rsid w:val="003A3419"/>
    <w:rsid w:val="003A3A8F"/>
    <w:rsid w:val="003A5197"/>
    <w:rsid w:val="003A62B2"/>
    <w:rsid w:val="003A6BEE"/>
    <w:rsid w:val="003A7EF3"/>
    <w:rsid w:val="003B090F"/>
    <w:rsid w:val="003B178E"/>
    <w:rsid w:val="003B1FC8"/>
    <w:rsid w:val="003B566C"/>
    <w:rsid w:val="003B606F"/>
    <w:rsid w:val="003B6DB7"/>
    <w:rsid w:val="003B7B36"/>
    <w:rsid w:val="003C21E5"/>
    <w:rsid w:val="003C2B4D"/>
    <w:rsid w:val="003C3053"/>
    <w:rsid w:val="003C30BD"/>
    <w:rsid w:val="003C423D"/>
    <w:rsid w:val="003C4A2F"/>
    <w:rsid w:val="003C4ABC"/>
    <w:rsid w:val="003C5A62"/>
    <w:rsid w:val="003C5F66"/>
    <w:rsid w:val="003C6DF3"/>
    <w:rsid w:val="003C6E18"/>
    <w:rsid w:val="003C7F15"/>
    <w:rsid w:val="003D0064"/>
    <w:rsid w:val="003D04D7"/>
    <w:rsid w:val="003D04FD"/>
    <w:rsid w:val="003D0DFE"/>
    <w:rsid w:val="003D1CDC"/>
    <w:rsid w:val="003D1F42"/>
    <w:rsid w:val="003D375B"/>
    <w:rsid w:val="003D4102"/>
    <w:rsid w:val="003D473F"/>
    <w:rsid w:val="003D4B1F"/>
    <w:rsid w:val="003D5873"/>
    <w:rsid w:val="003D5F60"/>
    <w:rsid w:val="003D6007"/>
    <w:rsid w:val="003D6644"/>
    <w:rsid w:val="003D697E"/>
    <w:rsid w:val="003D6A6E"/>
    <w:rsid w:val="003D6CA3"/>
    <w:rsid w:val="003D6D90"/>
    <w:rsid w:val="003E0028"/>
    <w:rsid w:val="003E01F8"/>
    <w:rsid w:val="003E078B"/>
    <w:rsid w:val="003E0E88"/>
    <w:rsid w:val="003E0F7A"/>
    <w:rsid w:val="003E1BE6"/>
    <w:rsid w:val="003E1D23"/>
    <w:rsid w:val="003E1D3D"/>
    <w:rsid w:val="003E1D99"/>
    <w:rsid w:val="003E1EF4"/>
    <w:rsid w:val="003E2436"/>
    <w:rsid w:val="003E3D28"/>
    <w:rsid w:val="003E43BA"/>
    <w:rsid w:val="003E441C"/>
    <w:rsid w:val="003E4D13"/>
    <w:rsid w:val="003E4D81"/>
    <w:rsid w:val="003E52C0"/>
    <w:rsid w:val="003E58C0"/>
    <w:rsid w:val="003E62EE"/>
    <w:rsid w:val="003E6421"/>
    <w:rsid w:val="003E6458"/>
    <w:rsid w:val="003E6560"/>
    <w:rsid w:val="003E6BC0"/>
    <w:rsid w:val="003E7516"/>
    <w:rsid w:val="003E79D8"/>
    <w:rsid w:val="003E7C68"/>
    <w:rsid w:val="003F0A66"/>
    <w:rsid w:val="003F183A"/>
    <w:rsid w:val="003F3338"/>
    <w:rsid w:val="003F3449"/>
    <w:rsid w:val="003F3CF7"/>
    <w:rsid w:val="003F5485"/>
    <w:rsid w:val="003F5C75"/>
    <w:rsid w:val="003F5DB4"/>
    <w:rsid w:val="003F5F62"/>
    <w:rsid w:val="003F71AF"/>
    <w:rsid w:val="003F7FA0"/>
    <w:rsid w:val="00400603"/>
    <w:rsid w:val="004007A9"/>
    <w:rsid w:val="00400CAE"/>
    <w:rsid w:val="00401C0A"/>
    <w:rsid w:val="00403304"/>
    <w:rsid w:val="0040363E"/>
    <w:rsid w:val="004036E8"/>
    <w:rsid w:val="0040398B"/>
    <w:rsid w:val="00403C6B"/>
    <w:rsid w:val="00403F7D"/>
    <w:rsid w:val="00404428"/>
    <w:rsid w:val="004046E5"/>
    <w:rsid w:val="00405538"/>
    <w:rsid w:val="00406391"/>
    <w:rsid w:val="00406704"/>
    <w:rsid w:val="00407C23"/>
    <w:rsid w:val="00407FDA"/>
    <w:rsid w:val="0041036F"/>
    <w:rsid w:val="00410B43"/>
    <w:rsid w:val="00410B9F"/>
    <w:rsid w:val="00410DA6"/>
    <w:rsid w:val="00410F50"/>
    <w:rsid w:val="004120C0"/>
    <w:rsid w:val="00412224"/>
    <w:rsid w:val="004122E6"/>
    <w:rsid w:val="004133AA"/>
    <w:rsid w:val="00414B0F"/>
    <w:rsid w:val="00414F89"/>
    <w:rsid w:val="0041506C"/>
    <w:rsid w:val="004158D5"/>
    <w:rsid w:val="00416894"/>
    <w:rsid w:val="00416902"/>
    <w:rsid w:val="004179C4"/>
    <w:rsid w:val="00417ECA"/>
    <w:rsid w:val="00420105"/>
    <w:rsid w:val="00420446"/>
    <w:rsid w:val="004205C8"/>
    <w:rsid w:val="00420787"/>
    <w:rsid w:val="004207F6"/>
    <w:rsid w:val="00420E5C"/>
    <w:rsid w:val="00420F52"/>
    <w:rsid w:val="004217A8"/>
    <w:rsid w:val="004221C0"/>
    <w:rsid w:val="00422A5F"/>
    <w:rsid w:val="00422EFD"/>
    <w:rsid w:val="00424627"/>
    <w:rsid w:val="00424628"/>
    <w:rsid w:val="004247CD"/>
    <w:rsid w:val="004249EB"/>
    <w:rsid w:val="00424ACB"/>
    <w:rsid w:val="00425D7C"/>
    <w:rsid w:val="004277AB"/>
    <w:rsid w:val="004306E1"/>
    <w:rsid w:val="004308F7"/>
    <w:rsid w:val="0043099A"/>
    <w:rsid w:val="00431008"/>
    <w:rsid w:val="00431EB3"/>
    <w:rsid w:val="00432162"/>
    <w:rsid w:val="00433041"/>
    <w:rsid w:val="004330ED"/>
    <w:rsid w:val="0043316E"/>
    <w:rsid w:val="00433692"/>
    <w:rsid w:val="004336B7"/>
    <w:rsid w:val="00434378"/>
    <w:rsid w:val="0043496A"/>
    <w:rsid w:val="00435205"/>
    <w:rsid w:val="00435508"/>
    <w:rsid w:val="00440068"/>
    <w:rsid w:val="00440297"/>
    <w:rsid w:val="004406D9"/>
    <w:rsid w:val="00441DE0"/>
    <w:rsid w:val="004422F2"/>
    <w:rsid w:val="00442457"/>
    <w:rsid w:val="00442F8C"/>
    <w:rsid w:val="004433DA"/>
    <w:rsid w:val="00443890"/>
    <w:rsid w:val="00443B1F"/>
    <w:rsid w:val="0044421D"/>
    <w:rsid w:val="00445760"/>
    <w:rsid w:val="00445A1C"/>
    <w:rsid w:val="00446138"/>
    <w:rsid w:val="00446417"/>
    <w:rsid w:val="004465B5"/>
    <w:rsid w:val="004468D9"/>
    <w:rsid w:val="004468E6"/>
    <w:rsid w:val="0044725E"/>
    <w:rsid w:val="00451091"/>
    <w:rsid w:val="004518D2"/>
    <w:rsid w:val="00452118"/>
    <w:rsid w:val="004528FA"/>
    <w:rsid w:val="004529B1"/>
    <w:rsid w:val="00452B88"/>
    <w:rsid w:val="0045304E"/>
    <w:rsid w:val="00453184"/>
    <w:rsid w:val="00454158"/>
    <w:rsid w:val="00454322"/>
    <w:rsid w:val="00454F28"/>
    <w:rsid w:val="00455156"/>
    <w:rsid w:val="004552D1"/>
    <w:rsid w:val="004554F6"/>
    <w:rsid w:val="00456F1C"/>
    <w:rsid w:val="004573A5"/>
    <w:rsid w:val="00457D11"/>
    <w:rsid w:val="00457E06"/>
    <w:rsid w:val="00460242"/>
    <w:rsid w:val="00461161"/>
    <w:rsid w:val="004622E1"/>
    <w:rsid w:val="004623F6"/>
    <w:rsid w:val="00462AD0"/>
    <w:rsid w:val="00462D3F"/>
    <w:rsid w:val="00463291"/>
    <w:rsid w:val="00463330"/>
    <w:rsid w:val="0046479B"/>
    <w:rsid w:val="00464CC1"/>
    <w:rsid w:val="004661B2"/>
    <w:rsid w:val="00466748"/>
    <w:rsid w:val="00467899"/>
    <w:rsid w:val="00467908"/>
    <w:rsid w:val="0047048C"/>
    <w:rsid w:val="004704A2"/>
    <w:rsid w:val="00470894"/>
    <w:rsid w:val="004712F3"/>
    <w:rsid w:val="00471AA2"/>
    <w:rsid w:val="00471EEA"/>
    <w:rsid w:val="004723A6"/>
    <w:rsid w:val="00472499"/>
    <w:rsid w:val="00472897"/>
    <w:rsid w:val="004742E4"/>
    <w:rsid w:val="00474C32"/>
    <w:rsid w:val="00474D18"/>
    <w:rsid w:val="00475680"/>
    <w:rsid w:val="00476843"/>
    <w:rsid w:val="00477890"/>
    <w:rsid w:val="00477C33"/>
    <w:rsid w:val="004808DF"/>
    <w:rsid w:val="00481E12"/>
    <w:rsid w:val="004823F7"/>
    <w:rsid w:val="00482C57"/>
    <w:rsid w:val="00483783"/>
    <w:rsid w:val="00483C9F"/>
    <w:rsid w:val="004843B2"/>
    <w:rsid w:val="0048550A"/>
    <w:rsid w:val="00485F57"/>
    <w:rsid w:val="004875E1"/>
    <w:rsid w:val="00490BB2"/>
    <w:rsid w:val="00491405"/>
    <w:rsid w:val="00491EF8"/>
    <w:rsid w:val="004924FE"/>
    <w:rsid w:val="00492593"/>
    <w:rsid w:val="004927AF"/>
    <w:rsid w:val="00492D35"/>
    <w:rsid w:val="00492F5F"/>
    <w:rsid w:val="00493F8B"/>
    <w:rsid w:val="00494B19"/>
    <w:rsid w:val="00494DE4"/>
    <w:rsid w:val="00496700"/>
    <w:rsid w:val="00496989"/>
    <w:rsid w:val="00496B65"/>
    <w:rsid w:val="004A03DC"/>
    <w:rsid w:val="004A1C1D"/>
    <w:rsid w:val="004A2ACF"/>
    <w:rsid w:val="004A3CD4"/>
    <w:rsid w:val="004A497E"/>
    <w:rsid w:val="004A5E12"/>
    <w:rsid w:val="004A6B58"/>
    <w:rsid w:val="004A780E"/>
    <w:rsid w:val="004B0465"/>
    <w:rsid w:val="004B0D99"/>
    <w:rsid w:val="004B1E45"/>
    <w:rsid w:val="004B4D66"/>
    <w:rsid w:val="004B50FB"/>
    <w:rsid w:val="004B6CFC"/>
    <w:rsid w:val="004B7A95"/>
    <w:rsid w:val="004B7DAF"/>
    <w:rsid w:val="004C0F98"/>
    <w:rsid w:val="004C13A9"/>
    <w:rsid w:val="004C13EB"/>
    <w:rsid w:val="004C146D"/>
    <w:rsid w:val="004C2458"/>
    <w:rsid w:val="004C3F7D"/>
    <w:rsid w:val="004C4A8A"/>
    <w:rsid w:val="004C5071"/>
    <w:rsid w:val="004C77F7"/>
    <w:rsid w:val="004C791B"/>
    <w:rsid w:val="004C7A42"/>
    <w:rsid w:val="004D06FA"/>
    <w:rsid w:val="004D0802"/>
    <w:rsid w:val="004D0DE3"/>
    <w:rsid w:val="004D21B6"/>
    <w:rsid w:val="004D2DAF"/>
    <w:rsid w:val="004D395E"/>
    <w:rsid w:val="004D3F21"/>
    <w:rsid w:val="004D408E"/>
    <w:rsid w:val="004D52BB"/>
    <w:rsid w:val="004D7B19"/>
    <w:rsid w:val="004E080F"/>
    <w:rsid w:val="004E1882"/>
    <w:rsid w:val="004E2417"/>
    <w:rsid w:val="004E30B3"/>
    <w:rsid w:val="004E3D72"/>
    <w:rsid w:val="004E5750"/>
    <w:rsid w:val="004E6826"/>
    <w:rsid w:val="004F02DA"/>
    <w:rsid w:val="004F1458"/>
    <w:rsid w:val="004F1820"/>
    <w:rsid w:val="004F2473"/>
    <w:rsid w:val="004F2769"/>
    <w:rsid w:val="004F277D"/>
    <w:rsid w:val="004F3666"/>
    <w:rsid w:val="004F41A8"/>
    <w:rsid w:val="004F4223"/>
    <w:rsid w:val="004F44AE"/>
    <w:rsid w:val="004F49B8"/>
    <w:rsid w:val="004F4ED1"/>
    <w:rsid w:val="004F5874"/>
    <w:rsid w:val="004F5FB9"/>
    <w:rsid w:val="004F6E37"/>
    <w:rsid w:val="004F743B"/>
    <w:rsid w:val="004F7CA9"/>
    <w:rsid w:val="00500038"/>
    <w:rsid w:val="005009CA"/>
    <w:rsid w:val="00502843"/>
    <w:rsid w:val="00502A25"/>
    <w:rsid w:val="00503F3A"/>
    <w:rsid w:val="00504938"/>
    <w:rsid w:val="005053C7"/>
    <w:rsid w:val="00506778"/>
    <w:rsid w:val="00506E58"/>
    <w:rsid w:val="005070C7"/>
    <w:rsid w:val="00507657"/>
    <w:rsid w:val="00510245"/>
    <w:rsid w:val="00511EDF"/>
    <w:rsid w:val="00511F0B"/>
    <w:rsid w:val="00513391"/>
    <w:rsid w:val="00513440"/>
    <w:rsid w:val="00513C50"/>
    <w:rsid w:val="00515009"/>
    <w:rsid w:val="00516B9E"/>
    <w:rsid w:val="0051737F"/>
    <w:rsid w:val="0052022F"/>
    <w:rsid w:val="0052265A"/>
    <w:rsid w:val="00522DA1"/>
    <w:rsid w:val="00522F03"/>
    <w:rsid w:val="005234E6"/>
    <w:rsid w:val="00523DF6"/>
    <w:rsid w:val="00524324"/>
    <w:rsid w:val="00525135"/>
    <w:rsid w:val="005260EC"/>
    <w:rsid w:val="00526964"/>
    <w:rsid w:val="00526D24"/>
    <w:rsid w:val="005309A8"/>
    <w:rsid w:val="00530D9B"/>
    <w:rsid w:val="005312EA"/>
    <w:rsid w:val="005319CA"/>
    <w:rsid w:val="00531BB2"/>
    <w:rsid w:val="00531CF0"/>
    <w:rsid w:val="00532B94"/>
    <w:rsid w:val="005346D4"/>
    <w:rsid w:val="00534C8F"/>
    <w:rsid w:val="00534C99"/>
    <w:rsid w:val="00535070"/>
    <w:rsid w:val="005353E4"/>
    <w:rsid w:val="00535B47"/>
    <w:rsid w:val="00536527"/>
    <w:rsid w:val="005373FF"/>
    <w:rsid w:val="00537787"/>
    <w:rsid w:val="00537B9C"/>
    <w:rsid w:val="00541DC6"/>
    <w:rsid w:val="00543299"/>
    <w:rsid w:val="00544205"/>
    <w:rsid w:val="005442C8"/>
    <w:rsid w:val="005446AB"/>
    <w:rsid w:val="00547270"/>
    <w:rsid w:val="005477AC"/>
    <w:rsid w:val="005510ED"/>
    <w:rsid w:val="00551D17"/>
    <w:rsid w:val="00551DB9"/>
    <w:rsid w:val="00552156"/>
    <w:rsid w:val="005524B9"/>
    <w:rsid w:val="00552748"/>
    <w:rsid w:val="00552F5F"/>
    <w:rsid w:val="00553D30"/>
    <w:rsid w:val="005540A3"/>
    <w:rsid w:val="005544BF"/>
    <w:rsid w:val="0055474B"/>
    <w:rsid w:val="00554D1A"/>
    <w:rsid w:val="005553FB"/>
    <w:rsid w:val="005560FF"/>
    <w:rsid w:val="00556267"/>
    <w:rsid w:val="005568FF"/>
    <w:rsid w:val="00556D4D"/>
    <w:rsid w:val="00557441"/>
    <w:rsid w:val="0056006E"/>
    <w:rsid w:val="005607C2"/>
    <w:rsid w:val="005613A2"/>
    <w:rsid w:val="005621DB"/>
    <w:rsid w:val="005629B6"/>
    <w:rsid w:val="00562B09"/>
    <w:rsid w:val="005632C6"/>
    <w:rsid w:val="005645AE"/>
    <w:rsid w:val="005658C3"/>
    <w:rsid w:val="00566D6A"/>
    <w:rsid w:val="005701FE"/>
    <w:rsid w:val="00571C8D"/>
    <w:rsid w:val="00574670"/>
    <w:rsid w:val="00574E25"/>
    <w:rsid w:val="00577141"/>
    <w:rsid w:val="005803FD"/>
    <w:rsid w:val="005807AD"/>
    <w:rsid w:val="00581328"/>
    <w:rsid w:val="00581B4B"/>
    <w:rsid w:val="00583C57"/>
    <w:rsid w:val="00584368"/>
    <w:rsid w:val="00585765"/>
    <w:rsid w:val="005865C6"/>
    <w:rsid w:val="00587976"/>
    <w:rsid w:val="00587A9A"/>
    <w:rsid w:val="0059057E"/>
    <w:rsid w:val="00590EF7"/>
    <w:rsid w:val="00591118"/>
    <w:rsid w:val="0059124A"/>
    <w:rsid w:val="00591C19"/>
    <w:rsid w:val="00591E96"/>
    <w:rsid w:val="00592458"/>
    <w:rsid w:val="00593650"/>
    <w:rsid w:val="00593BAC"/>
    <w:rsid w:val="00594080"/>
    <w:rsid w:val="00594098"/>
    <w:rsid w:val="00594812"/>
    <w:rsid w:val="00595665"/>
    <w:rsid w:val="00597950"/>
    <w:rsid w:val="00597EED"/>
    <w:rsid w:val="005A00AD"/>
    <w:rsid w:val="005A1745"/>
    <w:rsid w:val="005A2A04"/>
    <w:rsid w:val="005A3387"/>
    <w:rsid w:val="005A3788"/>
    <w:rsid w:val="005A4427"/>
    <w:rsid w:val="005A4A2E"/>
    <w:rsid w:val="005A5079"/>
    <w:rsid w:val="005A6870"/>
    <w:rsid w:val="005A7B64"/>
    <w:rsid w:val="005B0863"/>
    <w:rsid w:val="005B0CF0"/>
    <w:rsid w:val="005B1086"/>
    <w:rsid w:val="005B1C2D"/>
    <w:rsid w:val="005B29FB"/>
    <w:rsid w:val="005B2D61"/>
    <w:rsid w:val="005B2EB3"/>
    <w:rsid w:val="005B4024"/>
    <w:rsid w:val="005B4E8C"/>
    <w:rsid w:val="005B526F"/>
    <w:rsid w:val="005B5D57"/>
    <w:rsid w:val="005B6826"/>
    <w:rsid w:val="005C0B54"/>
    <w:rsid w:val="005C0D14"/>
    <w:rsid w:val="005C0DD6"/>
    <w:rsid w:val="005C11C4"/>
    <w:rsid w:val="005C1790"/>
    <w:rsid w:val="005C1C4C"/>
    <w:rsid w:val="005C2431"/>
    <w:rsid w:val="005C29FC"/>
    <w:rsid w:val="005C2E45"/>
    <w:rsid w:val="005C418F"/>
    <w:rsid w:val="005C433C"/>
    <w:rsid w:val="005C4D12"/>
    <w:rsid w:val="005C552C"/>
    <w:rsid w:val="005C594F"/>
    <w:rsid w:val="005C59A2"/>
    <w:rsid w:val="005C5A16"/>
    <w:rsid w:val="005C5DAE"/>
    <w:rsid w:val="005C6593"/>
    <w:rsid w:val="005C6803"/>
    <w:rsid w:val="005C685F"/>
    <w:rsid w:val="005C76EE"/>
    <w:rsid w:val="005C772D"/>
    <w:rsid w:val="005D0AF9"/>
    <w:rsid w:val="005D109F"/>
    <w:rsid w:val="005D11C6"/>
    <w:rsid w:val="005D1773"/>
    <w:rsid w:val="005D2DD6"/>
    <w:rsid w:val="005D3247"/>
    <w:rsid w:val="005D3344"/>
    <w:rsid w:val="005D371B"/>
    <w:rsid w:val="005D3B1E"/>
    <w:rsid w:val="005D3EB2"/>
    <w:rsid w:val="005D4049"/>
    <w:rsid w:val="005D511A"/>
    <w:rsid w:val="005D57DE"/>
    <w:rsid w:val="005D5838"/>
    <w:rsid w:val="005D5A22"/>
    <w:rsid w:val="005D62FA"/>
    <w:rsid w:val="005D660F"/>
    <w:rsid w:val="005E0E5E"/>
    <w:rsid w:val="005E0E85"/>
    <w:rsid w:val="005E115D"/>
    <w:rsid w:val="005E1528"/>
    <w:rsid w:val="005E1C70"/>
    <w:rsid w:val="005E2325"/>
    <w:rsid w:val="005E287E"/>
    <w:rsid w:val="005E2E0D"/>
    <w:rsid w:val="005E39A8"/>
    <w:rsid w:val="005E438A"/>
    <w:rsid w:val="005E439D"/>
    <w:rsid w:val="005E441A"/>
    <w:rsid w:val="005E4B58"/>
    <w:rsid w:val="005E52FE"/>
    <w:rsid w:val="005E5DB2"/>
    <w:rsid w:val="005E648B"/>
    <w:rsid w:val="005E6674"/>
    <w:rsid w:val="005E6AE7"/>
    <w:rsid w:val="005E7AED"/>
    <w:rsid w:val="005E7B49"/>
    <w:rsid w:val="005F0016"/>
    <w:rsid w:val="005F01D7"/>
    <w:rsid w:val="005F0736"/>
    <w:rsid w:val="005F2011"/>
    <w:rsid w:val="005F2D98"/>
    <w:rsid w:val="005F4399"/>
    <w:rsid w:val="005F4BF1"/>
    <w:rsid w:val="005F4F26"/>
    <w:rsid w:val="005F6346"/>
    <w:rsid w:val="005F70A6"/>
    <w:rsid w:val="005F7376"/>
    <w:rsid w:val="006003FB"/>
    <w:rsid w:val="00600F13"/>
    <w:rsid w:val="00601E7A"/>
    <w:rsid w:val="0060263B"/>
    <w:rsid w:val="00603562"/>
    <w:rsid w:val="006035CE"/>
    <w:rsid w:val="006041E4"/>
    <w:rsid w:val="00606AF3"/>
    <w:rsid w:val="00606C24"/>
    <w:rsid w:val="00606FFC"/>
    <w:rsid w:val="006074F5"/>
    <w:rsid w:val="00610008"/>
    <w:rsid w:val="00610FEF"/>
    <w:rsid w:val="006111EC"/>
    <w:rsid w:val="0061141D"/>
    <w:rsid w:val="00611E9B"/>
    <w:rsid w:val="00612315"/>
    <w:rsid w:val="006139FC"/>
    <w:rsid w:val="00613B95"/>
    <w:rsid w:val="0061532A"/>
    <w:rsid w:val="00615B67"/>
    <w:rsid w:val="00615C41"/>
    <w:rsid w:val="006173FD"/>
    <w:rsid w:val="00617894"/>
    <w:rsid w:val="00617D66"/>
    <w:rsid w:val="0062059E"/>
    <w:rsid w:val="006207BC"/>
    <w:rsid w:val="00620FDA"/>
    <w:rsid w:val="00621779"/>
    <w:rsid w:val="006224D6"/>
    <w:rsid w:val="0062269B"/>
    <w:rsid w:val="006229F4"/>
    <w:rsid w:val="006234E2"/>
    <w:rsid w:val="00623FFD"/>
    <w:rsid w:val="0062456F"/>
    <w:rsid w:val="006255EE"/>
    <w:rsid w:val="00625F11"/>
    <w:rsid w:val="00625F4E"/>
    <w:rsid w:val="0062620C"/>
    <w:rsid w:val="00626801"/>
    <w:rsid w:val="0062705E"/>
    <w:rsid w:val="00632D76"/>
    <w:rsid w:val="00633B89"/>
    <w:rsid w:val="00633C6F"/>
    <w:rsid w:val="00634007"/>
    <w:rsid w:val="00634C86"/>
    <w:rsid w:val="00636122"/>
    <w:rsid w:val="00636C8F"/>
    <w:rsid w:val="00637508"/>
    <w:rsid w:val="0064233B"/>
    <w:rsid w:val="00642B10"/>
    <w:rsid w:val="00643333"/>
    <w:rsid w:val="006439F5"/>
    <w:rsid w:val="006442F9"/>
    <w:rsid w:val="00644A6B"/>
    <w:rsid w:val="00644A6E"/>
    <w:rsid w:val="00651F6E"/>
    <w:rsid w:val="0065267B"/>
    <w:rsid w:val="00654521"/>
    <w:rsid w:val="00655DCC"/>
    <w:rsid w:val="00656290"/>
    <w:rsid w:val="00656B29"/>
    <w:rsid w:val="00656DF3"/>
    <w:rsid w:val="00657CCC"/>
    <w:rsid w:val="00657DE5"/>
    <w:rsid w:val="00660C3D"/>
    <w:rsid w:val="006613F2"/>
    <w:rsid w:val="00661937"/>
    <w:rsid w:val="00661D85"/>
    <w:rsid w:val="00662726"/>
    <w:rsid w:val="006637E3"/>
    <w:rsid w:val="006638CA"/>
    <w:rsid w:val="00663E4E"/>
    <w:rsid w:val="006644FD"/>
    <w:rsid w:val="00664D8F"/>
    <w:rsid w:val="00664E45"/>
    <w:rsid w:val="00664E81"/>
    <w:rsid w:val="00664F71"/>
    <w:rsid w:val="00665811"/>
    <w:rsid w:val="00665BFA"/>
    <w:rsid w:val="0066634C"/>
    <w:rsid w:val="006665A1"/>
    <w:rsid w:val="00666989"/>
    <w:rsid w:val="00666CD9"/>
    <w:rsid w:val="00670271"/>
    <w:rsid w:val="0067107D"/>
    <w:rsid w:val="0067134F"/>
    <w:rsid w:val="00671F19"/>
    <w:rsid w:val="006720E2"/>
    <w:rsid w:val="00672104"/>
    <w:rsid w:val="00672135"/>
    <w:rsid w:val="00672254"/>
    <w:rsid w:val="006726C2"/>
    <w:rsid w:val="00672C26"/>
    <w:rsid w:val="00672E43"/>
    <w:rsid w:val="0067595C"/>
    <w:rsid w:val="00675B30"/>
    <w:rsid w:val="006764D2"/>
    <w:rsid w:val="00676799"/>
    <w:rsid w:val="00676A4F"/>
    <w:rsid w:val="00680A11"/>
    <w:rsid w:val="0068166D"/>
    <w:rsid w:val="0068263D"/>
    <w:rsid w:val="006826D5"/>
    <w:rsid w:val="00682FE9"/>
    <w:rsid w:val="006833E5"/>
    <w:rsid w:val="00684404"/>
    <w:rsid w:val="006845FC"/>
    <w:rsid w:val="00684D5B"/>
    <w:rsid w:val="00685449"/>
    <w:rsid w:val="006855A2"/>
    <w:rsid w:val="00686BAF"/>
    <w:rsid w:val="006870B6"/>
    <w:rsid w:val="00690586"/>
    <w:rsid w:val="00690F4E"/>
    <w:rsid w:val="00691297"/>
    <w:rsid w:val="00691DD6"/>
    <w:rsid w:val="0069292C"/>
    <w:rsid w:val="006934F0"/>
    <w:rsid w:val="006936A4"/>
    <w:rsid w:val="006942E4"/>
    <w:rsid w:val="00694D45"/>
    <w:rsid w:val="00695599"/>
    <w:rsid w:val="00695779"/>
    <w:rsid w:val="006966DD"/>
    <w:rsid w:val="0069677F"/>
    <w:rsid w:val="00696887"/>
    <w:rsid w:val="00696C78"/>
    <w:rsid w:val="00697347"/>
    <w:rsid w:val="00697637"/>
    <w:rsid w:val="006979C3"/>
    <w:rsid w:val="006A0856"/>
    <w:rsid w:val="006A136C"/>
    <w:rsid w:val="006A188B"/>
    <w:rsid w:val="006A2161"/>
    <w:rsid w:val="006A2B1C"/>
    <w:rsid w:val="006A3725"/>
    <w:rsid w:val="006A46A3"/>
    <w:rsid w:val="006A56E7"/>
    <w:rsid w:val="006A6BC1"/>
    <w:rsid w:val="006A6CBC"/>
    <w:rsid w:val="006B01AE"/>
    <w:rsid w:val="006B10EE"/>
    <w:rsid w:val="006B186F"/>
    <w:rsid w:val="006B1A4A"/>
    <w:rsid w:val="006B1C1E"/>
    <w:rsid w:val="006B234D"/>
    <w:rsid w:val="006B2FB8"/>
    <w:rsid w:val="006B39BA"/>
    <w:rsid w:val="006B3EA6"/>
    <w:rsid w:val="006B4068"/>
    <w:rsid w:val="006B417A"/>
    <w:rsid w:val="006B465D"/>
    <w:rsid w:val="006B48C0"/>
    <w:rsid w:val="006B4AFC"/>
    <w:rsid w:val="006B5B47"/>
    <w:rsid w:val="006B6D5A"/>
    <w:rsid w:val="006B6F34"/>
    <w:rsid w:val="006C0108"/>
    <w:rsid w:val="006C1F49"/>
    <w:rsid w:val="006C25E2"/>
    <w:rsid w:val="006C4318"/>
    <w:rsid w:val="006C4497"/>
    <w:rsid w:val="006C58F3"/>
    <w:rsid w:val="006C59B6"/>
    <w:rsid w:val="006C6658"/>
    <w:rsid w:val="006C76F0"/>
    <w:rsid w:val="006C7E2F"/>
    <w:rsid w:val="006D05A0"/>
    <w:rsid w:val="006D09A7"/>
    <w:rsid w:val="006D09B2"/>
    <w:rsid w:val="006D3473"/>
    <w:rsid w:val="006D394F"/>
    <w:rsid w:val="006D4656"/>
    <w:rsid w:val="006D4926"/>
    <w:rsid w:val="006D5039"/>
    <w:rsid w:val="006D5295"/>
    <w:rsid w:val="006D54E7"/>
    <w:rsid w:val="006D58DD"/>
    <w:rsid w:val="006D70AD"/>
    <w:rsid w:val="006E1630"/>
    <w:rsid w:val="006E1A00"/>
    <w:rsid w:val="006E2B6E"/>
    <w:rsid w:val="006E31F1"/>
    <w:rsid w:val="006E38BD"/>
    <w:rsid w:val="006E4376"/>
    <w:rsid w:val="006E46E4"/>
    <w:rsid w:val="006E4EE4"/>
    <w:rsid w:val="006E53EF"/>
    <w:rsid w:val="006E5FA5"/>
    <w:rsid w:val="006E604E"/>
    <w:rsid w:val="006E6DDC"/>
    <w:rsid w:val="006E78AC"/>
    <w:rsid w:val="006F0107"/>
    <w:rsid w:val="006F0A08"/>
    <w:rsid w:val="006F145F"/>
    <w:rsid w:val="006F1773"/>
    <w:rsid w:val="006F19C4"/>
    <w:rsid w:val="006F2F38"/>
    <w:rsid w:val="006F4414"/>
    <w:rsid w:val="006F57E4"/>
    <w:rsid w:val="006F63C9"/>
    <w:rsid w:val="006F64CB"/>
    <w:rsid w:val="006F65F6"/>
    <w:rsid w:val="006F6BF5"/>
    <w:rsid w:val="006F6F18"/>
    <w:rsid w:val="006F70E7"/>
    <w:rsid w:val="006F781A"/>
    <w:rsid w:val="006F7D52"/>
    <w:rsid w:val="00700422"/>
    <w:rsid w:val="00700BE6"/>
    <w:rsid w:val="00701544"/>
    <w:rsid w:val="00702618"/>
    <w:rsid w:val="007030E6"/>
    <w:rsid w:val="007045C2"/>
    <w:rsid w:val="007048E6"/>
    <w:rsid w:val="00704BBE"/>
    <w:rsid w:val="00704E5F"/>
    <w:rsid w:val="00705C0E"/>
    <w:rsid w:val="007072B3"/>
    <w:rsid w:val="00707F31"/>
    <w:rsid w:val="007106D4"/>
    <w:rsid w:val="0071154B"/>
    <w:rsid w:val="00712134"/>
    <w:rsid w:val="00712536"/>
    <w:rsid w:val="0071269A"/>
    <w:rsid w:val="00712B55"/>
    <w:rsid w:val="0071407F"/>
    <w:rsid w:val="00714224"/>
    <w:rsid w:val="00715277"/>
    <w:rsid w:val="00716BDF"/>
    <w:rsid w:val="00716D6A"/>
    <w:rsid w:val="00717995"/>
    <w:rsid w:val="007203EC"/>
    <w:rsid w:val="007208F2"/>
    <w:rsid w:val="00721579"/>
    <w:rsid w:val="0072233F"/>
    <w:rsid w:val="00722BB6"/>
    <w:rsid w:val="00723827"/>
    <w:rsid w:val="00723E34"/>
    <w:rsid w:val="00724421"/>
    <w:rsid w:val="00725E33"/>
    <w:rsid w:val="00726F5F"/>
    <w:rsid w:val="00727135"/>
    <w:rsid w:val="00730BDC"/>
    <w:rsid w:val="00730F8A"/>
    <w:rsid w:val="0073147F"/>
    <w:rsid w:val="007314B5"/>
    <w:rsid w:val="00731F1D"/>
    <w:rsid w:val="00731FD2"/>
    <w:rsid w:val="00732C17"/>
    <w:rsid w:val="00732FFB"/>
    <w:rsid w:val="00733445"/>
    <w:rsid w:val="007337D0"/>
    <w:rsid w:val="00733889"/>
    <w:rsid w:val="00733A3D"/>
    <w:rsid w:val="007340D5"/>
    <w:rsid w:val="00734787"/>
    <w:rsid w:val="00734BB6"/>
    <w:rsid w:val="00734D23"/>
    <w:rsid w:val="0073511F"/>
    <w:rsid w:val="0073598A"/>
    <w:rsid w:val="00736B01"/>
    <w:rsid w:val="00736B09"/>
    <w:rsid w:val="0073715C"/>
    <w:rsid w:val="0073762E"/>
    <w:rsid w:val="00737AE6"/>
    <w:rsid w:val="00737DDB"/>
    <w:rsid w:val="00737F88"/>
    <w:rsid w:val="00740FF5"/>
    <w:rsid w:val="00741E7F"/>
    <w:rsid w:val="0074284E"/>
    <w:rsid w:val="00742B51"/>
    <w:rsid w:val="00743691"/>
    <w:rsid w:val="00743AF8"/>
    <w:rsid w:val="00744ECA"/>
    <w:rsid w:val="007452A2"/>
    <w:rsid w:val="007459D1"/>
    <w:rsid w:val="00746252"/>
    <w:rsid w:val="00746920"/>
    <w:rsid w:val="00746D8C"/>
    <w:rsid w:val="007502AA"/>
    <w:rsid w:val="007508F6"/>
    <w:rsid w:val="0075156A"/>
    <w:rsid w:val="00751997"/>
    <w:rsid w:val="0075296E"/>
    <w:rsid w:val="00752F8D"/>
    <w:rsid w:val="007537A6"/>
    <w:rsid w:val="00754846"/>
    <w:rsid w:val="00754C88"/>
    <w:rsid w:val="007551C6"/>
    <w:rsid w:val="00755CF4"/>
    <w:rsid w:val="00755D98"/>
    <w:rsid w:val="0075685D"/>
    <w:rsid w:val="00756941"/>
    <w:rsid w:val="00760762"/>
    <w:rsid w:val="00762524"/>
    <w:rsid w:val="00763436"/>
    <w:rsid w:val="00763810"/>
    <w:rsid w:val="007643D1"/>
    <w:rsid w:val="0076618A"/>
    <w:rsid w:val="007661D2"/>
    <w:rsid w:val="0076652A"/>
    <w:rsid w:val="007668EB"/>
    <w:rsid w:val="007668FF"/>
    <w:rsid w:val="00766B5F"/>
    <w:rsid w:val="00770C96"/>
    <w:rsid w:val="00770E71"/>
    <w:rsid w:val="00772756"/>
    <w:rsid w:val="00773FBE"/>
    <w:rsid w:val="007743EB"/>
    <w:rsid w:val="0077475D"/>
    <w:rsid w:val="007753AF"/>
    <w:rsid w:val="00775D82"/>
    <w:rsid w:val="00775E09"/>
    <w:rsid w:val="00775E2E"/>
    <w:rsid w:val="007764E0"/>
    <w:rsid w:val="007803D5"/>
    <w:rsid w:val="0078195F"/>
    <w:rsid w:val="00781CEA"/>
    <w:rsid w:val="00782095"/>
    <w:rsid w:val="00782320"/>
    <w:rsid w:val="00782BA1"/>
    <w:rsid w:val="007833FD"/>
    <w:rsid w:val="00784131"/>
    <w:rsid w:val="007841B0"/>
    <w:rsid w:val="00784AFD"/>
    <w:rsid w:val="00786C31"/>
    <w:rsid w:val="00786D55"/>
    <w:rsid w:val="00787B43"/>
    <w:rsid w:val="0079017B"/>
    <w:rsid w:val="007905CB"/>
    <w:rsid w:val="00790A94"/>
    <w:rsid w:val="007921C8"/>
    <w:rsid w:val="00792EF5"/>
    <w:rsid w:val="007941B3"/>
    <w:rsid w:val="00794949"/>
    <w:rsid w:val="00795AB5"/>
    <w:rsid w:val="00795B13"/>
    <w:rsid w:val="00795C1A"/>
    <w:rsid w:val="00796A85"/>
    <w:rsid w:val="00796D22"/>
    <w:rsid w:val="00796E44"/>
    <w:rsid w:val="007978A9"/>
    <w:rsid w:val="007A078A"/>
    <w:rsid w:val="007A15F5"/>
    <w:rsid w:val="007A1672"/>
    <w:rsid w:val="007A267C"/>
    <w:rsid w:val="007A2E17"/>
    <w:rsid w:val="007A2EF2"/>
    <w:rsid w:val="007A34D0"/>
    <w:rsid w:val="007A3E29"/>
    <w:rsid w:val="007A43FA"/>
    <w:rsid w:val="007A4659"/>
    <w:rsid w:val="007A4AB6"/>
    <w:rsid w:val="007A546A"/>
    <w:rsid w:val="007A56AA"/>
    <w:rsid w:val="007A5B96"/>
    <w:rsid w:val="007A68A7"/>
    <w:rsid w:val="007A6A22"/>
    <w:rsid w:val="007A7BF7"/>
    <w:rsid w:val="007B0D69"/>
    <w:rsid w:val="007B148E"/>
    <w:rsid w:val="007B1528"/>
    <w:rsid w:val="007B157F"/>
    <w:rsid w:val="007B2737"/>
    <w:rsid w:val="007B27F2"/>
    <w:rsid w:val="007B2EA6"/>
    <w:rsid w:val="007B2EF3"/>
    <w:rsid w:val="007B3918"/>
    <w:rsid w:val="007B3E4E"/>
    <w:rsid w:val="007B45A5"/>
    <w:rsid w:val="007B5488"/>
    <w:rsid w:val="007B5593"/>
    <w:rsid w:val="007B6418"/>
    <w:rsid w:val="007B7419"/>
    <w:rsid w:val="007C30C1"/>
    <w:rsid w:val="007C3F2D"/>
    <w:rsid w:val="007C4D4A"/>
    <w:rsid w:val="007C4D95"/>
    <w:rsid w:val="007C5E67"/>
    <w:rsid w:val="007C63B8"/>
    <w:rsid w:val="007C7E26"/>
    <w:rsid w:val="007D0860"/>
    <w:rsid w:val="007D0E69"/>
    <w:rsid w:val="007D162A"/>
    <w:rsid w:val="007D2464"/>
    <w:rsid w:val="007D3139"/>
    <w:rsid w:val="007D4135"/>
    <w:rsid w:val="007D4A48"/>
    <w:rsid w:val="007D4CB3"/>
    <w:rsid w:val="007D67F1"/>
    <w:rsid w:val="007D6AAB"/>
    <w:rsid w:val="007D6FDB"/>
    <w:rsid w:val="007D763F"/>
    <w:rsid w:val="007D7B76"/>
    <w:rsid w:val="007D7DC0"/>
    <w:rsid w:val="007E071E"/>
    <w:rsid w:val="007E08DD"/>
    <w:rsid w:val="007E1221"/>
    <w:rsid w:val="007E1AC6"/>
    <w:rsid w:val="007E1B05"/>
    <w:rsid w:val="007E1FF2"/>
    <w:rsid w:val="007E25DC"/>
    <w:rsid w:val="007E3196"/>
    <w:rsid w:val="007E3BA1"/>
    <w:rsid w:val="007E4BFB"/>
    <w:rsid w:val="007E5668"/>
    <w:rsid w:val="007E6611"/>
    <w:rsid w:val="007F0611"/>
    <w:rsid w:val="007F0943"/>
    <w:rsid w:val="007F2F2A"/>
    <w:rsid w:val="007F3C69"/>
    <w:rsid w:val="007F5BAC"/>
    <w:rsid w:val="007F60E0"/>
    <w:rsid w:val="007F65C4"/>
    <w:rsid w:val="00800987"/>
    <w:rsid w:val="00801184"/>
    <w:rsid w:val="00803BEA"/>
    <w:rsid w:val="00804056"/>
    <w:rsid w:val="00804841"/>
    <w:rsid w:val="00804B21"/>
    <w:rsid w:val="00805FEF"/>
    <w:rsid w:val="008063EC"/>
    <w:rsid w:val="00807979"/>
    <w:rsid w:val="0081006B"/>
    <w:rsid w:val="00810A04"/>
    <w:rsid w:val="00810CBF"/>
    <w:rsid w:val="00810F19"/>
    <w:rsid w:val="0081145B"/>
    <w:rsid w:val="00812D43"/>
    <w:rsid w:val="00815170"/>
    <w:rsid w:val="0081553B"/>
    <w:rsid w:val="00816BEC"/>
    <w:rsid w:val="00816D89"/>
    <w:rsid w:val="00816F0D"/>
    <w:rsid w:val="00820FE2"/>
    <w:rsid w:val="00821CF0"/>
    <w:rsid w:val="0082221E"/>
    <w:rsid w:val="00822734"/>
    <w:rsid w:val="00823300"/>
    <w:rsid w:val="00823C36"/>
    <w:rsid w:val="00823C60"/>
    <w:rsid w:val="00825B56"/>
    <w:rsid w:val="00826194"/>
    <w:rsid w:val="00827907"/>
    <w:rsid w:val="00830204"/>
    <w:rsid w:val="0083080A"/>
    <w:rsid w:val="008308F9"/>
    <w:rsid w:val="00830CDC"/>
    <w:rsid w:val="00830DCF"/>
    <w:rsid w:val="00830DE7"/>
    <w:rsid w:val="0083162D"/>
    <w:rsid w:val="00831637"/>
    <w:rsid w:val="008320D0"/>
    <w:rsid w:val="00832AD1"/>
    <w:rsid w:val="00834565"/>
    <w:rsid w:val="00834CDE"/>
    <w:rsid w:val="00834CE6"/>
    <w:rsid w:val="00834D16"/>
    <w:rsid w:val="0083505F"/>
    <w:rsid w:val="00835660"/>
    <w:rsid w:val="00836C54"/>
    <w:rsid w:val="0083740F"/>
    <w:rsid w:val="00837783"/>
    <w:rsid w:val="00840FFA"/>
    <w:rsid w:val="0084150C"/>
    <w:rsid w:val="00842F5A"/>
    <w:rsid w:val="0084425A"/>
    <w:rsid w:val="00844446"/>
    <w:rsid w:val="00844760"/>
    <w:rsid w:val="0084535B"/>
    <w:rsid w:val="00845BA1"/>
    <w:rsid w:val="00845DB0"/>
    <w:rsid w:val="00850ACD"/>
    <w:rsid w:val="00850DF6"/>
    <w:rsid w:val="00851272"/>
    <w:rsid w:val="00851C73"/>
    <w:rsid w:val="008527DF"/>
    <w:rsid w:val="0085310D"/>
    <w:rsid w:val="008541AA"/>
    <w:rsid w:val="00854676"/>
    <w:rsid w:val="00854CB1"/>
    <w:rsid w:val="00855991"/>
    <w:rsid w:val="00855E24"/>
    <w:rsid w:val="00856F9F"/>
    <w:rsid w:val="0085760B"/>
    <w:rsid w:val="008578A2"/>
    <w:rsid w:val="00857E18"/>
    <w:rsid w:val="00860925"/>
    <w:rsid w:val="00861F58"/>
    <w:rsid w:val="00862386"/>
    <w:rsid w:val="0086263B"/>
    <w:rsid w:val="00862CE3"/>
    <w:rsid w:val="008632BC"/>
    <w:rsid w:val="00863A86"/>
    <w:rsid w:val="00863EDC"/>
    <w:rsid w:val="00864298"/>
    <w:rsid w:val="008643E4"/>
    <w:rsid w:val="00864C2B"/>
    <w:rsid w:val="00865052"/>
    <w:rsid w:val="008650AF"/>
    <w:rsid w:val="00865AED"/>
    <w:rsid w:val="008664DA"/>
    <w:rsid w:val="00867359"/>
    <w:rsid w:val="00867D97"/>
    <w:rsid w:val="00867F53"/>
    <w:rsid w:val="0087013C"/>
    <w:rsid w:val="00870443"/>
    <w:rsid w:val="00871AF3"/>
    <w:rsid w:val="00871BEB"/>
    <w:rsid w:val="00872736"/>
    <w:rsid w:val="008729BC"/>
    <w:rsid w:val="008730F8"/>
    <w:rsid w:val="008733B6"/>
    <w:rsid w:val="00873B65"/>
    <w:rsid w:val="00873F35"/>
    <w:rsid w:val="00875247"/>
    <w:rsid w:val="0087568C"/>
    <w:rsid w:val="00875DB2"/>
    <w:rsid w:val="008764F7"/>
    <w:rsid w:val="008769F8"/>
    <w:rsid w:val="00876E40"/>
    <w:rsid w:val="00876ED9"/>
    <w:rsid w:val="008772DB"/>
    <w:rsid w:val="008774B2"/>
    <w:rsid w:val="0088025E"/>
    <w:rsid w:val="0088052F"/>
    <w:rsid w:val="008824A6"/>
    <w:rsid w:val="0088268B"/>
    <w:rsid w:val="00883D80"/>
    <w:rsid w:val="008840A7"/>
    <w:rsid w:val="008841F8"/>
    <w:rsid w:val="00884571"/>
    <w:rsid w:val="00884907"/>
    <w:rsid w:val="00884C61"/>
    <w:rsid w:val="0088540F"/>
    <w:rsid w:val="00885486"/>
    <w:rsid w:val="00885994"/>
    <w:rsid w:val="00886322"/>
    <w:rsid w:val="008907D2"/>
    <w:rsid w:val="008915BB"/>
    <w:rsid w:val="00891834"/>
    <w:rsid w:val="00891A29"/>
    <w:rsid w:val="00891B99"/>
    <w:rsid w:val="00892A49"/>
    <w:rsid w:val="00892C3A"/>
    <w:rsid w:val="00892EEF"/>
    <w:rsid w:val="008934A7"/>
    <w:rsid w:val="0089417E"/>
    <w:rsid w:val="00894638"/>
    <w:rsid w:val="008950A0"/>
    <w:rsid w:val="00895D70"/>
    <w:rsid w:val="00895DF1"/>
    <w:rsid w:val="00897D1E"/>
    <w:rsid w:val="00897E26"/>
    <w:rsid w:val="008A06D7"/>
    <w:rsid w:val="008A11FD"/>
    <w:rsid w:val="008A160B"/>
    <w:rsid w:val="008A20F8"/>
    <w:rsid w:val="008A2A2B"/>
    <w:rsid w:val="008A2D7F"/>
    <w:rsid w:val="008A38AC"/>
    <w:rsid w:val="008A4D03"/>
    <w:rsid w:val="008A5043"/>
    <w:rsid w:val="008A5EF2"/>
    <w:rsid w:val="008A64A4"/>
    <w:rsid w:val="008A64BA"/>
    <w:rsid w:val="008A6D71"/>
    <w:rsid w:val="008A75FE"/>
    <w:rsid w:val="008B0F71"/>
    <w:rsid w:val="008B0FC4"/>
    <w:rsid w:val="008B17D6"/>
    <w:rsid w:val="008B18F5"/>
    <w:rsid w:val="008B1C26"/>
    <w:rsid w:val="008B2225"/>
    <w:rsid w:val="008B226A"/>
    <w:rsid w:val="008B33C0"/>
    <w:rsid w:val="008B33D5"/>
    <w:rsid w:val="008B390C"/>
    <w:rsid w:val="008B4651"/>
    <w:rsid w:val="008B4D44"/>
    <w:rsid w:val="008B4D45"/>
    <w:rsid w:val="008B5798"/>
    <w:rsid w:val="008B59D9"/>
    <w:rsid w:val="008B674C"/>
    <w:rsid w:val="008B7167"/>
    <w:rsid w:val="008B7636"/>
    <w:rsid w:val="008C1594"/>
    <w:rsid w:val="008C1600"/>
    <w:rsid w:val="008C222B"/>
    <w:rsid w:val="008C4F8F"/>
    <w:rsid w:val="008C539F"/>
    <w:rsid w:val="008C6CEC"/>
    <w:rsid w:val="008C77F6"/>
    <w:rsid w:val="008D01D7"/>
    <w:rsid w:val="008D0925"/>
    <w:rsid w:val="008D0E4F"/>
    <w:rsid w:val="008D1148"/>
    <w:rsid w:val="008D161B"/>
    <w:rsid w:val="008D16EE"/>
    <w:rsid w:val="008D1CC2"/>
    <w:rsid w:val="008D24D0"/>
    <w:rsid w:val="008D2CDA"/>
    <w:rsid w:val="008D42C7"/>
    <w:rsid w:val="008D4A8C"/>
    <w:rsid w:val="008D4CDF"/>
    <w:rsid w:val="008D5993"/>
    <w:rsid w:val="008D5D60"/>
    <w:rsid w:val="008D6B84"/>
    <w:rsid w:val="008D7054"/>
    <w:rsid w:val="008D724E"/>
    <w:rsid w:val="008D7620"/>
    <w:rsid w:val="008D76A6"/>
    <w:rsid w:val="008E0333"/>
    <w:rsid w:val="008E06DE"/>
    <w:rsid w:val="008E0A90"/>
    <w:rsid w:val="008E0ABE"/>
    <w:rsid w:val="008E15C7"/>
    <w:rsid w:val="008E1BAC"/>
    <w:rsid w:val="008E1CED"/>
    <w:rsid w:val="008E251F"/>
    <w:rsid w:val="008E3C90"/>
    <w:rsid w:val="008E4384"/>
    <w:rsid w:val="008E449A"/>
    <w:rsid w:val="008E46E1"/>
    <w:rsid w:val="008E4B74"/>
    <w:rsid w:val="008E520A"/>
    <w:rsid w:val="008E5221"/>
    <w:rsid w:val="008E55BC"/>
    <w:rsid w:val="008E7150"/>
    <w:rsid w:val="008E7238"/>
    <w:rsid w:val="008E7A0A"/>
    <w:rsid w:val="008F08BA"/>
    <w:rsid w:val="008F1742"/>
    <w:rsid w:val="008F20B3"/>
    <w:rsid w:val="008F46D2"/>
    <w:rsid w:val="008F49DE"/>
    <w:rsid w:val="008F4FA1"/>
    <w:rsid w:val="008F56AF"/>
    <w:rsid w:val="008F6FC3"/>
    <w:rsid w:val="0090112A"/>
    <w:rsid w:val="009019ED"/>
    <w:rsid w:val="00901D44"/>
    <w:rsid w:val="00903CC6"/>
    <w:rsid w:val="00903E1B"/>
    <w:rsid w:val="00904829"/>
    <w:rsid w:val="00904A02"/>
    <w:rsid w:val="00905384"/>
    <w:rsid w:val="009062AD"/>
    <w:rsid w:val="00906A71"/>
    <w:rsid w:val="009070DB"/>
    <w:rsid w:val="009071D9"/>
    <w:rsid w:val="00907725"/>
    <w:rsid w:val="00907EC8"/>
    <w:rsid w:val="0091037D"/>
    <w:rsid w:val="00910950"/>
    <w:rsid w:val="00912741"/>
    <w:rsid w:val="009134DE"/>
    <w:rsid w:val="009135F8"/>
    <w:rsid w:val="00913903"/>
    <w:rsid w:val="009157A2"/>
    <w:rsid w:val="00915BAF"/>
    <w:rsid w:val="0091612D"/>
    <w:rsid w:val="009209D5"/>
    <w:rsid w:val="00920D88"/>
    <w:rsid w:val="00920EE2"/>
    <w:rsid w:val="009215AB"/>
    <w:rsid w:val="00921C67"/>
    <w:rsid w:val="00921CB0"/>
    <w:rsid w:val="00922ACD"/>
    <w:rsid w:val="00922B29"/>
    <w:rsid w:val="00923355"/>
    <w:rsid w:val="0092674F"/>
    <w:rsid w:val="00926B4F"/>
    <w:rsid w:val="00926ECE"/>
    <w:rsid w:val="00926F44"/>
    <w:rsid w:val="00927285"/>
    <w:rsid w:val="00927312"/>
    <w:rsid w:val="0093036E"/>
    <w:rsid w:val="00930532"/>
    <w:rsid w:val="0093069C"/>
    <w:rsid w:val="009314D0"/>
    <w:rsid w:val="00931AF0"/>
    <w:rsid w:val="009326CA"/>
    <w:rsid w:val="00932897"/>
    <w:rsid w:val="0093328A"/>
    <w:rsid w:val="009335F9"/>
    <w:rsid w:val="00933988"/>
    <w:rsid w:val="00933FD7"/>
    <w:rsid w:val="00934F95"/>
    <w:rsid w:val="00934FDE"/>
    <w:rsid w:val="009352B1"/>
    <w:rsid w:val="00935983"/>
    <w:rsid w:val="00935CDC"/>
    <w:rsid w:val="009371F2"/>
    <w:rsid w:val="00941476"/>
    <w:rsid w:val="00941839"/>
    <w:rsid w:val="00942123"/>
    <w:rsid w:val="00942CD5"/>
    <w:rsid w:val="00943167"/>
    <w:rsid w:val="0094395E"/>
    <w:rsid w:val="00943E23"/>
    <w:rsid w:val="00943FBE"/>
    <w:rsid w:val="00944433"/>
    <w:rsid w:val="00944B09"/>
    <w:rsid w:val="009451A3"/>
    <w:rsid w:val="00945D02"/>
    <w:rsid w:val="00947E38"/>
    <w:rsid w:val="0095072A"/>
    <w:rsid w:val="00951F52"/>
    <w:rsid w:val="00952469"/>
    <w:rsid w:val="009525E1"/>
    <w:rsid w:val="00953060"/>
    <w:rsid w:val="009534F5"/>
    <w:rsid w:val="00953BB8"/>
    <w:rsid w:val="00953FB9"/>
    <w:rsid w:val="00954EC4"/>
    <w:rsid w:val="00955002"/>
    <w:rsid w:val="00955429"/>
    <w:rsid w:val="00955F2D"/>
    <w:rsid w:val="00956CF8"/>
    <w:rsid w:val="00956EDB"/>
    <w:rsid w:val="00956F18"/>
    <w:rsid w:val="009574B1"/>
    <w:rsid w:val="00960574"/>
    <w:rsid w:val="00961312"/>
    <w:rsid w:val="009614BE"/>
    <w:rsid w:val="00961861"/>
    <w:rsid w:val="009619C1"/>
    <w:rsid w:val="00961DFA"/>
    <w:rsid w:val="00962198"/>
    <w:rsid w:val="00962A7E"/>
    <w:rsid w:val="00962DB5"/>
    <w:rsid w:val="0096329B"/>
    <w:rsid w:val="00963315"/>
    <w:rsid w:val="00963597"/>
    <w:rsid w:val="00964422"/>
    <w:rsid w:val="009650F3"/>
    <w:rsid w:val="009664FC"/>
    <w:rsid w:val="00966550"/>
    <w:rsid w:val="009668ED"/>
    <w:rsid w:val="00970237"/>
    <w:rsid w:val="00970EF4"/>
    <w:rsid w:val="00971E96"/>
    <w:rsid w:val="00972A88"/>
    <w:rsid w:val="00972C2A"/>
    <w:rsid w:val="00974053"/>
    <w:rsid w:val="00974F77"/>
    <w:rsid w:val="009752B2"/>
    <w:rsid w:val="009755CA"/>
    <w:rsid w:val="00976377"/>
    <w:rsid w:val="00976487"/>
    <w:rsid w:val="009768A5"/>
    <w:rsid w:val="00976DC6"/>
    <w:rsid w:val="009775F7"/>
    <w:rsid w:val="00977813"/>
    <w:rsid w:val="009811DC"/>
    <w:rsid w:val="00981AEE"/>
    <w:rsid w:val="00981CA4"/>
    <w:rsid w:val="00981ED1"/>
    <w:rsid w:val="009826C3"/>
    <w:rsid w:val="00982ED2"/>
    <w:rsid w:val="009834F6"/>
    <w:rsid w:val="00985426"/>
    <w:rsid w:val="00985554"/>
    <w:rsid w:val="0098577D"/>
    <w:rsid w:val="0098598F"/>
    <w:rsid w:val="0098601C"/>
    <w:rsid w:val="009862F5"/>
    <w:rsid w:val="009871CE"/>
    <w:rsid w:val="00987273"/>
    <w:rsid w:val="0098780F"/>
    <w:rsid w:val="00990C1D"/>
    <w:rsid w:val="00990D50"/>
    <w:rsid w:val="00990D5F"/>
    <w:rsid w:val="00990F0A"/>
    <w:rsid w:val="00991419"/>
    <w:rsid w:val="00993E85"/>
    <w:rsid w:val="00994863"/>
    <w:rsid w:val="00994C13"/>
    <w:rsid w:val="009953C8"/>
    <w:rsid w:val="00995B76"/>
    <w:rsid w:val="009969CB"/>
    <w:rsid w:val="009969F4"/>
    <w:rsid w:val="00996AF2"/>
    <w:rsid w:val="00996D5E"/>
    <w:rsid w:val="009973F9"/>
    <w:rsid w:val="00997678"/>
    <w:rsid w:val="00997739"/>
    <w:rsid w:val="009978B1"/>
    <w:rsid w:val="00997EEF"/>
    <w:rsid w:val="009A13E9"/>
    <w:rsid w:val="009A169C"/>
    <w:rsid w:val="009A1D24"/>
    <w:rsid w:val="009A1E68"/>
    <w:rsid w:val="009A2A4F"/>
    <w:rsid w:val="009A38AD"/>
    <w:rsid w:val="009A3AC4"/>
    <w:rsid w:val="009A43E1"/>
    <w:rsid w:val="009A4C9C"/>
    <w:rsid w:val="009A4D6B"/>
    <w:rsid w:val="009A4FA4"/>
    <w:rsid w:val="009A5625"/>
    <w:rsid w:val="009A5652"/>
    <w:rsid w:val="009A676A"/>
    <w:rsid w:val="009A68D8"/>
    <w:rsid w:val="009A7E06"/>
    <w:rsid w:val="009B07E6"/>
    <w:rsid w:val="009B0E39"/>
    <w:rsid w:val="009B0F59"/>
    <w:rsid w:val="009B1026"/>
    <w:rsid w:val="009B1087"/>
    <w:rsid w:val="009B3253"/>
    <w:rsid w:val="009B441A"/>
    <w:rsid w:val="009B4787"/>
    <w:rsid w:val="009B568A"/>
    <w:rsid w:val="009B5E27"/>
    <w:rsid w:val="009B6D5E"/>
    <w:rsid w:val="009B6DED"/>
    <w:rsid w:val="009B71CF"/>
    <w:rsid w:val="009B798A"/>
    <w:rsid w:val="009C00F6"/>
    <w:rsid w:val="009C0D0E"/>
    <w:rsid w:val="009C0F4F"/>
    <w:rsid w:val="009C286A"/>
    <w:rsid w:val="009C28D9"/>
    <w:rsid w:val="009C2EBA"/>
    <w:rsid w:val="009C39F4"/>
    <w:rsid w:val="009C3A55"/>
    <w:rsid w:val="009C3EE2"/>
    <w:rsid w:val="009C40A9"/>
    <w:rsid w:val="009C5A72"/>
    <w:rsid w:val="009C5ED2"/>
    <w:rsid w:val="009C6726"/>
    <w:rsid w:val="009C693D"/>
    <w:rsid w:val="009C6D59"/>
    <w:rsid w:val="009D0A35"/>
    <w:rsid w:val="009D0B93"/>
    <w:rsid w:val="009D1000"/>
    <w:rsid w:val="009D18B8"/>
    <w:rsid w:val="009D3763"/>
    <w:rsid w:val="009D3EEF"/>
    <w:rsid w:val="009D4104"/>
    <w:rsid w:val="009D4C43"/>
    <w:rsid w:val="009D4C59"/>
    <w:rsid w:val="009D59B6"/>
    <w:rsid w:val="009D5AC8"/>
    <w:rsid w:val="009D5D2E"/>
    <w:rsid w:val="009D6CC8"/>
    <w:rsid w:val="009D6DFE"/>
    <w:rsid w:val="009D762D"/>
    <w:rsid w:val="009E146F"/>
    <w:rsid w:val="009E1CD1"/>
    <w:rsid w:val="009E2219"/>
    <w:rsid w:val="009E2226"/>
    <w:rsid w:val="009E2D4E"/>
    <w:rsid w:val="009E3AFF"/>
    <w:rsid w:val="009E3B6C"/>
    <w:rsid w:val="009E3CDB"/>
    <w:rsid w:val="009E4407"/>
    <w:rsid w:val="009E546B"/>
    <w:rsid w:val="009E5726"/>
    <w:rsid w:val="009E5FE2"/>
    <w:rsid w:val="009E630A"/>
    <w:rsid w:val="009E6451"/>
    <w:rsid w:val="009E6DBF"/>
    <w:rsid w:val="009E71AA"/>
    <w:rsid w:val="009E780B"/>
    <w:rsid w:val="009F0AB9"/>
    <w:rsid w:val="009F0B0D"/>
    <w:rsid w:val="009F18A2"/>
    <w:rsid w:val="009F2FF8"/>
    <w:rsid w:val="009F40BC"/>
    <w:rsid w:val="009F50B3"/>
    <w:rsid w:val="009F5FDC"/>
    <w:rsid w:val="009F6272"/>
    <w:rsid w:val="009F6857"/>
    <w:rsid w:val="009F70F4"/>
    <w:rsid w:val="009F7EF7"/>
    <w:rsid w:val="00A00978"/>
    <w:rsid w:val="00A02396"/>
    <w:rsid w:val="00A02E9D"/>
    <w:rsid w:val="00A033EB"/>
    <w:rsid w:val="00A04A89"/>
    <w:rsid w:val="00A0588E"/>
    <w:rsid w:val="00A068F1"/>
    <w:rsid w:val="00A06DB2"/>
    <w:rsid w:val="00A072D5"/>
    <w:rsid w:val="00A1080B"/>
    <w:rsid w:val="00A13281"/>
    <w:rsid w:val="00A146B4"/>
    <w:rsid w:val="00A147F6"/>
    <w:rsid w:val="00A155A1"/>
    <w:rsid w:val="00A155F5"/>
    <w:rsid w:val="00A16064"/>
    <w:rsid w:val="00A161D1"/>
    <w:rsid w:val="00A16FD1"/>
    <w:rsid w:val="00A17035"/>
    <w:rsid w:val="00A17122"/>
    <w:rsid w:val="00A173C6"/>
    <w:rsid w:val="00A175FF"/>
    <w:rsid w:val="00A205C0"/>
    <w:rsid w:val="00A21B54"/>
    <w:rsid w:val="00A221B9"/>
    <w:rsid w:val="00A222C4"/>
    <w:rsid w:val="00A228CC"/>
    <w:rsid w:val="00A22ACC"/>
    <w:rsid w:val="00A234F0"/>
    <w:rsid w:val="00A24082"/>
    <w:rsid w:val="00A2447B"/>
    <w:rsid w:val="00A2474B"/>
    <w:rsid w:val="00A2490A"/>
    <w:rsid w:val="00A25635"/>
    <w:rsid w:val="00A26D4F"/>
    <w:rsid w:val="00A27683"/>
    <w:rsid w:val="00A276CA"/>
    <w:rsid w:val="00A310EE"/>
    <w:rsid w:val="00A31429"/>
    <w:rsid w:val="00A323BC"/>
    <w:rsid w:val="00A33F66"/>
    <w:rsid w:val="00A35542"/>
    <w:rsid w:val="00A35554"/>
    <w:rsid w:val="00A360EE"/>
    <w:rsid w:val="00A36505"/>
    <w:rsid w:val="00A3743F"/>
    <w:rsid w:val="00A40494"/>
    <w:rsid w:val="00A4130E"/>
    <w:rsid w:val="00A42049"/>
    <w:rsid w:val="00A4286C"/>
    <w:rsid w:val="00A4316C"/>
    <w:rsid w:val="00A43F6F"/>
    <w:rsid w:val="00A4466B"/>
    <w:rsid w:val="00A447F8"/>
    <w:rsid w:val="00A455C8"/>
    <w:rsid w:val="00A45BCC"/>
    <w:rsid w:val="00A45CF9"/>
    <w:rsid w:val="00A4683F"/>
    <w:rsid w:val="00A50BB5"/>
    <w:rsid w:val="00A50F52"/>
    <w:rsid w:val="00A51647"/>
    <w:rsid w:val="00A51A9D"/>
    <w:rsid w:val="00A52508"/>
    <w:rsid w:val="00A52C08"/>
    <w:rsid w:val="00A53212"/>
    <w:rsid w:val="00A536EC"/>
    <w:rsid w:val="00A538E3"/>
    <w:rsid w:val="00A548D0"/>
    <w:rsid w:val="00A554AB"/>
    <w:rsid w:val="00A55C6B"/>
    <w:rsid w:val="00A565EC"/>
    <w:rsid w:val="00A56BBE"/>
    <w:rsid w:val="00A57970"/>
    <w:rsid w:val="00A579F2"/>
    <w:rsid w:val="00A60CAD"/>
    <w:rsid w:val="00A61D09"/>
    <w:rsid w:val="00A6277F"/>
    <w:rsid w:val="00A63160"/>
    <w:rsid w:val="00A637D0"/>
    <w:rsid w:val="00A63E0F"/>
    <w:rsid w:val="00A64111"/>
    <w:rsid w:val="00A643F8"/>
    <w:rsid w:val="00A6596C"/>
    <w:rsid w:val="00A66045"/>
    <w:rsid w:val="00A6676D"/>
    <w:rsid w:val="00A67A8D"/>
    <w:rsid w:val="00A67C91"/>
    <w:rsid w:val="00A70D9D"/>
    <w:rsid w:val="00A71BE6"/>
    <w:rsid w:val="00A71E4D"/>
    <w:rsid w:val="00A72059"/>
    <w:rsid w:val="00A72A9B"/>
    <w:rsid w:val="00A72B3A"/>
    <w:rsid w:val="00A73376"/>
    <w:rsid w:val="00A74A26"/>
    <w:rsid w:val="00A7565B"/>
    <w:rsid w:val="00A75FBA"/>
    <w:rsid w:val="00A76569"/>
    <w:rsid w:val="00A76D06"/>
    <w:rsid w:val="00A8053C"/>
    <w:rsid w:val="00A807E5"/>
    <w:rsid w:val="00A8106F"/>
    <w:rsid w:val="00A811BA"/>
    <w:rsid w:val="00A81279"/>
    <w:rsid w:val="00A81BD0"/>
    <w:rsid w:val="00A827F1"/>
    <w:rsid w:val="00A837F6"/>
    <w:rsid w:val="00A839B4"/>
    <w:rsid w:val="00A83C12"/>
    <w:rsid w:val="00A84497"/>
    <w:rsid w:val="00A862E6"/>
    <w:rsid w:val="00A86845"/>
    <w:rsid w:val="00A86A4B"/>
    <w:rsid w:val="00A8711D"/>
    <w:rsid w:val="00A87E40"/>
    <w:rsid w:val="00A9046B"/>
    <w:rsid w:val="00A927C3"/>
    <w:rsid w:val="00A931C1"/>
    <w:rsid w:val="00A9565F"/>
    <w:rsid w:val="00A95912"/>
    <w:rsid w:val="00A969AA"/>
    <w:rsid w:val="00A97F47"/>
    <w:rsid w:val="00AA066E"/>
    <w:rsid w:val="00AA23CE"/>
    <w:rsid w:val="00AA2566"/>
    <w:rsid w:val="00AA3BC8"/>
    <w:rsid w:val="00AA3BE3"/>
    <w:rsid w:val="00AA45E6"/>
    <w:rsid w:val="00AA47B2"/>
    <w:rsid w:val="00AA6AD6"/>
    <w:rsid w:val="00AA73A3"/>
    <w:rsid w:val="00AA764B"/>
    <w:rsid w:val="00AA7E50"/>
    <w:rsid w:val="00AB0276"/>
    <w:rsid w:val="00AB0851"/>
    <w:rsid w:val="00AB0DEE"/>
    <w:rsid w:val="00AB12AD"/>
    <w:rsid w:val="00AB244A"/>
    <w:rsid w:val="00AB254A"/>
    <w:rsid w:val="00AB310E"/>
    <w:rsid w:val="00AB3428"/>
    <w:rsid w:val="00AB3B35"/>
    <w:rsid w:val="00AB3F59"/>
    <w:rsid w:val="00AB3FD3"/>
    <w:rsid w:val="00AB55A4"/>
    <w:rsid w:val="00AB5FD3"/>
    <w:rsid w:val="00AB6BC6"/>
    <w:rsid w:val="00AB7649"/>
    <w:rsid w:val="00AC0112"/>
    <w:rsid w:val="00AC0AC0"/>
    <w:rsid w:val="00AC0CF3"/>
    <w:rsid w:val="00AC0F3D"/>
    <w:rsid w:val="00AC0FA6"/>
    <w:rsid w:val="00AC122B"/>
    <w:rsid w:val="00AC2215"/>
    <w:rsid w:val="00AC2362"/>
    <w:rsid w:val="00AC252C"/>
    <w:rsid w:val="00AC30A5"/>
    <w:rsid w:val="00AC315A"/>
    <w:rsid w:val="00AC3D0F"/>
    <w:rsid w:val="00AC4F32"/>
    <w:rsid w:val="00AC5071"/>
    <w:rsid w:val="00AC6F32"/>
    <w:rsid w:val="00AC744A"/>
    <w:rsid w:val="00AC7527"/>
    <w:rsid w:val="00AC7892"/>
    <w:rsid w:val="00AC79A5"/>
    <w:rsid w:val="00AC7C04"/>
    <w:rsid w:val="00AC7CC4"/>
    <w:rsid w:val="00AD00D5"/>
    <w:rsid w:val="00AD10DC"/>
    <w:rsid w:val="00AD1C21"/>
    <w:rsid w:val="00AD2735"/>
    <w:rsid w:val="00AD2AE0"/>
    <w:rsid w:val="00AD3A48"/>
    <w:rsid w:val="00AD4077"/>
    <w:rsid w:val="00AD4148"/>
    <w:rsid w:val="00AD50B2"/>
    <w:rsid w:val="00AD5233"/>
    <w:rsid w:val="00AD52F1"/>
    <w:rsid w:val="00AD53C0"/>
    <w:rsid w:val="00AD59B0"/>
    <w:rsid w:val="00AD5BE8"/>
    <w:rsid w:val="00AD6D9B"/>
    <w:rsid w:val="00AD700C"/>
    <w:rsid w:val="00AD7280"/>
    <w:rsid w:val="00AD7306"/>
    <w:rsid w:val="00AD7543"/>
    <w:rsid w:val="00AE000E"/>
    <w:rsid w:val="00AE0562"/>
    <w:rsid w:val="00AE2F78"/>
    <w:rsid w:val="00AE304E"/>
    <w:rsid w:val="00AE30A7"/>
    <w:rsid w:val="00AE5479"/>
    <w:rsid w:val="00AE611B"/>
    <w:rsid w:val="00AE64C1"/>
    <w:rsid w:val="00AE6BCF"/>
    <w:rsid w:val="00AE6DC6"/>
    <w:rsid w:val="00AF1ADE"/>
    <w:rsid w:val="00AF2352"/>
    <w:rsid w:val="00AF2492"/>
    <w:rsid w:val="00AF2602"/>
    <w:rsid w:val="00AF2751"/>
    <w:rsid w:val="00AF292B"/>
    <w:rsid w:val="00AF2C8C"/>
    <w:rsid w:val="00AF3227"/>
    <w:rsid w:val="00AF5B4D"/>
    <w:rsid w:val="00AF690E"/>
    <w:rsid w:val="00AF732D"/>
    <w:rsid w:val="00AF7D82"/>
    <w:rsid w:val="00B007E7"/>
    <w:rsid w:val="00B00AC1"/>
    <w:rsid w:val="00B01561"/>
    <w:rsid w:val="00B017A0"/>
    <w:rsid w:val="00B02735"/>
    <w:rsid w:val="00B03095"/>
    <w:rsid w:val="00B03FC7"/>
    <w:rsid w:val="00B0413E"/>
    <w:rsid w:val="00B048F2"/>
    <w:rsid w:val="00B04DFC"/>
    <w:rsid w:val="00B0548D"/>
    <w:rsid w:val="00B05656"/>
    <w:rsid w:val="00B05BC1"/>
    <w:rsid w:val="00B05BE8"/>
    <w:rsid w:val="00B0601A"/>
    <w:rsid w:val="00B06BD4"/>
    <w:rsid w:val="00B07914"/>
    <w:rsid w:val="00B07CCF"/>
    <w:rsid w:val="00B11DA4"/>
    <w:rsid w:val="00B121A1"/>
    <w:rsid w:val="00B12C8F"/>
    <w:rsid w:val="00B1343F"/>
    <w:rsid w:val="00B1399D"/>
    <w:rsid w:val="00B1425C"/>
    <w:rsid w:val="00B1464F"/>
    <w:rsid w:val="00B1477C"/>
    <w:rsid w:val="00B148EE"/>
    <w:rsid w:val="00B14D4E"/>
    <w:rsid w:val="00B14ED3"/>
    <w:rsid w:val="00B15513"/>
    <w:rsid w:val="00B15FAC"/>
    <w:rsid w:val="00B1681C"/>
    <w:rsid w:val="00B17850"/>
    <w:rsid w:val="00B2287E"/>
    <w:rsid w:val="00B236DC"/>
    <w:rsid w:val="00B239AA"/>
    <w:rsid w:val="00B23E2F"/>
    <w:rsid w:val="00B23F27"/>
    <w:rsid w:val="00B24F67"/>
    <w:rsid w:val="00B263D7"/>
    <w:rsid w:val="00B2794E"/>
    <w:rsid w:val="00B30D27"/>
    <w:rsid w:val="00B31932"/>
    <w:rsid w:val="00B31DA7"/>
    <w:rsid w:val="00B33F8C"/>
    <w:rsid w:val="00B340E2"/>
    <w:rsid w:val="00B36C6D"/>
    <w:rsid w:val="00B37BF8"/>
    <w:rsid w:val="00B40021"/>
    <w:rsid w:val="00B40F7B"/>
    <w:rsid w:val="00B41263"/>
    <w:rsid w:val="00B41B02"/>
    <w:rsid w:val="00B42745"/>
    <w:rsid w:val="00B42EA1"/>
    <w:rsid w:val="00B434AD"/>
    <w:rsid w:val="00B43571"/>
    <w:rsid w:val="00B438AC"/>
    <w:rsid w:val="00B43B49"/>
    <w:rsid w:val="00B43C1C"/>
    <w:rsid w:val="00B45D2F"/>
    <w:rsid w:val="00B46331"/>
    <w:rsid w:val="00B465C4"/>
    <w:rsid w:val="00B47139"/>
    <w:rsid w:val="00B5007B"/>
    <w:rsid w:val="00B50CE7"/>
    <w:rsid w:val="00B52121"/>
    <w:rsid w:val="00B52698"/>
    <w:rsid w:val="00B533F4"/>
    <w:rsid w:val="00B54AA4"/>
    <w:rsid w:val="00B556B9"/>
    <w:rsid w:val="00B56D2D"/>
    <w:rsid w:val="00B6014D"/>
    <w:rsid w:val="00B61FF4"/>
    <w:rsid w:val="00B62062"/>
    <w:rsid w:val="00B62522"/>
    <w:rsid w:val="00B62FD5"/>
    <w:rsid w:val="00B6337F"/>
    <w:rsid w:val="00B633A0"/>
    <w:rsid w:val="00B64444"/>
    <w:rsid w:val="00B644A8"/>
    <w:rsid w:val="00B6559A"/>
    <w:rsid w:val="00B658E1"/>
    <w:rsid w:val="00B66021"/>
    <w:rsid w:val="00B66DF3"/>
    <w:rsid w:val="00B676D4"/>
    <w:rsid w:val="00B677B0"/>
    <w:rsid w:val="00B70933"/>
    <w:rsid w:val="00B710E9"/>
    <w:rsid w:val="00B71AA0"/>
    <w:rsid w:val="00B71FDE"/>
    <w:rsid w:val="00B73E64"/>
    <w:rsid w:val="00B74142"/>
    <w:rsid w:val="00B741B1"/>
    <w:rsid w:val="00B74538"/>
    <w:rsid w:val="00B754BE"/>
    <w:rsid w:val="00B75595"/>
    <w:rsid w:val="00B75F2A"/>
    <w:rsid w:val="00B76AE3"/>
    <w:rsid w:val="00B76E5D"/>
    <w:rsid w:val="00B770A4"/>
    <w:rsid w:val="00B80331"/>
    <w:rsid w:val="00B80468"/>
    <w:rsid w:val="00B8048D"/>
    <w:rsid w:val="00B81C9F"/>
    <w:rsid w:val="00B8252E"/>
    <w:rsid w:val="00B82DBC"/>
    <w:rsid w:val="00B83A7C"/>
    <w:rsid w:val="00B85CF2"/>
    <w:rsid w:val="00B8610A"/>
    <w:rsid w:val="00B90DC6"/>
    <w:rsid w:val="00B9151A"/>
    <w:rsid w:val="00B91843"/>
    <w:rsid w:val="00B91F1C"/>
    <w:rsid w:val="00B92D34"/>
    <w:rsid w:val="00B94009"/>
    <w:rsid w:val="00B94828"/>
    <w:rsid w:val="00B9497E"/>
    <w:rsid w:val="00B953AE"/>
    <w:rsid w:val="00B954F4"/>
    <w:rsid w:val="00B96281"/>
    <w:rsid w:val="00B97482"/>
    <w:rsid w:val="00BA0249"/>
    <w:rsid w:val="00BA1AF3"/>
    <w:rsid w:val="00BA3B65"/>
    <w:rsid w:val="00BA3B95"/>
    <w:rsid w:val="00BA5262"/>
    <w:rsid w:val="00BA53F8"/>
    <w:rsid w:val="00BA5B09"/>
    <w:rsid w:val="00BA5E81"/>
    <w:rsid w:val="00BA5ED7"/>
    <w:rsid w:val="00BA6DCF"/>
    <w:rsid w:val="00BA77C8"/>
    <w:rsid w:val="00BA78DD"/>
    <w:rsid w:val="00BA7C70"/>
    <w:rsid w:val="00BA7D7B"/>
    <w:rsid w:val="00BB0AFA"/>
    <w:rsid w:val="00BB1699"/>
    <w:rsid w:val="00BB19B0"/>
    <w:rsid w:val="00BB2E47"/>
    <w:rsid w:val="00BB2F88"/>
    <w:rsid w:val="00BB30C9"/>
    <w:rsid w:val="00BB3191"/>
    <w:rsid w:val="00BB37DB"/>
    <w:rsid w:val="00BB492E"/>
    <w:rsid w:val="00BB4C9B"/>
    <w:rsid w:val="00BB6524"/>
    <w:rsid w:val="00BB7152"/>
    <w:rsid w:val="00BC0E4B"/>
    <w:rsid w:val="00BC14BD"/>
    <w:rsid w:val="00BC27A4"/>
    <w:rsid w:val="00BC30C1"/>
    <w:rsid w:val="00BC31AC"/>
    <w:rsid w:val="00BC38A4"/>
    <w:rsid w:val="00BC4270"/>
    <w:rsid w:val="00BC48A5"/>
    <w:rsid w:val="00BC50D3"/>
    <w:rsid w:val="00BC6846"/>
    <w:rsid w:val="00BC68F9"/>
    <w:rsid w:val="00BD0518"/>
    <w:rsid w:val="00BD11A6"/>
    <w:rsid w:val="00BD14F5"/>
    <w:rsid w:val="00BD198F"/>
    <w:rsid w:val="00BD47D9"/>
    <w:rsid w:val="00BD527A"/>
    <w:rsid w:val="00BD54CA"/>
    <w:rsid w:val="00BD5812"/>
    <w:rsid w:val="00BD6E0C"/>
    <w:rsid w:val="00BD770A"/>
    <w:rsid w:val="00BD77D0"/>
    <w:rsid w:val="00BD7850"/>
    <w:rsid w:val="00BE0183"/>
    <w:rsid w:val="00BE0917"/>
    <w:rsid w:val="00BE0D56"/>
    <w:rsid w:val="00BE10E2"/>
    <w:rsid w:val="00BE13E2"/>
    <w:rsid w:val="00BE1BF6"/>
    <w:rsid w:val="00BE2A78"/>
    <w:rsid w:val="00BE2D45"/>
    <w:rsid w:val="00BE3163"/>
    <w:rsid w:val="00BE37DD"/>
    <w:rsid w:val="00BE38BC"/>
    <w:rsid w:val="00BE3E2F"/>
    <w:rsid w:val="00BE5BA4"/>
    <w:rsid w:val="00BE656B"/>
    <w:rsid w:val="00BE6C13"/>
    <w:rsid w:val="00BF08BD"/>
    <w:rsid w:val="00BF1C4F"/>
    <w:rsid w:val="00BF1E1B"/>
    <w:rsid w:val="00BF231A"/>
    <w:rsid w:val="00BF29CF"/>
    <w:rsid w:val="00BF38DD"/>
    <w:rsid w:val="00BF3C6C"/>
    <w:rsid w:val="00BF3E21"/>
    <w:rsid w:val="00BF5092"/>
    <w:rsid w:val="00BF53D2"/>
    <w:rsid w:val="00BF57B3"/>
    <w:rsid w:val="00BF6058"/>
    <w:rsid w:val="00BF7414"/>
    <w:rsid w:val="00C000D4"/>
    <w:rsid w:val="00C0137A"/>
    <w:rsid w:val="00C013FC"/>
    <w:rsid w:val="00C01DB8"/>
    <w:rsid w:val="00C02311"/>
    <w:rsid w:val="00C03AEB"/>
    <w:rsid w:val="00C04397"/>
    <w:rsid w:val="00C0469D"/>
    <w:rsid w:val="00C05465"/>
    <w:rsid w:val="00C05E17"/>
    <w:rsid w:val="00C066BF"/>
    <w:rsid w:val="00C06B84"/>
    <w:rsid w:val="00C07501"/>
    <w:rsid w:val="00C07C5E"/>
    <w:rsid w:val="00C1048F"/>
    <w:rsid w:val="00C10512"/>
    <w:rsid w:val="00C10828"/>
    <w:rsid w:val="00C114DD"/>
    <w:rsid w:val="00C11B8C"/>
    <w:rsid w:val="00C11E8E"/>
    <w:rsid w:val="00C12D68"/>
    <w:rsid w:val="00C12FA5"/>
    <w:rsid w:val="00C1388F"/>
    <w:rsid w:val="00C13CF8"/>
    <w:rsid w:val="00C14439"/>
    <w:rsid w:val="00C14BE4"/>
    <w:rsid w:val="00C16590"/>
    <w:rsid w:val="00C16922"/>
    <w:rsid w:val="00C16C05"/>
    <w:rsid w:val="00C171E1"/>
    <w:rsid w:val="00C17A15"/>
    <w:rsid w:val="00C17B33"/>
    <w:rsid w:val="00C17C2A"/>
    <w:rsid w:val="00C20601"/>
    <w:rsid w:val="00C207F7"/>
    <w:rsid w:val="00C209FD"/>
    <w:rsid w:val="00C20BE0"/>
    <w:rsid w:val="00C212DA"/>
    <w:rsid w:val="00C21387"/>
    <w:rsid w:val="00C21855"/>
    <w:rsid w:val="00C223AB"/>
    <w:rsid w:val="00C223FA"/>
    <w:rsid w:val="00C22640"/>
    <w:rsid w:val="00C232E3"/>
    <w:rsid w:val="00C234E7"/>
    <w:rsid w:val="00C23B64"/>
    <w:rsid w:val="00C24624"/>
    <w:rsid w:val="00C2464E"/>
    <w:rsid w:val="00C2466F"/>
    <w:rsid w:val="00C24F4A"/>
    <w:rsid w:val="00C25178"/>
    <w:rsid w:val="00C25F79"/>
    <w:rsid w:val="00C2730A"/>
    <w:rsid w:val="00C3093A"/>
    <w:rsid w:val="00C31018"/>
    <w:rsid w:val="00C31B81"/>
    <w:rsid w:val="00C32964"/>
    <w:rsid w:val="00C33145"/>
    <w:rsid w:val="00C33732"/>
    <w:rsid w:val="00C3596B"/>
    <w:rsid w:val="00C35E9E"/>
    <w:rsid w:val="00C36958"/>
    <w:rsid w:val="00C36D0A"/>
    <w:rsid w:val="00C37F12"/>
    <w:rsid w:val="00C40C07"/>
    <w:rsid w:val="00C4162E"/>
    <w:rsid w:val="00C42294"/>
    <w:rsid w:val="00C426BD"/>
    <w:rsid w:val="00C4473C"/>
    <w:rsid w:val="00C44F8F"/>
    <w:rsid w:val="00C459AA"/>
    <w:rsid w:val="00C45A7E"/>
    <w:rsid w:val="00C45F28"/>
    <w:rsid w:val="00C4610A"/>
    <w:rsid w:val="00C464B2"/>
    <w:rsid w:val="00C46613"/>
    <w:rsid w:val="00C4664D"/>
    <w:rsid w:val="00C46A95"/>
    <w:rsid w:val="00C50046"/>
    <w:rsid w:val="00C507F6"/>
    <w:rsid w:val="00C50B68"/>
    <w:rsid w:val="00C50BE5"/>
    <w:rsid w:val="00C50C45"/>
    <w:rsid w:val="00C50F4C"/>
    <w:rsid w:val="00C51051"/>
    <w:rsid w:val="00C51203"/>
    <w:rsid w:val="00C514C1"/>
    <w:rsid w:val="00C5274B"/>
    <w:rsid w:val="00C539A2"/>
    <w:rsid w:val="00C55081"/>
    <w:rsid w:val="00C55F89"/>
    <w:rsid w:val="00C5618E"/>
    <w:rsid w:val="00C56960"/>
    <w:rsid w:val="00C56EDE"/>
    <w:rsid w:val="00C579C8"/>
    <w:rsid w:val="00C57A20"/>
    <w:rsid w:val="00C60D6F"/>
    <w:rsid w:val="00C61312"/>
    <w:rsid w:val="00C616C0"/>
    <w:rsid w:val="00C62BF4"/>
    <w:rsid w:val="00C644FD"/>
    <w:rsid w:val="00C64F90"/>
    <w:rsid w:val="00C66DA4"/>
    <w:rsid w:val="00C70A30"/>
    <w:rsid w:val="00C70F99"/>
    <w:rsid w:val="00C7132B"/>
    <w:rsid w:val="00C718E4"/>
    <w:rsid w:val="00C71C76"/>
    <w:rsid w:val="00C72DB8"/>
    <w:rsid w:val="00C73B68"/>
    <w:rsid w:val="00C74A26"/>
    <w:rsid w:val="00C74E6B"/>
    <w:rsid w:val="00C758B5"/>
    <w:rsid w:val="00C75ECE"/>
    <w:rsid w:val="00C76082"/>
    <w:rsid w:val="00C763C2"/>
    <w:rsid w:val="00C76C21"/>
    <w:rsid w:val="00C77024"/>
    <w:rsid w:val="00C7752C"/>
    <w:rsid w:val="00C8004C"/>
    <w:rsid w:val="00C80430"/>
    <w:rsid w:val="00C81212"/>
    <w:rsid w:val="00C81B23"/>
    <w:rsid w:val="00C81D03"/>
    <w:rsid w:val="00C8245D"/>
    <w:rsid w:val="00C84DEA"/>
    <w:rsid w:val="00C857F6"/>
    <w:rsid w:val="00C85921"/>
    <w:rsid w:val="00C8644D"/>
    <w:rsid w:val="00C86911"/>
    <w:rsid w:val="00C900F1"/>
    <w:rsid w:val="00C909B5"/>
    <w:rsid w:val="00C90A86"/>
    <w:rsid w:val="00C90C14"/>
    <w:rsid w:val="00C912BC"/>
    <w:rsid w:val="00C91F9C"/>
    <w:rsid w:val="00C92116"/>
    <w:rsid w:val="00C928A8"/>
    <w:rsid w:val="00C939A7"/>
    <w:rsid w:val="00C940DA"/>
    <w:rsid w:val="00C94423"/>
    <w:rsid w:val="00C9567E"/>
    <w:rsid w:val="00C959F4"/>
    <w:rsid w:val="00C95CB9"/>
    <w:rsid w:val="00C979E3"/>
    <w:rsid w:val="00CA1064"/>
    <w:rsid w:val="00CA27D6"/>
    <w:rsid w:val="00CA35BD"/>
    <w:rsid w:val="00CA374E"/>
    <w:rsid w:val="00CA4782"/>
    <w:rsid w:val="00CA4EA9"/>
    <w:rsid w:val="00CA55A0"/>
    <w:rsid w:val="00CA5C68"/>
    <w:rsid w:val="00CA632E"/>
    <w:rsid w:val="00CA6965"/>
    <w:rsid w:val="00CA70B9"/>
    <w:rsid w:val="00CB07E5"/>
    <w:rsid w:val="00CB1031"/>
    <w:rsid w:val="00CB116A"/>
    <w:rsid w:val="00CB1295"/>
    <w:rsid w:val="00CB1448"/>
    <w:rsid w:val="00CB3503"/>
    <w:rsid w:val="00CB5FA6"/>
    <w:rsid w:val="00CB6B7D"/>
    <w:rsid w:val="00CC2A7E"/>
    <w:rsid w:val="00CC3942"/>
    <w:rsid w:val="00CC39B3"/>
    <w:rsid w:val="00CC3BD8"/>
    <w:rsid w:val="00CC3DB0"/>
    <w:rsid w:val="00CC3E07"/>
    <w:rsid w:val="00CC51D8"/>
    <w:rsid w:val="00CC5737"/>
    <w:rsid w:val="00CC5960"/>
    <w:rsid w:val="00CC5C6F"/>
    <w:rsid w:val="00CC64F3"/>
    <w:rsid w:val="00CC68BC"/>
    <w:rsid w:val="00CC6CC2"/>
    <w:rsid w:val="00CC7594"/>
    <w:rsid w:val="00CC7CE8"/>
    <w:rsid w:val="00CC7E53"/>
    <w:rsid w:val="00CD05AF"/>
    <w:rsid w:val="00CD20C9"/>
    <w:rsid w:val="00CD25A4"/>
    <w:rsid w:val="00CD26B9"/>
    <w:rsid w:val="00CD3602"/>
    <w:rsid w:val="00CD3B82"/>
    <w:rsid w:val="00CD3B8F"/>
    <w:rsid w:val="00CD52AE"/>
    <w:rsid w:val="00CD5B40"/>
    <w:rsid w:val="00CD77AA"/>
    <w:rsid w:val="00CD7AF7"/>
    <w:rsid w:val="00CE0D0B"/>
    <w:rsid w:val="00CE100F"/>
    <w:rsid w:val="00CE152E"/>
    <w:rsid w:val="00CE18B3"/>
    <w:rsid w:val="00CE1D3B"/>
    <w:rsid w:val="00CE21BD"/>
    <w:rsid w:val="00CE2331"/>
    <w:rsid w:val="00CE2643"/>
    <w:rsid w:val="00CE2AD0"/>
    <w:rsid w:val="00CE358D"/>
    <w:rsid w:val="00CE52CA"/>
    <w:rsid w:val="00CE531D"/>
    <w:rsid w:val="00CE6339"/>
    <w:rsid w:val="00CE676F"/>
    <w:rsid w:val="00CE752C"/>
    <w:rsid w:val="00CF1BC5"/>
    <w:rsid w:val="00CF2942"/>
    <w:rsid w:val="00CF357E"/>
    <w:rsid w:val="00CF3893"/>
    <w:rsid w:val="00CF4B16"/>
    <w:rsid w:val="00CF5D2D"/>
    <w:rsid w:val="00CF77A9"/>
    <w:rsid w:val="00CF7863"/>
    <w:rsid w:val="00CF7B9A"/>
    <w:rsid w:val="00D00BCC"/>
    <w:rsid w:val="00D00FCA"/>
    <w:rsid w:val="00D01631"/>
    <w:rsid w:val="00D01D8B"/>
    <w:rsid w:val="00D02A4C"/>
    <w:rsid w:val="00D04A3C"/>
    <w:rsid w:val="00D04C3A"/>
    <w:rsid w:val="00D05C07"/>
    <w:rsid w:val="00D06302"/>
    <w:rsid w:val="00D112EE"/>
    <w:rsid w:val="00D117A7"/>
    <w:rsid w:val="00D11BF8"/>
    <w:rsid w:val="00D11FB2"/>
    <w:rsid w:val="00D12301"/>
    <w:rsid w:val="00D1375E"/>
    <w:rsid w:val="00D140F7"/>
    <w:rsid w:val="00D14980"/>
    <w:rsid w:val="00D14A45"/>
    <w:rsid w:val="00D162AD"/>
    <w:rsid w:val="00D16790"/>
    <w:rsid w:val="00D170D0"/>
    <w:rsid w:val="00D179D2"/>
    <w:rsid w:val="00D17DAE"/>
    <w:rsid w:val="00D17DC7"/>
    <w:rsid w:val="00D227DB"/>
    <w:rsid w:val="00D23476"/>
    <w:rsid w:val="00D24BC9"/>
    <w:rsid w:val="00D2550E"/>
    <w:rsid w:val="00D25BA0"/>
    <w:rsid w:val="00D25D76"/>
    <w:rsid w:val="00D27255"/>
    <w:rsid w:val="00D273EF"/>
    <w:rsid w:val="00D2743E"/>
    <w:rsid w:val="00D27B99"/>
    <w:rsid w:val="00D3026B"/>
    <w:rsid w:val="00D3185B"/>
    <w:rsid w:val="00D321CC"/>
    <w:rsid w:val="00D3273C"/>
    <w:rsid w:val="00D32DA0"/>
    <w:rsid w:val="00D32F54"/>
    <w:rsid w:val="00D33162"/>
    <w:rsid w:val="00D33C2C"/>
    <w:rsid w:val="00D33DD7"/>
    <w:rsid w:val="00D34C57"/>
    <w:rsid w:val="00D3582C"/>
    <w:rsid w:val="00D366E4"/>
    <w:rsid w:val="00D40BD8"/>
    <w:rsid w:val="00D41DD8"/>
    <w:rsid w:val="00D42DDF"/>
    <w:rsid w:val="00D44498"/>
    <w:rsid w:val="00D44529"/>
    <w:rsid w:val="00D44BA0"/>
    <w:rsid w:val="00D4510A"/>
    <w:rsid w:val="00D45B66"/>
    <w:rsid w:val="00D460DF"/>
    <w:rsid w:val="00D4675D"/>
    <w:rsid w:val="00D467C7"/>
    <w:rsid w:val="00D475E6"/>
    <w:rsid w:val="00D47BE1"/>
    <w:rsid w:val="00D47F18"/>
    <w:rsid w:val="00D50C10"/>
    <w:rsid w:val="00D51012"/>
    <w:rsid w:val="00D5130A"/>
    <w:rsid w:val="00D5131C"/>
    <w:rsid w:val="00D513CA"/>
    <w:rsid w:val="00D5177F"/>
    <w:rsid w:val="00D51D90"/>
    <w:rsid w:val="00D53CD6"/>
    <w:rsid w:val="00D53ECE"/>
    <w:rsid w:val="00D54059"/>
    <w:rsid w:val="00D546B8"/>
    <w:rsid w:val="00D548D1"/>
    <w:rsid w:val="00D553AD"/>
    <w:rsid w:val="00D561B9"/>
    <w:rsid w:val="00D56486"/>
    <w:rsid w:val="00D56FA3"/>
    <w:rsid w:val="00D57B7C"/>
    <w:rsid w:val="00D57C9B"/>
    <w:rsid w:val="00D60156"/>
    <w:rsid w:val="00D61122"/>
    <w:rsid w:val="00D61A9E"/>
    <w:rsid w:val="00D6206E"/>
    <w:rsid w:val="00D62432"/>
    <w:rsid w:val="00D624B6"/>
    <w:rsid w:val="00D636FA"/>
    <w:rsid w:val="00D63C67"/>
    <w:rsid w:val="00D65532"/>
    <w:rsid w:val="00D65EBB"/>
    <w:rsid w:val="00D6652C"/>
    <w:rsid w:val="00D66C1E"/>
    <w:rsid w:val="00D67620"/>
    <w:rsid w:val="00D702B1"/>
    <w:rsid w:val="00D70697"/>
    <w:rsid w:val="00D70BFA"/>
    <w:rsid w:val="00D71142"/>
    <w:rsid w:val="00D7130A"/>
    <w:rsid w:val="00D72421"/>
    <w:rsid w:val="00D72D99"/>
    <w:rsid w:val="00D73592"/>
    <w:rsid w:val="00D735A3"/>
    <w:rsid w:val="00D736DA"/>
    <w:rsid w:val="00D73E3D"/>
    <w:rsid w:val="00D740C7"/>
    <w:rsid w:val="00D74809"/>
    <w:rsid w:val="00D748A6"/>
    <w:rsid w:val="00D7513D"/>
    <w:rsid w:val="00D75996"/>
    <w:rsid w:val="00D765D0"/>
    <w:rsid w:val="00D76BFC"/>
    <w:rsid w:val="00D77462"/>
    <w:rsid w:val="00D8062F"/>
    <w:rsid w:val="00D811ED"/>
    <w:rsid w:val="00D82AFB"/>
    <w:rsid w:val="00D82B0C"/>
    <w:rsid w:val="00D82DEA"/>
    <w:rsid w:val="00D830F6"/>
    <w:rsid w:val="00D83296"/>
    <w:rsid w:val="00D83B5E"/>
    <w:rsid w:val="00D84B17"/>
    <w:rsid w:val="00D84E7F"/>
    <w:rsid w:val="00D851FC"/>
    <w:rsid w:val="00D868EC"/>
    <w:rsid w:val="00D912D7"/>
    <w:rsid w:val="00D9339A"/>
    <w:rsid w:val="00D9376C"/>
    <w:rsid w:val="00D93887"/>
    <w:rsid w:val="00D94153"/>
    <w:rsid w:val="00D9541F"/>
    <w:rsid w:val="00D95830"/>
    <w:rsid w:val="00D95DF6"/>
    <w:rsid w:val="00D97F94"/>
    <w:rsid w:val="00DA0A37"/>
    <w:rsid w:val="00DA1585"/>
    <w:rsid w:val="00DA1C0B"/>
    <w:rsid w:val="00DA1C33"/>
    <w:rsid w:val="00DA3625"/>
    <w:rsid w:val="00DA3C33"/>
    <w:rsid w:val="00DA45C2"/>
    <w:rsid w:val="00DA4722"/>
    <w:rsid w:val="00DA57BE"/>
    <w:rsid w:val="00DA57BF"/>
    <w:rsid w:val="00DA57EA"/>
    <w:rsid w:val="00DA5CAA"/>
    <w:rsid w:val="00DA5D1E"/>
    <w:rsid w:val="00DA7D80"/>
    <w:rsid w:val="00DA7F05"/>
    <w:rsid w:val="00DB0660"/>
    <w:rsid w:val="00DB173F"/>
    <w:rsid w:val="00DB1FF1"/>
    <w:rsid w:val="00DB2378"/>
    <w:rsid w:val="00DB24C0"/>
    <w:rsid w:val="00DB283C"/>
    <w:rsid w:val="00DB34AA"/>
    <w:rsid w:val="00DB41FF"/>
    <w:rsid w:val="00DB4CC7"/>
    <w:rsid w:val="00DB4EB4"/>
    <w:rsid w:val="00DB5667"/>
    <w:rsid w:val="00DB6267"/>
    <w:rsid w:val="00DB64D6"/>
    <w:rsid w:val="00DB736B"/>
    <w:rsid w:val="00DB7B49"/>
    <w:rsid w:val="00DB7DFA"/>
    <w:rsid w:val="00DC0025"/>
    <w:rsid w:val="00DC1A5B"/>
    <w:rsid w:val="00DC20CD"/>
    <w:rsid w:val="00DC22F7"/>
    <w:rsid w:val="00DC24DB"/>
    <w:rsid w:val="00DC3FE4"/>
    <w:rsid w:val="00DC611C"/>
    <w:rsid w:val="00DC61F5"/>
    <w:rsid w:val="00DC7C49"/>
    <w:rsid w:val="00DC7C8A"/>
    <w:rsid w:val="00DC7EA1"/>
    <w:rsid w:val="00DD0017"/>
    <w:rsid w:val="00DD0189"/>
    <w:rsid w:val="00DD0977"/>
    <w:rsid w:val="00DD13B6"/>
    <w:rsid w:val="00DD332B"/>
    <w:rsid w:val="00DD35AE"/>
    <w:rsid w:val="00DD377D"/>
    <w:rsid w:val="00DD3AAC"/>
    <w:rsid w:val="00DD4817"/>
    <w:rsid w:val="00DD6D6C"/>
    <w:rsid w:val="00DD7422"/>
    <w:rsid w:val="00DE01F2"/>
    <w:rsid w:val="00DE0346"/>
    <w:rsid w:val="00DE0C1F"/>
    <w:rsid w:val="00DE0C91"/>
    <w:rsid w:val="00DE1A62"/>
    <w:rsid w:val="00DE1A9E"/>
    <w:rsid w:val="00DE2C79"/>
    <w:rsid w:val="00DE2E58"/>
    <w:rsid w:val="00DE32D8"/>
    <w:rsid w:val="00DE4DC2"/>
    <w:rsid w:val="00DE5ED1"/>
    <w:rsid w:val="00DE605C"/>
    <w:rsid w:val="00DE6871"/>
    <w:rsid w:val="00DE7669"/>
    <w:rsid w:val="00DF02E0"/>
    <w:rsid w:val="00DF17CC"/>
    <w:rsid w:val="00DF1EE5"/>
    <w:rsid w:val="00DF2229"/>
    <w:rsid w:val="00DF2323"/>
    <w:rsid w:val="00DF2758"/>
    <w:rsid w:val="00DF3685"/>
    <w:rsid w:val="00DF36E3"/>
    <w:rsid w:val="00DF3D79"/>
    <w:rsid w:val="00DF54C7"/>
    <w:rsid w:val="00DF5897"/>
    <w:rsid w:val="00DF6211"/>
    <w:rsid w:val="00DF7065"/>
    <w:rsid w:val="00DF77B5"/>
    <w:rsid w:val="00E00125"/>
    <w:rsid w:val="00E0053F"/>
    <w:rsid w:val="00E0066F"/>
    <w:rsid w:val="00E0171B"/>
    <w:rsid w:val="00E01AF6"/>
    <w:rsid w:val="00E01FA3"/>
    <w:rsid w:val="00E020AD"/>
    <w:rsid w:val="00E028F2"/>
    <w:rsid w:val="00E02C24"/>
    <w:rsid w:val="00E0366B"/>
    <w:rsid w:val="00E03C6E"/>
    <w:rsid w:val="00E04897"/>
    <w:rsid w:val="00E051AD"/>
    <w:rsid w:val="00E0607C"/>
    <w:rsid w:val="00E06F5D"/>
    <w:rsid w:val="00E07775"/>
    <w:rsid w:val="00E10B0B"/>
    <w:rsid w:val="00E12380"/>
    <w:rsid w:val="00E12E76"/>
    <w:rsid w:val="00E14CE3"/>
    <w:rsid w:val="00E15859"/>
    <w:rsid w:val="00E15D8C"/>
    <w:rsid w:val="00E163C5"/>
    <w:rsid w:val="00E17612"/>
    <w:rsid w:val="00E20CAB"/>
    <w:rsid w:val="00E214CD"/>
    <w:rsid w:val="00E21FE0"/>
    <w:rsid w:val="00E245D1"/>
    <w:rsid w:val="00E24CBC"/>
    <w:rsid w:val="00E2566D"/>
    <w:rsid w:val="00E26A40"/>
    <w:rsid w:val="00E26AF8"/>
    <w:rsid w:val="00E3093C"/>
    <w:rsid w:val="00E31049"/>
    <w:rsid w:val="00E31613"/>
    <w:rsid w:val="00E31AA5"/>
    <w:rsid w:val="00E31B37"/>
    <w:rsid w:val="00E32006"/>
    <w:rsid w:val="00E322F4"/>
    <w:rsid w:val="00E3303E"/>
    <w:rsid w:val="00E332A6"/>
    <w:rsid w:val="00E33381"/>
    <w:rsid w:val="00E343D4"/>
    <w:rsid w:val="00E34CEA"/>
    <w:rsid w:val="00E3624F"/>
    <w:rsid w:val="00E363B5"/>
    <w:rsid w:val="00E366F4"/>
    <w:rsid w:val="00E36BDC"/>
    <w:rsid w:val="00E37C45"/>
    <w:rsid w:val="00E4047F"/>
    <w:rsid w:val="00E4063D"/>
    <w:rsid w:val="00E40B81"/>
    <w:rsid w:val="00E410A8"/>
    <w:rsid w:val="00E42723"/>
    <w:rsid w:val="00E43A47"/>
    <w:rsid w:val="00E454FA"/>
    <w:rsid w:val="00E458B4"/>
    <w:rsid w:val="00E4596E"/>
    <w:rsid w:val="00E459A8"/>
    <w:rsid w:val="00E4635D"/>
    <w:rsid w:val="00E46761"/>
    <w:rsid w:val="00E46813"/>
    <w:rsid w:val="00E46C40"/>
    <w:rsid w:val="00E46CA6"/>
    <w:rsid w:val="00E4787B"/>
    <w:rsid w:val="00E47D1D"/>
    <w:rsid w:val="00E505AB"/>
    <w:rsid w:val="00E5110D"/>
    <w:rsid w:val="00E521F1"/>
    <w:rsid w:val="00E531BC"/>
    <w:rsid w:val="00E53DFB"/>
    <w:rsid w:val="00E54298"/>
    <w:rsid w:val="00E54319"/>
    <w:rsid w:val="00E54638"/>
    <w:rsid w:val="00E569CB"/>
    <w:rsid w:val="00E5773C"/>
    <w:rsid w:val="00E579E4"/>
    <w:rsid w:val="00E57EB9"/>
    <w:rsid w:val="00E602BA"/>
    <w:rsid w:val="00E6072A"/>
    <w:rsid w:val="00E60E53"/>
    <w:rsid w:val="00E62686"/>
    <w:rsid w:val="00E62E67"/>
    <w:rsid w:val="00E62F41"/>
    <w:rsid w:val="00E630C8"/>
    <w:rsid w:val="00E638A6"/>
    <w:rsid w:val="00E63BB1"/>
    <w:rsid w:val="00E63C7B"/>
    <w:rsid w:val="00E63D6E"/>
    <w:rsid w:val="00E64348"/>
    <w:rsid w:val="00E64414"/>
    <w:rsid w:val="00E646F8"/>
    <w:rsid w:val="00E64C45"/>
    <w:rsid w:val="00E6580F"/>
    <w:rsid w:val="00E666BA"/>
    <w:rsid w:val="00E66DE8"/>
    <w:rsid w:val="00E701C2"/>
    <w:rsid w:val="00E70227"/>
    <w:rsid w:val="00E70BDB"/>
    <w:rsid w:val="00E70E5E"/>
    <w:rsid w:val="00E71468"/>
    <w:rsid w:val="00E7202F"/>
    <w:rsid w:val="00E72087"/>
    <w:rsid w:val="00E7216A"/>
    <w:rsid w:val="00E73396"/>
    <w:rsid w:val="00E73961"/>
    <w:rsid w:val="00E7410B"/>
    <w:rsid w:val="00E75270"/>
    <w:rsid w:val="00E75648"/>
    <w:rsid w:val="00E756D9"/>
    <w:rsid w:val="00E757E6"/>
    <w:rsid w:val="00E75C24"/>
    <w:rsid w:val="00E763E0"/>
    <w:rsid w:val="00E77C0B"/>
    <w:rsid w:val="00E807D3"/>
    <w:rsid w:val="00E8098B"/>
    <w:rsid w:val="00E80FA4"/>
    <w:rsid w:val="00E81BD3"/>
    <w:rsid w:val="00E824D1"/>
    <w:rsid w:val="00E8264E"/>
    <w:rsid w:val="00E82ADD"/>
    <w:rsid w:val="00E82E08"/>
    <w:rsid w:val="00E83570"/>
    <w:rsid w:val="00E83B9F"/>
    <w:rsid w:val="00E83BC6"/>
    <w:rsid w:val="00E843F3"/>
    <w:rsid w:val="00E857EE"/>
    <w:rsid w:val="00E85AD3"/>
    <w:rsid w:val="00E868B7"/>
    <w:rsid w:val="00E87160"/>
    <w:rsid w:val="00E87726"/>
    <w:rsid w:val="00E87F89"/>
    <w:rsid w:val="00E9193E"/>
    <w:rsid w:val="00E91F7D"/>
    <w:rsid w:val="00E91FCF"/>
    <w:rsid w:val="00E92876"/>
    <w:rsid w:val="00E92AFE"/>
    <w:rsid w:val="00E9484F"/>
    <w:rsid w:val="00E95D94"/>
    <w:rsid w:val="00E96025"/>
    <w:rsid w:val="00EA0BAA"/>
    <w:rsid w:val="00EA2E43"/>
    <w:rsid w:val="00EA3232"/>
    <w:rsid w:val="00EA4286"/>
    <w:rsid w:val="00EA4930"/>
    <w:rsid w:val="00EA50C9"/>
    <w:rsid w:val="00EA52EE"/>
    <w:rsid w:val="00EA5302"/>
    <w:rsid w:val="00EA6403"/>
    <w:rsid w:val="00EA766B"/>
    <w:rsid w:val="00EB0CF7"/>
    <w:rsid w:val="00EB1BE3"/>
    <w:rsid w:val="00EB2274"/>
    <w:rsid w:val="00EB26D9"/>
    <w:rsid w:val="00EB3505"/>
    <w:rsid w:val="00EB59CF"/>
    <w:rsid w:val="00EB6221"/>
    <w:rsid w:val="00EB645C"/>
    <w:rsid w:val="00EB6E8A"/>
    <w:rsid w:val="00EC09C3"/>
    <w:rsid w:val="00EC1D2F"/>
    <w:rsid w:val="00EC1E6F"/>
    <w:rsid w:val="00EC1EF6"/>
    <w:rsid w:val="00EC2681"/>
    <w:rsid w:val="00EC335B"/>
    <w:rsid w:val="00EC3B3A"/>
    <w:rsid w:val="00EC5F84"/>
    <w:rsid w:val="00EC68B8"/>
    <w:rsid w:val="00EC6E7B"/>
    <w:rsid w:val="00ED0ED5"/>
    <w:rsid w:val="00ED1458"/>
    <w:rsid w:val="00ED18A3"/>
    <w:rsid w:val="00ED1945"/>
    <w:rsid w:val="00ED2645"/>
    <w:rsid w:val="00ED360B"/>
    <w:rsid w:val="00ED4535"/>
    <w:rsid w:val="00ED50AE"/>
    <w:rsid w:val="00ED51B8"/>
    <w:rsid w:val="00ED5C1F"/>
    <w:rsid w:val="00ED7C6D"/>
    <w:rsid w:val="00EE22ED"/>
    <w:rsid w:val="00EE3165"/>
    <w:rsid w:val="00EE33D7"/>
    <w:rsid w:val="00EE3CC8"/>
    <w:rsid w:val="00EE5480"/>
    <w:rsid w:val="00EE6129"/>
    <w:rsid w:val="00EE66C8"/>
    <w:rsid w:val="00EE6C16"/>
    <w:rsid w:val="00EE7C30"/>
    <w:rsid w:val="00EF0CAA"/>
    <w:rsid w:val="00EF1900"/>
    <w:rsid w:val="00EF2931"/>
    <w:rsid w:val="00EF345E"/>
    <w:rsid w:val="00EF3D68"/>
    <w:rsid w:val="00EF4026"/>
    <w:rsid w:val="00EF5E06"/>
    <w:rsid w:val="00EF5E32"/>
    <w:rsid w:val="00EF5E37"/>
    <w:rsid w:val="00EF6071"/>
    <w:rsid w:val="00EF630C"/>
    <w:rsid w:val="00EF6CD0"/>
    <w:rsid w:val="00EF6E16"/>
    <w:rsid w:val="00EF7933"/>
    <w:rsid w:val="00F0062A"/>
    <w:rsid w:val="00F00CFA"/>
    <w:rsid w:val="00F01150"/>
    <w:rsid w:val="00F01A1E"/>
    <w:rsid w:val="00F0262F"/>
    <w:rsid w:val="00F02A4D"/>
    <w:rsid w:val="00F03C83"/>
    <w:rsid w:val="00F04D0E"/>
    <w:rsid w:val="00F053EB"/>
    <w:rsid w:val="00F05A98"/>
    <w:rsid w:val="00F07A58"/>
    <w:rsid w:val="00F11427"/>
    <w:rsid w:val="00F11B75"/>
    <w:rsid w:val="00F11B8F"/>
    <w:rsid w:val="00F11BB9"/>
    <w:rsid w:val="00F11C61"/>
    <w:rsid w:val="00F121A9"/>
    <w:rsid w:val="00F12223"/>
    <w:rsid w:val="00F1243E"/>
    <w:rsid w:val="00F12639"/>
    <w:rsid w:val="00F12BF2"/>
    <w:rsid w:val="00F12E1E"/>
    <w:rsid w:val="00F12FA7"/>
    <w:rsid w:val="00F130C4"/>
    <w:rsid w:val="00F13D60"/>
    <w:rsid w:val="00F14FB4"/>
    <w:rsid w:val="00F15134"/>
    <w:rsid w:val="00F15352"/>
    <w:rsid w:val="00F15AA3"/>
    <w:rsid w:val="00F15D76"/>
    <w:rsid w:val="00F17157"/>
    <w:rsid w:val="00F17603"/>
    <w:rsid w:val="00F176A0"/>
    <w:rsid w:val="00F17A4E"/>
    <w:rsid w:val="00F17B8F"/>
    <w:rsid w:val="00F2014E"/>
    <w:rsid w:val="00F20597"/>
    <w:rsid w:val="00F210CC"/>
    <w:rsid w:val="00F215C0"/>
    <w:rsid w:val="00F22032"/>
    <w:rsid w:val="00F223EF"/>
    <w:rsid w:val="00F2297A"/>
    <w:rsid w:val="00F239D2"/>
    <w:rsid w:val="00F24847"/>
    <w:rsid w:val="00F24C6B"/>
    <w:rsid w:val="00F24E03"/>
    <w:rsid w:val="00F24E3F"/>
    <w:rsid w:val="00F25400"/>
    <w:rsid w:val="00F2565D"/>
    <w:rsid w:val="00F256AE"/>
    <w:rsid w:val="00F25EED"/>
    <w:rsid w:val="00F26EB1"/>
    <w:rsid w:val="00F27156"/>
    <w:rsid w:val="00F30428"/>
    <w:rsid w:val="00F307A8"/>
    <w:rsid w:val="00F30A72"/>
    <w:rsid w:val="00F30B64"/>
    <w:rsid w:val="00F31399"/>
    <w:rsid w:val="00F321C4"/>
    <w:rsid w:val="00F32271"/>
    <w:rsid w:val="00F323A3"/>
    <w:rsid w:val="00F338C6"/>
    <w:rsid w:val="00F33A80"/>
    <w:rsid w:val="00F347A4"/>
    <w:rsid w:val="00F35259"/>
    <w:rsid w:val="00F3557B"/>
    <w:rsid w:val="00F370CE"/>
    <w:rsid w:val="00F37224"/>
    <w:rsid w:val="00F372AE"/>
    <w:rsid w:val="00F406F7"/>
    <w:rsid w:val="00F40A4E"/>
    <w:rsid w:val="00F40BCE"/>
    <w:rsid w:val="00F42581"/>
    <w:rsid w:val="00F43EB0"/>
    <w:rsid w:val="00F4682F"/>
    <w:rsid w:val="00F47A45"/>
    <w:rsid w:val="00F50E4E"/>
    <w:rsid w:val="00F50F69"/>
    <w:rsid w:val="00F51387"/>
    <w:rsid w:val="00F534C0"/>
    <w:rsid w:val="00F53665"/>
    <w:rsid w:val="00F53842"/>
    <w:rsid w:val="00F53B11"/>
    <w:rsid w:val="00F55044"/>
    <w:rsid w:val="00F555AE"/>
    <w:rsid w:val="00F5703D"/>
    <w:rsid w:val="00F5780F"/>
    <w:rsid w:val="00F57981"/>
    <w:rsid w:val="00F57DD6"/>
    <w:rsid w:val="00F60BDB"/>
    <w:rsid w:val="00F60C1B"/>
    <w:rsid w:val="00F616D9"/>
    <w:rsid w:val="00F62255"/>
    <w:rsid w:val="00F6228E"/>
    <w:rsid w:val="00F63205"/>
    <w:rsid w:val="00F64323"/>
    <w:rsid w:val="00F646CB"/>
    <w:rsid w:val="00F64952"/>
    <w:rsid w:val="00F64B87"/>
    <w:rsid w:val="00F6619B"/>
    <w:rsid w:val="00F6719D"/>
    <w:rsid w:val="00F67A53"/>
    <w:rsid w:val="00F7007D"/>
    <w:rsid w:val="00F704D7"/>
    <w:rsid w:val="00F73298"/>
    <w:rsid w:val="00F755F4"/>
    <w:rsid w:val="00F75721"/>
    <w:rsid w:val="00F761FB"/>
    <w:rsid w:val="00F77F4B"/>
    <w:rsid w:val="00F80095"/>
    <w:rsid w:val="00F80A6A"/>
    <w:rsid w:val="00F81B0D"/>
    <w:rsid w:val="00F82C95"/>
    <w:rsid w:val="00F82F43"/>
    <w:rsid w:val="00F8389E"/>
    <w:rsid w:val="00F85BB1"/>
    <w:rsid w:val="00F868E0"/>
    <w:rsid w:val="00F8713F"/>
    <w:rsid w:val="00F871C2"/>
    <w:rsid w:val="00F91128"/>
    <w:rsid w:val="00F9128C"/>
    <w:rsid w:val="00F9229D"/>
    <w:rsid w:val="00F92ACB"/>
    <w:rsid w:val="00F93891"/>
    <w:rsid w:val="00F96CEE"/>
    <w:rsid w:val="00F9730D"/>
    <w:rsid w:val="00FA091F"/>
    <w:rsid w:val="00FA09EE"/>
    <w:rsid w:val="00FA0A5A"/>
    <w:rsid w:val="00FA0EA9"/>
    <w:rsid w:val="00FA1232"/>
    <w:rsid w:val="00FA2772"/>
    <w:rsid w:val="00FA3652"/>
    <w:rsid w:val="00FA4BF8"/>
    <w:rsid w:val="00FA5260"/>
    <w:rsid w:val="00FA57E7"/>
    <w:rsid w:val="00FA5E59"/>
    <w:rsid w:val="00FA691B"/>
    <w:rsid w:val="00FA70C7"/>
    <w:rsid w:val="00FA76F3"/>
    <w:rsid w:val="00FA7A04"/>
    <w:rsid w:val="00FB0BD8"/>
    <w:rsid w:val="00FB15B0"/>
    <w:rsid w:val="00FB2AB5"/>
    <w:rsid w:val="00FB47C7"/>
    <w:rsid w:val="00FB4EF7"/>
    <w:rsid w:val="00FB5309"/>
    <w:rsid w:val="00FB5F26"/>
    <w:rsid w:val="00FB5FBA"/>
    <w:rsid w:val="00FB6582"/>
    <w:rsid w:val="00FB6ACD"/>
    <w:rsid w:val="00FC014E"/>
    <w:rsid w:val="00FC028D"/>
    <w:rsid w:val="00FC0650"/>
    <w:rsid w:val="00FC1117"/>
    <w:rsid w:val="00FC1185"/>
    <w:rsid w:val="00FC1565"/>
    <w:rsid w:val="00FC1A2F"/>
    <w:rsid w:val="00FC2C02"/>
    <w:rsid w:val="00FC3A3B"/>
    <w:rsid w:val="00FC3DC9"/>
    <w:rsid w:val="00FC5624"/>
    <w:rsid w:val="00FC6087"/>
    <w:rsid w:val="00FC61C9"/>
    <w:rsid w:val="00FC6705"/>
    <w:rsid w:val="00FC6EE7"/>
    <w:rsid w:val="00FC70FC"/>
    <w:rsid w:val="00FD0AB4"/>
    <w:rsid w:val="00FD134F"/>
    <w:rsid w:val="00FD1757"/>
    <w:rsid w:val="00FD1AF6"/>
    <w:rsid w:val="00FD2461"/>
    <w:rsid w:val="00FD351A"/>
    <w:rsid w:val="00FD35D4"/>
    <w:rsid w:val="00FD4117"/>
    <w:rsid w:val="00FD499C"/>
    <w:rsid w:val="00FD51BA"/>
    <w:rsid w:val="00FD5628"/>
    <w:rsid w:val="00FD64F9"/>
    <w:rsid w:val="00FD6606"/>
    <w:rsid w:val="00FD6A5E"/>
    <w:rsid w:val="00FD7731"/>
    <w:rsid w:val="00FE04F2"/>
    <w:rsid w:val="00FE1576"/>
    <w:rsid w:val="00FE2DC2"/>
    <w:rsid w:val="00FE36CF"/>
    <w:rsid w:val="00FE36F5"/>
    <w:rsid w:val="00FE3841"/>
    <w:rsid w:val="00FE3862"/>
    <w:rsid w:val="00FE3B78"/>
    <w:rsid w:val="00FE3BAE"/>
    <w:rsid w:val="00FE3BFF"/>
    <w:rsid w:val="00FE3C87"/>
    <w:rsid w:val="00FE40FB"/>
    <w:rsid w:val="00FE41A6"/>
    <w:rsid w:val="00FE4FE5"/>
    <w:rsid w:val="00FE6074"/>
    <w:rsid w:val="00FE6547"/>
    <w:rsid w:val="00FE754E"/>
    <w:rsid w:val="00FF0B80"/>
    <w:rsid w:val="00FF1AF7"/>
    <w:rsid w:val="00FF28BB"/>
    <w:rsid w:val="00FF341D"/>
    <w:rsid w:val="00FF353E"/>
    <w:rsid w:val="00FF377C"/>
    <w:rsid w:val="00FF4280"/>
    <w:rsid w:val="00FF44F1"/>
    <w:rsid w:val="00FF45D6"/>
    <w:rsid w:val="00FF5225"/>
    <w:rsid w:val="00FF5758"/>
    <w:rsid w:val="00FF5C37"/>
    <w:rsid w:val="00FF64E3"/>
    <w:rsid w:val="00FF67CA"/>
    <w:rsid w:val="00FF6CC0"/>
    <w:rsid w:val="00FF6D41"/>
    <w:rsid w:val="00FF7E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19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1"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Normal Indent" w:locked="1"/>
    <w:lsdException w:name="footnote text" w:locked="1" w:uiPriority="99"/>
    <w:lsdException w:name="annotation text" w:locked="1" w:uiPriority="99"/>
    <w:lsdException w:name="header" w:locked="1" w:uiPriority="7"/>
    <w:lsdException w:name="footer" w:locked="1" w:uiPriority="0"/>
    <w:lsdException w:name="index heading" w:locked="1"/>
    <w:lsdException w:name="caption" w:qFormat="1"/>
    <w:lsdException w:name="table of figures" w:locked="1" w:uiPriority="99"/>
    <w:lsdException w:name="envelope address" w:locked="1"/>
    <w:lsdException w:name="envelope return" w:locked="1"/>
    <w:lsdException w:name="footnote reference" w:locked="1" w:uiPriority="99"/>
    <w:lsdException w:name="annotation reference" w:locked="1" w:uiPriority="99"/>
    <w:lsdException w:name="line number" w:locked="1"/>
    <w:lsdException w:name="page number" w:locked="1"/>
    <w:lsdException w:name="endnote reference" w:locked="1" w:uiPriority="0"/>
    <w:lsdException w:name="endnote text" w:locked="1" w:uiPriority="0"/>
    <w:lsdException w:name="table of authorities" w:locked="1"/>
    <w:lsdException w:name="macro" w:locked="1"/>
    <w:lsdException w:name="toa heading" w:locked="1"/>
    <w:lsdException w:name="List" w:locked="1"/>
    <w:lsdException w:name="List Bullet" w:locked="1"/>
    <w:lsdException w:name="List Number" w:locked="1" w:unhideWhenUsed="0"/>
    <w:lsdException w:name="List 2" w:locked="1"/>
    <w:lsdException w:name="List 3" w:locked="1"/>
    <w:lsdException w:name="List 4" w:locked="1" w:unhideWhenUsed="0"/>
    <w:lsdException w:name="List 5" w:locked="1"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uiPriority="0"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unhideWhenUsed="0"/>
    <w:lsdException w:name="Date" w:locked="1" w:unhideWhenUsed="0"/>
    <w:lsdException w:name="Body Text First Indent" w:locked="1"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semiHidden="0" w:unhideWhenUsed="0" w:qFormat="1"/>
    <w:lsdException w:name="Emphasis" w:semiHidden="0" w:unhideWhenUsed="0" w:qFormat="1"/>
    <w:lsdException w:name="Document Map" w:locked="1"/>
    <w:lsdException w:name="Plain Text" w:locked="1"/>
    <w:lsdException w:name="E-mail Signature" w:locked="1"/>
    <w:lsdException w:name="HTML Top of Form" w:locked="1" w:uiPriority="0"/>
    <w:lsdException w:name="HTML Bottom of Form" w:locked="1" w:uiPriority="0"/>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uiPriority="0"/>
    <w:lsdException w:name="annotation subject" w:locked="1" w:uiPriority="0"/>
    <w:lsdException w:name="No List" w:locked="1" w:uiPriority="99"/>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5"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1"/>
    <w:semiHidden/>
    <w:qFormat/>
    <w:rsid w:val="0004206E"/>
    <w:pPr>
      <w:spacing w:before="240"/>
      <w:ind w:left="851"/>
    </w:pPr>
    <w:rPr>
      <w:rFonts w:ascii="Arial" w:hAnsi="Arial" w:cs="Arial"/>
      <w:sz w:val="24"/>
      <w:szCs w:val="24"/>
    </w:rPr>
  </w:style>
  <w:style w:type="paragraph" w:styleId="Heading1">
    <w:name w:val="heading 1"/>
    <w:basedOn w:val="Normal"/>
    <w:next w:val="BodyText"/>
    <w:link w:val="Heading1Char"/>
    <w:uiPriority w:val="1"/>
    <w:qFormat/>
    <w:rsid w:val="00FA57E7"/>
    <w:pPr>
      <w:keepNext/>
      <w:pageBreakBefore/>
      <w:numPr>
        <w:numId w:val="9"/>
      </w:numPr>
      <w:spacing w:before="0" w:after="300"/>
      <w:outlineLvl w:val="0"/>
    </w:pPr>
    <w:rPr>
      <w:b/>
      <w:bCs/>
      <w:color w:val="F3901D"/>
      <w:kern w:val="32"/>
      <w:sz w:val="30"/>
      <w:szCs w:val="30"/>
    </w:rPr>
  </w:style>
  <w:style w:type="paragraph" w:styleId="Heading2">
    <w:name w:val="heading 2"/>
    <w:basedOn w:val="Normal"/>
    <w:next w:val="BodyText"/>
    <w:link w:val="Heading2Char"/>
    <w:autoRedefine/>
    <w:uiPriority w:val="1"/>
    <w:qFormat/>
    <w:rsid w:val="00014849"/>
    <w:pPr>
      <w:keepNext/>
      <w:numPr>
        <w:ilvl w:val="1"/>
        <w:numId w:val="9"/>
      </w:numPr>
      <w:spacing w:before="0" w:after="120"/>
      <w:ind w:left="576"/>
      <w:outlineLvl w:val="1"/>
    </w:pPr>
    <w:rPr>
      <w:b/>
      <w:bCs/>
      <w:color w:val="F68B33" w:themeColor="accent2"/>
      <w:sz w:val="22"/>
      <w:szCs w:val="22"/>
    </w:rPr>
  </w:style>
  <w:style w:type="paragraph" w:styleId="Heading3">
    <w:name w:val="heading 3"/>
    <w:basedOn w:val="Normal"/>
    <w:next w:val="BodyText"/>
    <w:link w:val="Heading3Char"/>
    <w:uiPriority w:val="1"/>
    <w:qFormat/>
    <w:rsid w:val="00AB0DEE"/>
    <w:pPr>
      <w:keepNext/>
      <w:keepLines/>
      <w:numPr>
        <w:ilvl w:val="2"/>
        <w:numId w:val="9"/>
      </w:numPr>
      <w:spacing w:before="0" w:after="220"/>
      <w:outlineLvl w:val="2"/>
    </w:pPr>
    <w:rPr>
      <w:b/>
      <w:bCs/>
      <w:color w:val="F3901D"/>
      <w:sz w:val="22"/>
      <w:szCs w:val="22"/>
    </w:rPr>
  </w:style>
  <w:style w:type="paragraph" w:styleId="Heading4">
    <w:name w:val="heading 4"/>
    <w:basedOn w:val="BodyText"/>
    <w:next w:val="BodyText"/>
    <w:link w:val="Heading4Char"/>
    <w:autoRedefine/>
    <w:uiPriority w:val="1"/>
    <w:qFormat/>
    <w:rsid w:val="004C0F98"/>
    <w:pPr>
      <w:keepNext/>
      <w:keepLines/>
      <w:numPr>
        <w:ilvl w:val="3"/>
        <w:numId w:val="9"/>
      </w:numPr>
      <w:outlineLvl w:val="3"/>
    </w:pPr>
    <w:rPr>
      <w:iCs/>
      <w:color w:val="F3901D" w:themeColor="accent5"/>
    </w:rPr>
  </w:style>
  <w:style w:type="paragraph" w:styleId="Heading5">
    <w:name w:val="heading 5"/>
    <w:basedOn w:val="Normal"/>
    <w:next w:val="Normal"/>
    <w:link w:val="Heading5Char"/>
    <w:uiPriority w:val="1"/>
    <w:semiHidden/>
    <w:qFormat/>
    <w:rsid w:val="004C0F98"/>
    <w:pPr>
      <w:numPr>
        <w:ilvl w:val="4"/>
        <w:numId w:val="9"/>
      </w:numPr>
      <w:spacing w:before="120"/>
      <w:outlineLvl w:val="4"/>
    </w:pPr>
  </w:style>
  <w:style w:type="paragraph" w:styleId="Heading6">
    <w:name w:val="heading 6"/>
    <w:basedOn w:val="Normal"/>
    <w:next w:val="Normal"/>
    <w:link w:val="Heading6Char"/>
    <w:uiPriority w:val="1"/>
    <w:semiHidden/>
    <w:rsid w:val="004C0F98"/>
    <w:pPr>
      <w:numPr>
        <w:ilvl w:val="5"/>
        <w:numId w:val="9"/>
      </w:numPr>
      <w:spacing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1"/>
    <w:semiHidden/>
    <w:rsid w:val="004C0F98"/>
    <w:pPr>
      <w:numPr>
        <w:ilvl w:val="6"/>
        <w:numId w:val="9"/>
      </w:numPr>
      <w:spacing w:after="60"/>
      <w:outlineLvl w:val="6"/>
    </w:pPr>
    <w:rPr>
      <w:rFonts w:ascii="Times New Roman" w:hAnsi="Times New Roman" w:cs="Times New Roman"/>
    </w:rPr>
  </w:style>
  <w:style w:type="paragraph" w:styleId="Heading8">
    <w:name w:val="heading 8"/>
    <w:basedOn w:val="Normal"/>
    <w:next w:val="Normal"/>
    <w:link w:val="Heading8Char"/>
    <w:uiPriority w:val="1"/>
    <w:semiHidden/>
    <w:rsid w:val="004C0F98"/>
    <w:pPr>
      <w:numPr>
        <w:ilvl w:val="7"/>
        <w:numId w:val="9"/>
      </w:numPr>
      <w:spacing w:after="60"/>
      <w:outlineLvl w:val="7"/>
    </w:pPr>
    <w:rPr>
      <w:rFonts w:ascii="Times New Roman" w:hAnsi="Times New Roman" w:cs="Times New Roman"/>
      <w:i/>
      <w:iCs/>
    </w:rPr>
  </w:style>
  <w:style w:type="paragraph" w:styleId="Heading9">
    <w:name w:val="heading 9"/>
    <w:basedOn w:val="Normal"/>
    <w:next w:val="Normal"/>
    <w:link w:val="Heading9Char"/>
    <w:uiPriority w:val="1"/>
    <w:semiHidden/>
    <w:rsid w:val="004C0F98"/>
    <w:pPr>
      <w:numPr>
        <w:ilvl w:val="8"/>
        <w:numId w:val="9"/>
      </w:numPr>
      <w:spacing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FA57E7"/>
    <w:rPr>
      <w:rFonts w:ascii="Arial" w:hAnsi="Arial" w:cs="Arial"/>
      <w:b/>
      <w:bCs/>
      <w:color w:val="F3901D"/>
      <w:kern w:val="32"/>
      <w:sz w:val="30"/>
      <w:szCs w:val="30"/>
    </w:rPr>
  </w:style>
  <w:style w:type="character" w:customStyle="1" w:styleId="Heading2Char">
    <w:name w:val="Heading 2 Char"/>
    <w:basedOn w:val="DefaultParagraphFont"/>
    <w:link w:val="Heading2"/>
    <w:uiPriority w:val="1"/>
    <w:locked/>
    <w:rsid w:val="00014849"/>
    <w:rPr>
      <w:rFonts w:ascii="Arial" w:hAnsi="Arial" w:cs="Arial"/>
      <w:b/>
      <w:bCs/>
      <w:color w:val="F68B33" w:themeColor="accent2"/>
      <w:sz w:val="22"/>
      <w:szCs w:val="22"/>
    </w:rPr>
  </w:style>
  <w:style w:type="character" w:customStyle="1" w:styleId="Heading3Char">
    <w:name w:val="Heading 3 Char"/>
    <w:basedOn w:val="DefaultParagraphFont"/>
    <w:link w:val="Heading3"/>
    <w:uiPriority w:val="1"/>
    <w:locked/>
    <w:rsid w:val="00AB0DEE"/>
    <w:rPr>
      <w:rFonts w:ascii="Arial" w:hAnsi="Arial" w:cs="Arial"/>
      <w:b/>
      <w:bCs/>
      <w:color w:val="F3901D"/>
      <w:sz w:val="22"/>
      <w:szCs w:val="22"/>
    </w:rPr>
  </w:style>
  <w:style w:type="character" w:customStyle="1" w:styleId="Heading4Char">
    <w:name w:val="Heading 4 Char"/>
    <w:basedOn w:val="DefaultParagraphFont"/>
    <w:link w:val="Heading4"/>
    <w:uiPriority w:val="1"/>
    <w:locked/>
    <w:rsid w:val="004C0F98"/>
    <w:rPr>
      <w:rFonts w:ascii="Arial" w:hAnsi="Arial" w:cs="Arial"/>
      <w:iCs/>
      <w:color w:val="F3901D" w:themeColor="accent5"/>
      <w:sz w:val="22"/>
      <w:szCs w:val="22"/>
    </w:rPr>
  </w:style>
  <w:style w:type="character" w:customStyle="1" w:styleId="Heading5Char">
    <w:name w:val="Heading 5 Char"/>
    <w:basedOn w:val="DefaultParagraphFont"/>
    <w:link w:val="Heading5"/>
    <w:uiPriority w:val="1"/>
    <w:semiHidden/>
    <w:locked/>
    <w:rsid w:val="004C0F98"/>
    <w:rPr>
      <w:rFonts w:ascii="Arial" w:hAnsi="Arial" w:cs="Arial"/>
      <w:sz w:val="24"/>
      <w:szCs w:val="24"/>
    </w:rPr>
  </w:style>
  <w:style w:type="character" w:customStyle="1" w:styleId="Heading6Char">
    <w:name w:val="Heading 6 Char"/>
    <w:basedOn w:val="DefaultParagraphFont"/>
    <w:link w:val="Heading6"/>
    <w:uiPriority w:val="1"/>
    <w:semiHidden/>
    <w:locked/>
    <w:rsid w:val="004C0F98"/>
    <w:rPr>
      <w:b/>
      <w:bCs/>
      <w:sz w:val="22"/>
      <w:szCs w:val="22"/>
    </w:rPr>
  </w:style>
  <w:style w:type="character" w:customStyle="1" w:styleId="Heading7Char">
    <w:name w:val="Heading 7 Char"/>
    <w:basedOn w:val="DefaultParagraphFont"/>
    <w:link w:val="Heading7"/>
    <w:uiPriority w:val="1"/>
    <w:semiHidden/>
    <w:locked/>
    <w:rsid w:val="004C0F98"/>
    <w:rPr>
      <w:sz w:val="24"/>
      <w:szCs w:val="24"/>
    </w:rPr>
  </w:style>
  <w:style w:type="character" w:customStyle="1" w:styleId="Heading8Char">
    <w:name w:val="Heading 8 Char"/>
    <w:basedOn w:val="DefaultParagraphFont"/>
    <w:link w:val="Heading8"/>
    <w:uiPriority w:val="1"/>
    <w:semiHidden/>
    <w:locked/>
    <w:rsid w:val="004C0F98"/>
    <w:rPr>
      <w:i/>
      <w:iCs/>
      <w:sz w:val="24"/>
      <w:szCs w:val="24"/>
    </w:rPr>
  </w:style>
  <w:style w:type="character" w:customStyle="1" w:styleId="Heading9Char">
    <w:name w:val="Heading 9 Char"/>
    <w:basedOn w:val="DefaultParagraphFont"/>
    <w:link w:val="Heading9"/>
    <w:uiPriority w:val="1"/>
    <w:semiHidden/>
    <w:locked/>
    <w:rsid w:val="004C0F98"/>
    <w:rPr>
      <w:rFonts w:ascii="Arial" w:hAnsi="Arial" w:cs="Arial"/>
      <w:sz w:val="22"/>
      <w:szCs w:val="22"/>
    </w:rPr>
  </w:style>
  <w:style w:type="paragraph" w:styleId="BalloonText">
    <w:name w:val="Balloon Text"/>
    <w:basedOn w:val="Normal"/>
    <w:link w:val="BalloonTextChar"/>
    <w:semiHidden/>
    <w:rsid w:val="008A5043"/>
    <w:rPr>
      <w:rFonts w:ascii="Tahoma" w:hAnsi="Tahoma" w:cs="Tahoma"/>
      <w:sz w:val="16"/>
      <w:szCs w:val="16"/>
    </w:rPr>
  </w:style>
  <w:style w:type="character" w:customStyle="1" w:styleId="BalloonTextChar">
    <w:name w:val="Balloon Text Char"/>
    <w:basedOn w:val="DefaultParagraphFont"/>
    <w:link w:val="BalloonText"/>
    <w:semiHidden/>
    <w:locked/>
    <w:rsid w:val="008A5043"/>
    <w:rPr>
      <w:rFonts w:cs="Times New Roman"/>
      <w:sz w:val="2"/>
      <w:szCs w:val="2"/>
      <w:lang w:val="en-AU" w:eastAsia="en-AU"/>
    </w:rPr>
  </w:style>
  <w:style w:type="character" w:styleId="Hyperlink">
    <w:name w:val="Hyperlink"/>
    <w:basedOn w:val="DefaultParagraphFont"/>
    <w:uiPriority w:val="99"/>
    <w:rsid w:val="009B0F59"/>
    <w:rPr>
      <w:rFonts w:cs="Times New Roman"/>
      <w:color w:val="0000FF"/>
      <w:u w:val="single"/>
    </w:rPr>
  </w:style>
  <w:style w:type="paragraph" w:styleId="Header">
    <w:name w:val="header"/>
    <w:basedOn w:val="Normal"/>
    <w:link w:val="HeaderChar"/>
    <w:uiPriority w:val="7"/>
    <w:rsid w:val="00D72D99"/>
    <w:pPr>
      <w:tabs>
        <w:tab w:val="center" w:pos="4153"/>
        <w:tab w:val="right" w:pos="8306"/>
      </w:tabs>
      <w:spacing w:before="0"/>
      <w:ind w:left="0"/>
    </w:pPr>
    <w:rPr>
      <w:noProof/>
      <w:color w:val="6A737B"/>
      <w:sz w:val="22"/>
      <w:szCs w:val="22"/>
      <w:lang w:val="en-US" w:eastAsia="en-US"/>
    </w:rPr>
  </w:style>
  <w:style w:type="character" w:customStyle="1" w:styleId="HeaderChar">
    <w:name w:val="Header Char"/>
    <w:basedOn w:val="DefaultParagraphFont"/>
    <w:link w:val="Header"/>
    <w:uiPriority w:val="7"/>
    <w:locked/>
    <w:rsid w:val="00D72D99"/>
    <w:rPr>
      <w:rFonts w:ascii="Arial" w:hAnsi="Arial" w:cs="Arial"/>
      <w:noProof/>
      <w:color w:val="6A737B"/>
      <w:sz w:val="22"/>
      <w:szCs w:val="22"/>
      <w:lang w:val="en-US" w:eastAsia="en-US"/>
    </w:rPr>
  </w:style>
  <w:style w:type="paragraph" w:styleId="Footer">
    <w:name w:val="footer"/>
    <w:basedOn w:val="Normal"/>
    <w:link w:val="FooterChar"/>
    <w:semiHidden/>
    <w:locked/>
    <w:rsid w:val="006F7D52"/>
    <w:pPr>
      <w:tabs>
        <w:tab w:val="center" w:pos="4680"/>
        <w:tab w:val="right" w:pos="9360"/>
      </w:tabs>
      <w:spacing w:before="0"/>
    </w:pPr>
  </w:style>
  <w:style w:type="character" w:customStyle="1" w:styleId="FooterChar">
    <w:name w:val="Footer Char"/>
    <w:basedOn w:val="DefaultParagraphFont"/>
    <w:link w:val="Footer"/>
    <w:semiHidden/>
    <w:rsid w:val="002040CB"/>
    <w:rPr>
      <w:rFonts w:ascii="Arial" w:hAnsi="Arial" w:cs="Arial"/>
      <w:sz w:val="24"/>
      <w:szCs w:val="24"/>
    </w:rPr>
  </w:style>
  <w:style w:type="character" w:styleId="PageNumber">
    <w:name w:val="page number"/>
    <w:basedOn w:val="DefaultParagraphFont"/>
    <w:uiPriority w:val="1"/>
    <w:semiHidden/>
    <w:rsid w:val="008A5043"/>
    <w:rPr>
      <w:rFonts w:cs="Times New Roman"/>
    </w:rPr>
  </w:style>
  <w:style w:type="paragraph" w:customStyle="1" w:styleId="Sidebartext">
    <w:name w:val="Sidebar text"/>
    <w:basedOn w:val="Normal"/>
    <w:uiPriority w:val="1"/>
    <w:semiHidden/>
    <w:rsid w:val="008A5043"/>
    <w:pPr>
      <w:spacing w:before="0"/>
      <w:ind w:left="0"/>
    </w:pPr>
  </w:style>
  <w:style w:type="paragraph" w:styleId="EndnoteText">
    <w:name w:val="endnote text"/>
    <w:basedOn w:val="Normal"/>
    <w:link w:val="EndnoteTextChar"/>
    <w:semiHidden/>
    <w:rsid w:val="008A5043"/>
  </w:style>
  <w:style w:type="character" w:customStyle="1" w:styleId="EndnoteTextChar">
    <w:name w:val="Endnote Text Char"/>
    <w:basedOn w:val="DefaultParagraphFont"/>
    <w:link w:val="EndnoteText"/>
    <w:semiHidden/>
    <w:locked/>
    <w:rsid w:val="008A5043"/>
    <w:rPr>
      <w:rFonts w:ascii="Arial" w:hAnsi="Arial" w:cs="Arial"/>
      <w:sz w:val="20"/>
      <w:szCs w:val="20"/>
      <w:lang w:val="en-AU" w:eastAsia="en-AU"/>
    </w:rPr>
  </w:style>
  <w:style w:type="character" w:styleId="EndnoteReference">
    <w:name w:val="endnote reference"/>
    <w:basedOn w:val="DefaultParagraphFont"/>
    <w:semiHidden/>
    <w:rsid w:val="008A5043"/>
    <w:rPr>
      <w:rFonts w:cs="Times New Roman"/>
      <w:vertAlign w:val="superscript"/>
    </w:rPr>
  </w:style>
  <w:style w:type="paragraph" w:customStyle="1" w:styleId="Endnote">
    <w:name w:val="Endnote"/>
    <w:basedOn w:val="EndnoteText"/>
    <w:uiPriority w:val="1"/>
    <w:semiHidden/>
    <w:rsid w:val="008A5043"/>
    <w:pPr>
      <w:ind w:left="360" w:hanging="360"/>
    </w:pPr>
  </w:style>
  <w:style w:type="character" w:styleId="Emphasis">
    <w:name w:val="Emphasis"/>
    <w:basedOn w:val="DefaultParagraphFont"/>
    <w:uiPriority w:val="1"/>
    <w:semiHidden/>
    <w:qFormat/>
    <w:rsid w:val="008A5043"/>
    <w:rPr>
      <w:rFonts w:cs="Times New Roman"/>
      <w:i/>
      <w:iCs/>
    </w:rPr>
  </w:style>
  <w:style w:type="paragraph" w:styleId="Revision">
    <w:name w:val="Revision"/>
    <w:hidden/>
    <w:semiHidden/>
    <w:rsid w:val="008A5043"/>
    <w:rPr>
      <w:rFonts w:ascii="Arial" w:hAnsi="Arial" w:cs="Arial"/>
      <w:sz w:val="24"/>
      <w:szCs w:val="24"/>
    </w:rPr>
  </w:style>
  <w:style w:type="character" w:styleId="FollowedHyperlink">
    <w:name w:val="FollowedHyperlink"/>
    <w:basedOn w:val="DefaultParagraphFont"/>
    <w:uiPriority w:val="1"/>
    <w:semiHidden/>
    <w:rsid w:val="008A5043"/>
    <w:rPr>
      <w:rFonts w:cs="Times New Roman"/>
      <w:color w:val="800080"/>
      <w:u w:val="single"/>
    </w:rPr>
  </w:style>
  <w:style w:type="paragraph" w:styleId="Title">
    <w:name w:val="Title"/>
    <w:basedOn w:val="Normal"/>
    <w:link w:val="TitleChar"/>
    <w:uiPriority w:val="1"/>
    <w:semiHidden/>
    <w:qFormat/>
    <w:rsid w:val="008A5043"/>
    <w:pPr>
      <w:spacing w:after="60"/>
      <w:jc w:val="center"/>
      <w:outlineLvl w:val="0"/>
    </w:pPr>
    <w:rPr>
      <w:b/>
      <w:bCs/>
      <w:kern w:val="28"/>
      <w:sz w:val="32"/>
      <w:szCs w:val="32"/>
    </w:rPr>
  </w:style>
  <w:style w:type="character" w:customStyle="1" w:styleId="TitleChar">
    <w:name w:val="Title Char"/>
    <w:basedOn w:val="DefaultParagraphFont"/>
    <w:link w:val="Title"/>
    <w:uiPriority w:val="1"/>
    <w:semiHidden/>
    <w:locked/>
    <w:rsid w:val="009B798A"/>
    <w:rPr>
      <w:rFonts w:ascii="Arial" w:hAnsi="Arial" w:cs="Arial"/>
      <w:b/>
      <w:bCs/>
      <w:kern w:val="28"/>
      <w:sz w:val="32"/>
      <w:szCs w:val="32"/>
    </w:rPr>
  </w:style>
  <w:style w:type="table" w:styleId="TableGrid">
    <w:name w:val="Table Grid"/>
    <w:basedOn w:val="TableNormal"/>
    <w:uiPriority w:val="59"/>
    <w:rsid w:val="008A5043"/>
    <w:pPr>
      <w:spacing w:before="24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A5043"/>
    <w:pPr>
      <w:spacing w:before="0"/>
      <w:ind w:left="0"/>
    </w:pPr>
    <w:rPr>
      <w:sz w:val="18"/>
      <w:szCs w:val="18"/>
    </w:rPr>
  </w:style>
  <w:style w:type="character" w:customStyle="1" w:styleId="FootnoteTextChar">
    <w:name w:val="Footnote Text Char"/>
    <w:basedOn w:val="DefaultParagraphFont"/>
    <w:link w:val="FootnoteText"/>
    <w:uiPriority w:val="99"/>
    <w:locked/>
    <w:rsid w:val="008A5043"/>
    <w:rPr>
      <w:rFonts w:ascii="Arial" w:hAnsi="Arial" w:cs="Arial"/>
      <w:sz w:val="20"/>
      <w:szCs w:val="20"/>
      <w:lang w:val="en-AU" w:eastAsia="en-AU"/>
    </w:rPr>
  </w:style>
  <w:style w:type="character" w:styleId="FootnoteReference">
    <w:name w:val="footnote reference"/>
    <w:basedOn w:val="DefaultParagraphFont"/>
    <w:uiPriority w:val="99"/>
    <w:rsid w:val="008A5043"/>
    <w:rPr>
      <w:rFonts w:cs="Times New Roman"/>
      <w:vertAlign w:val="superscript"/>
    </w:rPr>
  </w:style>
  <w:style w:type="character" w:styleId="Strong">
    <w:name w:val="Strong"/>
    <w:basedOn w:val="DefaultParagraphFont"/>
    <w:uiPriority w:val="1"/>
    <w:semiHidden/>
    <w:qFormat/>
    <w:rsid w:val="008A5043"/>
    <w:rPr>
      <w:rFonts w:cs="Times New Roman"/>
      <w:b/>
      <w:bCs/>
    </w:rPr>
  </w:style>
  <w:style w:type="paragraph" w:customStyle="1" w:styleId="CM44">
    <w:name w:val="CM44"/>
    <w:basedOn w:val="Normal"/>
    <w:next w:val="Normal"/>
    <w:uiPriority w:val="1"/>
    <w:semiHidden/>
    <w:rsid w:val="008A5043"/>
    <w:pPr>
      <w:autoSpaceDE w:val="0"/>
      <w:autoSpaceDN w:val="0"/>
      <w:adjustRightInd w:val="0"/>
      <w:spacing w:before="0"/>
      <w:ind w:left="0"/>
    </w:pPr>
  </w:style>
  <w:style w:type="paragraph" w:styleId="NormalWeb">
    <w:name w:val="Normal (Web)"/>
    <w:basedOn w:val="Normal"/>
    <w:uiPriority w:val="99"/>
    <w:semiHidden/>
    <w:rsid w:val="008A5043"/>
    <w:pPr>
      <w:spacing w:before="100" w:beforeAutospacing="1" w:after="100" w:afterAutospacing="1"/>
      <w:ind w:left="0"/>
    </w:pPr>
    <w:rPr>
      <w:rFonts w:ascii="Times New Roman" w:hAnsi="Times New Roman" w:cs="Times New Roman"/>
    </w:rPr>
  </w:style>
  <w:style w:type="paragraph" w:customStyle="1" w:styleId="Default">
    <w:name w:val="Default"/>
    <w:uiPriority w:val="1"/>
    <w:semiHidden/>
    <w:rsid w:val="008A5043"/>
    <w:pPr>
      <w:autoSpaceDE w:val="0"/>
      <w:autoSpaceDN w:val="0"/>
      <w:adjustRightInd w:val="0"/>
    </w:pPr>
    <w:rPr>
      <w:color w:val="000000"/>
      <w:sz w:val="24"/>
      <w:szCs w:val="24"/>
    </w:rPr>
  </w:style>
  <w:style w:type="paragraph" w:customStyle="1" w:styleId="Notes">
    <w:name w:val="Note(s)"/>
    <w:basedOn w:val="Sources"/>
    <w:autoRedefine/>
    <w:uiPriority w:val="2"/>
    <w:qFormat/>
    <w:rsid w:val="007B157F"/>
    <w:pPr>
      <w:spacing w:after="0"/>
    </w:pPr>
  </w:style>
  <w:style w:type="paragraph" w:customStyle="1" w:styleId="TableTextLeft">
    <w:name w:val="Table Text Left"/>
    <w:basedOn w:val="Default"/>
    <w:next w:val="Default"/>
    <w:uiPriority w:val="1"/>
    <w:semiHidden/>
    <w:rsid w:val="008A5043"/>
    <w:rPr>
      <w:rFonts w:ascii="Arial" w:hAnsi="Arial" w:cs="Arial"/>
      <w:color w:val="auto"/>
    </w:rPr>
  </w:style>
  <w:style w:type="numbering" w:customStyle="1" w:styleId="Bullet1">
    <w:name w:val="Bullet 1"/>
    <w:basedOn w:val="NoList"/>
    <w:rsid w:val="004C0F98"/>
    <w:pPr>
      <w:numPr>
        <w:numId w:val="1"/>
      </w:numPr>
    </w:pPr>
  </w:style>
  <w:style w:type="paragraph" w:styleId="BodyText">
    <w:name w:val="Body Text"/>
    <w:basedOn w:val="Normal"/>
    <w:link w:val="BodyTextChar"/>
    <w:qFormat/>
    <w:rsid w:val="00A06DB2"/>
    <w:pPr>
      <w:spacing w:before="0" w:after="220"/>
      <w:ind w:left="0"/>
    </w:pPr>
    <w:rPr>
      <w:sz w:val="22"/>
      <w:szCs w:val="22"/>
    </w:rPr>
  </w:style>
  <w:style w:type="character" w:customStyle="1" w:styleId="BodyTextChar">
    <w:name w:val="Body Text Char"/>
    <w:basedOn w:val="DefaultParagraphFont"/>
    <w:link w:val="BodyText"/>
    <w:locked/>
    <w:rsid w:val="00A06DB2"/>
    <w:rPr>
      <w:rFonts w:ascii="Arial" w:hAnsi="Arial" w:cs="Arial"/>
      <w:sz w:val="22"/>
      <w:szCs w:val="22"/>
    </w:rPr>
  </w:style>
  <w:style w:type="paragraph" w:customStyle="1" w:styleId="Comment-JD">
    <w:name w:val="Comment - JD"/>
    <w:basedOn w:val="BodyText"/>
    <w:uiPriority w:val="1"/>
    <w:semiHidden/>
    <w:rsid w:val="008A5043"/>
    <w:pPr>
      <w:spacing w:after="0"/>
    </w:pPr>
    <w:rPr>
      <w:rFonts w:ascii="Times New Roman" w:hAnsi="Times New Roman" w:cs="Times New Roman"/>
      <w:color w:val="FF0000"/>
    </w:rPr>
  </w:style>
  <w:style w:type="paragraph" w:styleId="Quote">
    <w:name w:val="Quote"/>
    <w:basedOn w:val="Normal"/>
    <w:next w:val="Normal"/>
    <w:link w:val="QuoteChar"/>
    <w:uiPriority w:val="5"/>
    <w:qFormat/>
    <w:rsid w:val="003E7516"/>
    <w:pPr>
      <w:spacing w:after="240"/>
      <w:ind w:left="284"/>
    </w:pPr>
    <w:rPr>
      <w:i/>
      <w:iCs/>
      <w:sz w:val="22"/>
    </w:rPr>
  </w:style>
  <w:style w:type="character" w:customStyle="1" w:styleId="QuoteChar">
    <w:name w:val="Quote Char"/>
    <w:basedOn w:val="DefaultParagraphFont"/>
    <w:link w:val="Quote"/>
    <w:uiPriority w:val="5"/>
    <w:locked/>
    <w:rsid w:val="00E602BA"/>
    <w:rPr>
      <w:rFonts w:ascii="Arial" w:hAnsi="Arial" w:cs="Arial"/>
      <w:i/>
      <w:iCs/>
      <w:sz w:val="22"/>
      <w:szCs w:val="24"/>
    </w:rPr>
  </w:style>
  <w:style w:type="paragraph" w:customStyle="1" w:styleId="Figuretitle">
    <w:name w:val="Figure title"/>
    <w:basedOn w:val="Normal"/>
    <w:link w:val="FiguretitleChar"/>
    <w:autoRedefine/>
    <w:uiPriority w:val="2"/>
    <w:rsid w:val="00E40B81"/>
    <w:pPr>
      <w:keepNext/>
      <w:spacing w:before="0"/>
      <w:ind w:left="0"/>
    </w:pPr>
    <w:rPr>
      <w:b/>
      <w:bCs/>
      <w:color w:val="6A737B"/>
      <w:sz w:val="20"/>
      <w:szCs w:val="20"/>
    </w:rPr>
  </w:style>
  <w:style w:type="character" w:customStyle="1" w:styleId="A8">
    <w:name w:val="A8"/>
    <w:uiPriority w:val="1"/>
    <w:semiHidden/>
    <w:rsid w:val="008A5043"/>
    <w:rPr>
      <w:b/>
      <w:color w:val="000000"/>
      <w:sz w:val="30"/>
    </w:rPr>
  </w:style>
  <w:style w:type="paragraph" w:customStyle="1" w:styleId="Boxnote">
    <w:name w:val="Box_note"/>
    <w:basedOn w:val="Notes"/>
    <w:uiPriority w:val="3"/>
    <w:qFormat/>
    <w:rsid w:val="00BD54CA"/>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customStyle="1" w:styleId="Squaretext">
    <w:name w:val="Square text"/>
    <w:basedOn w:val="Normal"/>
    <w:uiPriority w:val="1"/>
    <w:semiHidden/>
    <w:rsid w:val="00261F3C"/>
    <w:pPr>
      <w:autoSpaceDE w:val="0"/>
      <w:autoSpaceDN w:val="0"/>
      <w:adjustRightInd w:val="0"/>
      <w:spacing w:before="20" w:after="20"/>
      <w:ind w:left="0"/>
    </w:pPr>
    <w:rPr>
      <w:sz w:val="20"/>
      <w:szCs w:val="20"/>
    </w:rPr>
  </w:style>
  <w:style w:type="paragraph" w:customStyle="1" w:styleId="Squaretextbold">
    <w:name w:val="Square text bold"/>
    <w:basedOn w:val="Squaretext"/>
    <w:uiPriority w:val="1"/>
    <w:semiHidden/>
    <w:rsid w:val="008A5043"/>
    <w:rPr>
      <w:b/>
      <w:bCs/>
    </w:rPr>
  </w:style>
  <w:style w:type="paragraph" w:customStyle="1" w:styleId="Sources">
    <w:name w:val="Source(s)"/>
    <w:basedOn w:val="BodyText"/>
    <w:link w:val="SourcesChar"/>
    <w:uiPriority w:val="2"/>
    <w:rsid w:val="00F03C83"/>
    <w:pPr>
      <w:keepLines/>
      <w:tabs>
        <w:tab w:val="left" w:pos="709"/>
      </w:tabs>
    </w:pPr>
    <w:rPr>
      <w:i/>
      <w:iCs/>
      <w:sz w:val="16"/>
      <w:szCs w:val="18"/>
    </w:rPr>
  </w:style>
  <w:style w:type="paragraph" w:customStyle="1" w:styleId="Credits">
    <w:name w:val="Credits"/>
    <w:basedOn w:val="BodyText"/>
    <w:uiPriority w:val="99"/>
    <w:semiHidden/>
    <w:rsid w:val="00796E44"/>
    <w:pPr>
      <w:spacing w:after="360"/>
      <w:jc w:val="center"/>
    </w:pPr>
    <w:rPr>
      <w:b/>
      <w:bCs/>
      <w:noProof/>
      <w:color w:val="808080"/>
      <w:sz w:val="24"/>
      <w:szCs w:val="24"/>
      <w:lang w:eastAsia="en-US"/>
    </w:rPr>
  </w:style>
  <w:style w:type="paragraph" w:styleId="Caption">
    <w:name w:val="caption"/>
    <w:basedOn w:val="Normal"/>
    <w:next w:val="Normal"/>
    <w:uiPriority w:val="1"/>
    <w:qFormat/>
    <w:rsid w:val="008A5043"/>
    <w:rPr>
      <w:b/>
      <w:bCs/>
      <w:sz w:val="20"/>
      <w:szCs w:val="20"/>
    </w:rPr>
  </w:style>
  <w:style w:type="character" w:customStyle="1" w:styleId="FiguretitleChar">
    <w:name w:val="Figure title Char"/>
    <w:basedOn w:val="DefaultParagraphFont"/>
    <w:link w:val="Figuretitle"/>
    <w:uiPriority w:val="2"/>
    <w:locked/>
    <w:rsid w:val="00E40B81"/>
    <w:rPr>
      <w:rFonts w:ascii="Arial" w:hAnsi="Arial" w:cs="Arial"/>
      <w:b/>
      <w:bCs/>
      <w:color w:val="6A737B"/>
    </w:rPr>
  </w:style>
  <w:style w:type="character" w:styleId="CommentReference">
    <w:name w:val="annotation reference"/>
    <w:basedOn w:val="DefaultParagraphFont"/>
    <w:uiPriority w:val="99"/>
    <w:semiHidden/>
    <w:locked/>
    <w:rsid w:val="008A5043"/>
    <w:rPr>
      <w:rFonts w:cs="Times New Roman"/>
      <w:sz w:val="16"/>
      <w:szCs w:val="16"/>
    </w:rPr>
  </w:style>
  <w:style w:type="paragraph" w:styleId="CommentText">
    <w:name w:val="annotation text"/>
    <w:basedOn w:val="Normal"/>
    <w:link w:val="CommentTextChar"/>
    <w:uiPriority w:val="99"/>
    <w:semiHidden/>
    <w:locked/>
    <w:rsid w:val="008A5043"/>
    <w:rPr>
      <w:sz w:val="20"/>
      <w:szCs w:val="20"/>
    </w:rPr>
  </w:style>
  <w:style w:type="character" w:customStyle="1" w:styleId="CommentTextChar">
    <w:name w:val="Comment Text Char"/>
    <w:basedOn w:val="DefaultParagraphFont"/>
    <w:link w:val="CommentText"/>
    <w:uiPriority w:val="99"/>
    <w:semiHidden/>
    <w:locked/>
    <w:rsid w:val="008A5043"/>
    <w:rPr>
      <w:rFonts w:ascii="Arial" w:hAnsi="Arial" w:cs="Arial"/>
      <w:sz w:val="20"/>
      <w:szCs w:val="20"/>
      <w:lang w:val="en-AU" w:eastAsia="en-AU"/>
    </w:rPr>
  </w:style>
  <w:style w:type="paragraph" w:styleId="CommentSubject">
    <w:name w:val="annotation subject"/>
    <w:basedOn w:val="CommentText"/>
    <w:next w:val="CommentText"/>
    <w:link w:val="CommentSubjectChar"/>
    <w:semiHidden/>
    <w:locked/>
    <w:rsid w:val="008A5043"/>
    <w:rPr>
      <w:b/>
      <w:bCs/>
    </w:rPr>
  </w:style>
  <w:style w:type="character" w:customStyle="1" w:styleId="CommentSubjectChar">
    <w:name w:val="Comment Subject Char"/>
    <w:basedOn w:val="CommentTextChar"/>
    <w:link w:val="CommentSubject"/>
    <w:semiHidden/>
    <w:locked/>
    <w:rsid w:val="008A5043"/>
    <w:rPr>
      <w:rFonts w:ascii="Arial" w:hAnsi="Arial" w:cs="Arial"/>
      <w:b/>
      <w:bCs/>
      <w:sz w:val="20"/>
      <w:szCs w:val="20"/>
      <w:lang w:val="en-AU" w:eastAsia="en-AU"/>
    </w:rPr>
  </w:style>
  <w:style w:type="character" w:customStyle="1" w:styleId="SourcesChar">
    <w:name w:val="Source(s) Char"/>
    <w:basedOn w:val="BodyTextChar"/>
    <w:link w:val="Sources"/>
    <w:uiPriority w:val="2"/>
    <w:locked/>
    <w:rsid w:val="00F03C83"/>
    <w:rPr>
      <w:rFonts w:ascii="Arial" w:hAnsi="Arial" w:cs="Arial"/>
      <w:i/>
      <w:iCs/>
      <w:sz w:val="16"/>
      <w:szCs w:val="18"/>
      <w:lang w:val="en-US" w:eastAsia="en-AU"/>
    </w:rPr>
  </w:style>
  <w:style w:type="paragraph" w:styleId="TOC1">
    <w:name w:val="toc 1"/>
    <w:basedOn w:val="Normal"/>
    <w:next w:val="Normal"/>
    <w:autoRedefine/>
    <w:uiPriority w:val="39"/>
    <w:locked/>
    <w:rsid w:val="001F4231"/>
    <w:pPr>
      <w:tabs>
        <w:tab w:val="left" w:pos="6657"/>
        <w:tab w:val="right" w:leader="dot" w:pos="13596"/>
      </w:tabs>
      <w:ind w:left="6237"/>
    </w:pPr>
    <w:rPr>
      <w:noProof/>
    </w:rPr>
  </w:style>
  <w:style w:type="paragraph" w:customStyle="1" w:styleId="Bullet2">
    <w:name w:val="Bullet 2"/>
    <w:basedOn w:val="Normal"/>
    <w:uiPriority w:val="1"/>
    <w:semiHidden/>
    <w:rsid w:val="004C0F98"/>
    <w:pPr>
      <w:numPr>
        <w:numId w:val="2"/>
      </w:numPr>
      <w:spacing w:before="0" w:after="220"/>
    </w:pPr>
    <w:rPr>
      <w:sz w:val="22"/>
    </w:rPr>
  </w:style>
  <w:style w:type="paragraph" w:customStyle="1" w:styleId="Boxsource">
    <w:name w:val="Box_source"/>
    <w:basedOn w:val="Sources"/>
    <w:next w:val="BodyText"/>
    <w:link w:val="BoxsourceChar"/>
    <w:uiPriority w:val="3"/>
    <w:qFormat/>
    <w:rsid w:val="00BD54CA"/>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customStyle="1" w:styleId="Break-outquote">
    <w:name w:val="Break-out quote"/>
    <w:basedOn w:val="BodyText"/>
    <w:next w:val="BodyText"/>
    <w:uiPriority w:val="5"/>
    <w:qFormat/>
    <w:rsid w:val="00220F3B"/>
    <w:pPr>
      <w:keepLines/>
      <w:spacing w:after="120"/>
      <w:ind w:left="851"/>
    </w:pPr>
    <w:rPr>
      <w:rFonts w:ascii="Times New Roman" w:hAnsi="Times New Roman" w:cs="Times New Roman"/>
      <w:i/>
      <w:iCs/>
      <w:color w:val="F3901D"/>
      <w:sz w:val="32"/>
      <w:szCs w:val="36"/>
    </w:rPr>
  </w:style>
  <w:style w:type="paragraph" w:styleId="TableofFigures">
    <w:name w:val="table of figures"/>
    <w:basedOn w:val="Normal"/>
    <w:next w:val="Normal"/>
    <w:uiPriority w:val="99"/>
    <w:locked/>
    <w:rsid w:val="001F4231"/>
    <w:pPr>
      <w:ind w:left="0"/>
    </w:pPr>
  </w:style>
  <w:style w:type="paragraph" w:customStyle="1" w:styleId="FooterReport">
    <w:name w:val="Footer_Report"/>
    <w:basedOn w:val="Header"/>
    <w:uiPriority w:val="7"/>
    <w:qFormat/>
    <w:rsid w:val="00D72D99"/>
    <w:pPr>
      <w:tabs>
        <w:tab w:val="clear" w:pos="4153"/>
        <w:tab w:val="clear" w:pos="8306"/>
        <w:tab w:val="right" w:pos="13608"/>
      </w:tabs>
    </w:pPr>
  </w:style>
  <w:style w:type="paragraph" w:customStyle="1" w:styleId="References">
    <w:name w:val="References"/>
    <w:basedOn w:val="Normal"/>
    <w:uiPriority w:val="4"/>
    <w:qFormat/>
    <w:rsid w:val="00FD0AB4"/>
    <w:pPr>
      <w:spacing w:before="0" w:after="120"/>
      <w:ind w:left="0"/>
    </w:pPr>
    <w:rPr>
      <w:sz w:val="18"/>
    </w:rPr>
  </w:style>
  <w:style w:type="paragraph" w:customStyle="1" w:styleId="ReportBullet1">
    <w:name w:val="Report Bullet 1"/>
    <w:uiPriority w:val="3"/>
    <w:qFormat/>
    <w:rsid w:val="004C0F98"/>
    <w:pPr>
      <w:numPr>
        <w:numId w:val="3"/>
      </w:numPr>
      <w:tabs>
        <w:tab w:val="left" w:pos="426"/>
      </w:tabs>
      <w:spacing w:after="220"/>
      <w:ind w:left="357" w:hanging="357"/>
    </w:pPr>
    <w:rPr>
      <w:rFonts w:ascii="Arial" w:hAnsi="Arial" w:cs="Arial"/>
      <w:sz w:val="22"/>
      <w:szCs w:val="22"/>
    </w:rPr>
  </w:style>
  <w:style w:type="paragraph" w:customStyle="1" w:styleId="ReportBullet2">
    <w:name w:val="Report Bullet 2"/>
    <w:basedOn w:val="BodyText"/>
    <w:uiPriority w:val="3"/>
    <w:qFormat/>
    <w:rsid w:val="004C0F98"/>
    <w:pPr>
      <w:numPr>
        <w:ilvl w:val="1"/>
        <w:numId w:val="4"/>
      </w:numPr>
    </w:pPr>
  </w:style>
  <w:style w:type="paragraph" w:styleId="BlockText">
    <w:name w:val="Block Text"/>
    <w:basedOn w:val="Normal"/>
    <w:uiPriority w:val="1"/>
    <w:semiHidden/>
    <w:locked/>
    <w:rsid w:val="000B01A9"/>
    <w:pPr>
      <w:pBdr>
        <w:top w:val="single" w:sz="2" w:space="10" w:color="D4582A" w:themeColor="accent1" w:shadow="1"/>
        <w:left w:val="single" w:sz="2" w:space="10" w:color="D4582A" w:themeColor="accent1" w:shadow="1"/>
        <w:bottom w:val="single" w:sz="2" w:space="10" w:color="D4582A" w:themeColor="accent1" w:shadow="1"/>
        <w:right w:val="single" w:sz="2" w:space="10" w:color="D4582A" w:themeColor="accent1" w:shadow="1"/>
      </w:pBdr>
      <w:ind w:left="1152" w:right="1152"/>
    </w:pPr>
    <w:rPr>
      <w:rFonts w:asciiTheme="minorHAnsi" w:eastAsiaTheme="minorEastAsia" w:hAnsiTheme="minorHAnsi" w:cstheme="minorBidi"/>
      <w:i/>
      <w:iCs/>
      <w:color w:val="D4582A" w:themeColor="accent1"/>
    </w:rPr>
  </w:style>
  <w:style w:type="paragraph" w:customStyle="1" w:styleId="Reportnumbered">
    <w:name w:val="Report numbered"/>
    <w:basedOn w:val="ReportBullet1"/>
    <w:uiPriority w:val="3"/>
    <w:qFormat/>
    <w:rsid w:val="004C0F98"/>
    <w:pPr>
      <w:numPr>
        <w:numId w:val="5"/>
      </w:numPr>
    </w:pPr>
  </w:style>
  <w:style w:type="paragraph" w:customStyle="1" w:styleId="Tablefont">
    <w:name w:val="Table font"/>
    <w:basedOn w:val="BodyText"/>
    <w:uiPriority w:val="4"/>
    <w:qFormat/>
    <w:rsid w:val="00D34C57"/>
    <w:pPr>
      <w:keepNext/>
      <w:keepLines/>
      <w:spacing w:before="40" w:after="40"/>
    </w:pPr>
    <w:rPr>
      <w:bCs/>
      <w:sz w:val="18"/>
    </w:rPr>
  </w:style>
  <w:style w:type="paragraph" w:customStyle="1" w:styleId="BoxHeading">
    <w:name w:val="Box Heading"/>
    <w:basedOn w:val="BodyText"/>
    <w:next w:val="BOXText"/>
    <w:autoRedefine/>
    <w:uiPriority w:val="3"/>
    <w:qFormat/>
    <w:rsid w:val="007841B0"/>
    <w:pPr>
      <w:keepNext/>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spacing w:before="120"/>
    </w:pPr>
    <w:rPr>
      <w:rFonts w:ascii="Arial Bold" w:hAnsi="Arial Bold"/>
      <w:b/>
      <w:color w:val="F8981D"/>
    </w:rPr>
  </w:style>
  <w:style w:type="paragraph" w:customStyle="1" w:styleId="BOXText">
    <w:name w:val="BOX Text"/>
    <w:basedOn w:val="BodyText"/>
    <w:link w:val="BOXTextChar"/>
    <w:uiPriority w:val="3"/>
    <w:qFormat/>
    <w:rsid w:val="00261F3C"/>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styleId="DocumentMap">
    <w:name w:val="Document Map"/>
    <w:basedOn w:val="Normal"/>
    <w:link w:val="DocumentMapChar"/>
    <w:uiPriority w:val="1"/>
    <w:semiHidden/>
    <w:locked/>
    <w:rsid w:val="00A35542"/>
    <w:pPr>
      <w:spacing w:before="0"/>
    </w:pPr>
    <w:rPr>
      <w:rFonts w:ascii="Tahoma" w:hAnsi="Tahoma" w:cs="Tahoma"/>
      <w:sz w:val="16"/>
      <w:szCs w:val="16"/>
    </w:rPr>
  </w:style>
  <w:style w:type="character" w:customStyle="1" w:styleId="DocumentMapChar">
    <w:name w:val="Document Map Char"/>
    <w:basedOn w:val="DefaultParagraphFont"/>
    <w:link w:val="DocumentMap"/>
    <w:uiPriority w:val="1"/>
    <w:semiHidden/>
    <w:rsid w:val="00A35542"/>
    <w:rPr>
      <w:rFonts w:ascii="Tahoma" w:hAnsi="Tahoma" w:cs="Tahoma"/>
      <w:sz w:val="16"/>
      <w:szCs w:val="16"/>
    </w:rPr>
  </w:style>
  <w:style w:type="table" w:styleId="LightList-Accent5">
    <w:name w:val="Light List Accent 5"/>
    <w:basedOn w:val="TableNormal"/>
    <w:uiPriority w:val="61"/>
    <w:rsid w:val="00FD1AF6"/>
    <w:tblPr>
      <w:tblStyleRowBandSize w:val="1"/>
      <w:tblStyleColBandSize w:val="1"/>
      <w:tblBorders>
        <w:top w:val="single" w:sz="8" w:space="0" w:color="F3901D" w:themeColor="accent5"/>
        <w:left w:val="single" w:sz="8" w:space="0" w:color="F3901D" w:themeColor="accent5"/>
        <w:bottom w:val="single" w:sz="8" w:space="0" w:color="F3901D" w:themeColor="accent5"/>
        <w:right w:val="single" w:sz="8" w:space="0" w:color="F3901D" w:themeColor="accent5"/>
      </w:tblBorders>
    </w:tblPr>
    <w:tblStylePr w:type="firstRow">
      <w:pPr>
        <w:spacing w:before="0" w:after="0" w:line="240" w:lineRule="auto"/>
      </w:pPr>
      <w:rPr>
        <w:b/>
        <w:bCs/>
        <w:color w:val="FE8B3B" w:themeColor="background1"/>
      </w:rPr>
      <w:tblPr/>
      <w:tcPr>
        <w:shd w:val="clear" w:color="auto" w:fill="F3901D" w:themeFill="accent5"/>
      </w:tcPr>
    </w:tblStylePr>
    <w:tblStylePr w:type="lastRow">
      <w:pPr>
        <w:spacing w:before="0" w:after="0" w:line="240" w:lineRule="auto"/>
      </w:pPr>
      <w:rPr>
        <w:b/>
        <w:bCs/>
      </w:rPr>
      <w:tblPr/>
      <w:tcPr>
        <w:tcBorders>
          <w:top w:val="double" w:sz="6" w:space="0" w:color="F3901D" w:themeColor="accent5"/>
          <w:left w:val="single" w:sz="8" w:space="0" w:color="F3901D" w:themeColor="accent5"/>
          <w:bottom w:val="single" w:sz="8" w:space="0" w:color="F3901D" w:themeColor="accent5"/>
          <w:right w:val="single" w:sz="8" w:space="0" w:color="F3901D" w:themeColor="accent5"/>
        </w:tcBorders>
      </w:tcPr>
    </w:tblStylePr>
    <w:tblStylePr w:type="firstCol">
      <w:rPr>
        <w:b/>
        <w:bCs/>
      </w:rPr>
    </w:tblStylePr>
    <w:tblStylePr w:type="lastCol">
      <w:rPr>
        <w:b/>
        <w:bCs/>
      </w:rPr>
    </w:tblStylePr>
    <w:tblStylePr w:type="band1Vert">
      <w:tblPr/>
      <w:tcPr>
        <w:tcBorders>
          <w:top w:val="single" w:sz="8" w:space="0" w:color="F3901D" w:themeColor="accent5"/>
          <w:left w:val="single" w:sz="8" w:space="0" w:color="F3901D" w:themeColor="accent5"/>
          <w:bottom w:val="single" w:sz="8" w:space="0" w:color="F3901D" w:themeColor="accent5"/>
          <w:right w:val="single" w:sz="8" w:space="0" w:color="F3901D" w:themeColor="accent5"/>
        </w:tcBorders>
      </w:tcPr>
    </w:tblStylePr>
    <w:tblStylePr w:type="band1Horz">
      <w:tblPr/>
      <w:tcPr>
        <w:tcBorders>
          <w:top w:val="single" w:sz="8" w:space="0" w:color="F3901D" w:themeColor="accent5"/>
          <w:left w:val="single" w:sz="8" w:space="0" w:color="F3901D" w:themeColor="accent5"/>
          <w:bottom w:val="single" w:sz="8" w:space="0" w:color="F3901D" w:themeColor="accent5"/>
          <w:right w:val="single" w:sz="8" w:space="0" w:color="F3901D" w:themeColor="accent5"/>
        </w:tcBorders>
      </w:tcPr>
    </w:tblStylePr>
  </w:style>
  <w:style w:type="paragraph" w:customStyle="1" w:styleId="ChartUnits">
    <w:name w:val="Chart Units"/>
    <w:basedOn w:val="Figuretitle"/>
    <w:next w:val="Chartpara"/>
    <w:autoRedefine/>
    <w:uiPriority w:val="1"/>
    <w:qFormat/>
    <w:rsid w:val="002B5E5C"/>
    <w:rPr>
      <w:b w:val="0"/>
    </w:rPr>
  </w:style>
  <w:style w:type="paragraph" w:customStyle="1" w:styleId="Chartpara">
    <w:name w:val="Chart para"/>
    <w:basedOn w:val="BodyText"/>
    <w:next w:val="ChartUnits"/>
    <w:uiPriority w:val="1"/>
    <w:qFormat/>
    <w:rsid w:val="000E7307"/>
    <w:pPr>
      <w:keepNext/>
      <w:keepLines/>
      <w:spacing w:after="200"/>
    </w:pPr>
  </w:style>
  <w:style w:type="paragraph" w:customStyle="1" w:styleId="Chartunits0">
    <w:name w:val="Chart units"/>
    <w:basedOn w:val="Figuretitle"/>
    <w:qFormat/>
    <w:rsid w:val="000E7307"/>
    <w:pPr>
      <w:keepLines/>
    </w:pPr>
    <w:rPr>
      <w:b w:val="0"/>
      <w:color w:val="6A737B" w:themeColor="accent6"/>
    </w:rPr>
  </w:style>
  <w:style w:type="paragraph" w:customStyle="1" w:styleId="Source">
    <w:name w:val="Source"/>
    <w:basedOn w:val="BodyText"/>
    <w:link w:val="SourceChar"/>
    <w:rsid w:val="00FE6074"/>
    <w:pPr>
      <w:spacing w:before="60"/>
    </w:pPr>
    <w:rPr>
      <w:i/>
      <w:iCs/>
      <w:sz w:val="18"/>
      <w:szCs w:val="18"/>
    </w:rPr>
  </w:style>
  <w:style w:type="character" w:customStyle="1" w:styleId="SourceChar">
    <w:name w:val="Source Char"/>
    <w:basedOn w:val="BodyTextChar"/>
    <w:link w:val="Source"/>
    <w:locked/>
    <w:rsid w:val="00FE6074"/>
    <w:rPr>
      <w:rFonts w:ascii="Arial" w:hAnsi="Arial" w:cs="Arial"/>
      <w:i/>
      <w:iCs/>
      <w:sz w:val="18"/>
      <w:szCs w:val="18"/>
      <w:lang w:val="en-US" w:eastAsia="en-AU"/>
    </w:rPr>
  </w:style>
  <w:style w:type="paragraph" w:customStyle="1" w:styleId="TableBodyText">
    <w:name w:val="Table Body Text"/>
    <w:basedOn w:val="BodyText"/>
    <w:rsid w:val="00FE6074"/>
    <w:pPr>
      <w:keepNext/>
      <w:keepLines/>
      <w:spacing w:after="40" w:line="220" w:lineRule="atLeast"/>
      <w:ind w:left="6" w:right="113"/>
      <w:jc w:val="right"/>
    </w:pPr>
    <w:rPr>
      <w:rFonts w:cs="Times New Roman"/>
      <w:sz w:val="20"/>
      <w:szCs w:val="24"/>
    </w:rPr>
  </w:style>
  <w:style w:type="paragraph" w:customStyle="1" w:styleId="TableColumnHeading">
    <w:name w:val="Table Column Heading"/>
    <w:basedOn w:val="TableBodyText"/>
    <w:rsid w:val="00FE6074"/>
    <w:pPr>
      <w:spacing w:before="80" w:after="80"/>
    </w:pPr>
    <w:rPr>
      <w:i/>
    </w:rPr>
  </w:style>
  <w:style w:type="character" w:customStyle="1" w:styleId="BOXTextChar">
    <w:name w:val="BOX Text Char"/>
    <w:link w:val="BOXText"/>
    <w:uiPriority w:val="3"/>
    <w:rsid w:val="00C2464E"/>
    <w:rPr>
      <w:rFonts w:ascii="Arial" w:hAnsi="Arial" w:cs="Arial"/>
      <w:sz w:val="22"/>
      <w:szCs w:val="22"/>
      <w:shd w:val="clear" w:color="auto" w:fill="FEF0DE" w:themeFill="text1"/>
    </w:rPr>
  </w:style>
  <w:style w:type="paragraph" w:customStyle="1" w:styleId="EndNoteBibliography">
    <w:name w:val="EndNote Bibliography"/>
    <w:basedOn w:val="Normal"/>
    <w:link w:val="EndNoteBibliographyChar"/>
    <w:rsid w:val="00826194"/>
    <w:pPr>
      <w:keepLines/>
      <w:spacing w:before="60"/>
      <w:ind w:left="720" w:hanging="720"/>
    </w:pPr>
    <w:rPr>
      <w:noProof/>
      <w:sz w:val="22"/>
      <w:szCs w:val="20"/>
    </w:rPr>
  </w:style>
  <w:style w:type="character" w:customStyle="1" w:styleId="EndNoteBibliographyChar">
    <w:name w:val="EndNote Bibliography Char"/>
    <w:basedOn w:val="SourcesChar"/>
    <w:link w:val="EndNoteBibliography"/>
    <w:rsid w:val="00826194"/>
    <w:rPr>
      <w:rFonts w:ascii="Arial" w:hAnsi="Arial" w:cs="Arial"/>
      <w:i w:val="0"/>
      <w:iCs w:val="0"/>
      <w:noProof/>
      <w:sz w:val="22"/>
      <w:szCs w:val="18"/>
      <w:lang w:val="en-US" w:eastAsia="en-AU"/>
    </w:rPr>
  </w:style>
  <w:style w:type="paragraph" w:customStyle="1" w:styleId="EndNoteBibliographyTitle">
    <w:name w:val="EndNote Bibliography Title"/>
    <w:basedOn w:val="Normal"/>
    <w:link w:val="EndNoteBibliographyTitleChar"/>
    <w:rsid w:val="007643D1"/>
    <w:pPr>
      <w:jc w:val="center"/>
    </w:pPr>
    <w:rPr>
      <w:noProof/>
      <w:sz w:val="22"/>
    </w:rPr>
  </w:style>
  <w:style w:type="character" w:customStyle="1" w:styleId="EndNoteBibliographyTitleChar">
    <w:name w:val="EndNote Bibliography Title Char"/>
    <w:basedOn w:val="FootnoteTextChar"/>
    <w:link w:val="EndNoteBibliographyTitle"/>
    <w:rsid w:val="007643D1"/>
    <w:rPr>
      <w:rFonts w:ascii="Arial" w:hAnsi="Arial" w:cs="Arial"/>
      <w:noProof/>
      <w:sz w:val="22"/>
      <w:szCs w:val="24"/>
      <w:lang w:val="en-AU" w:eastAsia="en-AU"/>
    </w:rPr>
  </w:style>
  <w:style w:type="character" w:customStyle="1" w:styleId="apple-converted-space">
    <w:name w:val="apple-converted-space"/>
    <w:basedOn w:val="DefaultParagraphFont"/>
    <w:rsid w:val="000F1ABF"/>
  </w:style>
  <w:style w:type="paragraph" w:customStyle="1" w:styleId="f">
    <w:name w:val="f"/>
    <w:basedOn w:val="Normal"/>
    <w:rsid w:val="00D72D99"/>
    <w:pPr>
      <w:pBdr>
        <w:top w:val="single" w:sz="4" w:space="4" w:color="FE8B3B" w:themeColor="background1"/>
      </w:pBdr>
      <w:spacing w:before="0"/>
      <w:ind w:left="0"/>
    </w:pPr>
    <w:rPr>
      <w:color w:val="6A737B"/>
      <w:sz w:val="22"/>
      <w:szCs w:val="22"/>
    </w:rPr>
  </w:style>
  <w:style w:type="character" w:customStyle="1" w:styleId="BoxsourceChar">
    <w:name w:val="Box_source Char"/>
    <w:basedOn w:val="SourcesChar"/>
    <w:link w:val="Boxsource"/>
    <w:uiPriority w:val="3"/>
    <w:rsid w:val="00DD13B6"/>
    <w:rPr>
      <w:rFonts w:ascii="Arial" w:hAnsi="Arial" w:cs="Arial"/>
      <w:i/>
      <w:iCs/>
      <w:sz w:val="16"/>
      <w:szCs w:val="18"/>
      <w:shd w:val="clear" w:color="auto" w:fill="FEF0DE" w:themeFill="text1"/>
      <w:lang w:val="en-US" w:eastAsia="en-AU"/>
    </w:rPr>
  </w:style>
  <w:style w:type="paragraph" w:styleId="ListBullet">
    <w:name w:val="List Bullet"/>
    <w:basedOn w:val="Normal"/>
    <w:uiPriority w:val="1"/>
    <w:semiHidden/>
    <w:locked/>
    <w:rsid w:val="00DD13B6"/>
    <w:pPr>
      <w:numPr>
        <w:numId w:val="7"/>
      </w:numPr>
      <w:contextualSpacing/>
    </w:pPr>
  </w:style>
  <w:style w:type="paragraph" w:styleId="NoSpacing">
    <w:name w:val="No Spacing"/>
    <w:uiPriority w:val="1"/>
    <w:qFormat/>
    <w:rsid w:val="00EE66C8"/>
    <w:pPr>
      <w:ind w:left="851"/>
    </w:pPr>
    <w:rPr>
      <w:rFonts w:ascii="Arial" w:hAnsi="Arial" w:cs="Arial"/>
      <w:sz w:val="24"/>
      <w:szCs w:val="24"/>
    </w:rPr>
  </w:style>
  <w:style w:type="paragraph" w:styleId="ListParagraph">
    <w:name w:val="List Paragraph"/>
    <w:basedOn w:val="Normal"/>
    <w:uiPriority w:val="34"/>
    <w:qFormat/>
    <w:rsid w:val="00594080"/>
    <w:pPr>
      <w:ind w:left="720"/>
      <w:contextualSpacing/>
    </w:pPr>
  </w:style>
  <w:style w:type="character" w:styleId="PlaceholderText">
    <w:name w:val="Placeholder Text"/>
    <w:basedOn w:val="DefaultParagraphFont"/>
    <w:uiPriority w:val="99"/>
    <w:semiHidden/>
    <w:rsid w:val="009618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1"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Normal Indent" w:locked="1"/>
    <w:lsdException w:name="footnote text" w:locked="1" w:uiPriority="99"/>
    <w:lsdException w:name="annotation text" w:locked="1" w:uiPriority="99"/>
    <w:lsdException w:name="header" w:locked="1" w:uiPriority="7"/>
    <w:lsdException w:name="footer" w:locked="1" w:uiPriority="0"/>
    <w:lsdException w:name="index heading" w:locked="1"/>
    <w:lsdException w:name="caption" w:qFormat="1"/>
    <w:lsdException w:name="table of figures" w:locked="1" w:uiPriority="99"/>
    <w:lsdException w:name="envelope address" w:locked="1"/>
    <w:lsdException w:name="envelope return" w:locked="1"/>
    <w:lsdException w:name="footnote reference" w:locked="1" w:uiPriority="99"/>
    <w:lsdException w:name="annotation reference" w:locked="1" w:uiPriority="99"/>
    <w:lsdException w:name="line number" w:locked="1"/>
    <w:lsdException w:name="page number" w:locked="1"/>
    <w:lsdException w:name="endnote reference" w:locked="1" w:uiPriority="0"/>
    <w:lsdException w:name="endnote text" w:locked="1" w:uiPriority="0"/>
    <w:lsdException w:name="table of authorities" w:locked="1"/>
    <w:lsdException w:name="macro" w:locked="1"/>
    <w:lsdException w:name="toa heading" w:locked="1"/>
    <w:lsdException w:name="List" w:locked="1"/>
    <w:lsdException w:name="List Bullet" w:locked="1"/>
    <w:lsdException w:name="List Number" w:locked="1" w:unhideWhenUsed="0"/>
    <w:lsdException w:name="List 2" w:locked="1"/>
    <w:lsdException w:name="List 3" w:locked="1"/>
    <w:lsdException w:name="List 4" w:locked="1" w:unhideWhenUsed="0"/>
    <w:lsdException w:name="List 5" w:locked="1"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uiPriority="0"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unhideWhenUsed="0"/>
    <w:lsdException w:name="Date" w:locked="1" w:unhideWhenUsed="0"/>
    <w:lsdException w:name="Body Text First Indent" w:locked="1"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semiHidden="0" w:unhideWhenUsed="0" w:qFormat="1"/>
    <w:lsdException w:name="Emphasis" w:semiHidden="0" w:unhideWhenUsed="0" w:qFormat="1"/>
    <w:lsdException w:name="Document Map" w:locked="1"/>
    <w:lsdException w:name="Plain Text" w:locked="1"/>
    <w:lsdException w:name="E-mail Signature" w:locked="1"/>
    <w:lsdException w:name="HTML Top of Form" w:locked="1" w:uiPriority="0"/>
    <w:lsdException w:name="HTML Bottom of Form" w:locked="1" w:uiPriority="0"/>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uiPriority="0"/>
    <w:lsdException w:name="annotation subject" w:locked="1" w:uiPriority="0"/>
    <w:lsdException w:name="No List" w:locked="1" w:uiPriority="99"/>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5"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1"/>
    <w:semiHidden/>
    <w:qFormat/>
    <w:rsid w:val="0004206E"/>
    <w:pPr>
      <w:spacing w:before="240"/>
      <w:ind w:left="851"/>
    </w:pPr>
    <w:rPr>
      <w:rFonts w:ascii="Arial" w:hAnsi="Arial" w:cs="Arial"/>
      <w:sz w:val="24"/>
      <w:szCs w:val="24"/>
    </w:rPr>
  </w:style>
  <w:style w:type="paragraph" w:styleId="Heading1">
    <w:name w:val="heading 1"/>
    <w:basedOn w:val="Normal"/>
    <w:next w:val="BodyText"/>
    <w:link w:val="Heading1Char"/>
    <w:uiPriority w:val="1"/>
    <w:qFormat/>
    <w:rsid w:val="00FA57E7"/>
    <w:pPr>
      <w:keepNext/>
      <w:pageBreakBefore/>
      <w:numPr>
        <w:numId w:val="9"/>
      </w:numPr>
      <w:spacing w:before="0" w:after="300"/>
      <w:outlineLvl w:val="0"/>
    </w:pPr>
    <w:rPr>
      <w:b/>
      <w:bCs/>
      <w:color w:val="F3901D"/>
      <w:kern w:val="32"/>
      <w:sz w:val="30"/>
      <w:szCs w:val="30"/>
    </w:rPr>
  </w:style>
  <w:style w:type="paragraph" w:styleId="Heading2">
    <w:name w:val="heading 2"/>
    <w:basedOn w:val="Normal"/>
    <w:next w:val="BodyText"/>
    <w:link w:val="Heading2Char"/>
    <w:autoRedefine/>
    <w:uiPriority w:val="1"/>
    <w:qFormat/>
    <w:rsid w:val="00014849"/>
    <w:pPr>
      <w:keepNext/>
      <w:numPr>
        <w:ilvl w:val="1"/>
        <w:numId w:val="9"/>
      </w:numPr>
      <w:spacing w:before="0" w:after="120"/>
      <w:ind w:left="576"/>
      <w:outlineLvl w:val="1"/>
    </w:pPr>
    <w:rPr>
      <w:b/>
      <w:bCs/>
      <w:color w:val="F68B33" w:themeColor="accent2"/>
      <w:sz w:val="22"/>
      <w:szCs w:val="22"/>
    </w:rPr>
  </w:style>
  <w:style w:type="paragraph" w:styleId="Heading3">
    <w:name w:val="heading 3"/>
    <w:basedOn w:val="Normal"/>
    <w:next w:val="BodyText"/>
    <w:link w:val="Heading3Char"/>
    <w:uiPriority w:val="1"/>
    <w:qFormat/>
    <w:rsid w:val="00AB0DEE"/>
    <w:pPr>
      <w:keepNext/>
      <w:keepLines/>
      <w:numPr>
        <w:ilvl w:val="2"/>
        <w:numId w:val="9"/>
      </w:numPr>
      <w:spacing w:before="0" w:after="220"/>
      <w:outlineLvl w:val="2"/>
    </w:pPr>
    <w:rPr>
      <w:b/>
      <w:bCs/>
      <w:color w:val="F3901D"/>
      <w:sz w:val="22"/>
      <w:szCs w:val="22"/>
    </w:rPr>
  </w:style>
  <w:style w:type="paragraph" w:styleId="Heading4">
    <w:name w:val="heading 4"/>
    <w:basedOn w:val="BodyText"/>
    <w:next w:val="BodyText"/>
    <w:link w:val="Heading4Char"/>
    <w:autoRedefine/>
    <w:uiPriority w:val="1"/>
    <w:qFormat/>
    <w:rsid w:val="004C0F98"/>
    <w:pPr>
      <w:keepNext/>
      <w:keepLines/>
      <w:numPr>
        <w:ilvl w:val="3"/>
        <w:numId w:val="9"/>
      </w:numPr>
      <w:outlineLvl w:val="3"/>
    </w:pPr>
    <w:rPr>
      <w:iCs/>
      <w:color w:val="F3901D" w:themeColor="accent5"/>
    </w:rPr>
  </w:style>
  <w:style w:type="paragraph" w:styleId="Heading5">
    <w:name w:val="heading 5"/>
    <w:basedOn w:val="Normal"/>
    <w:next w:val="Normal"/>
    <w:link w:val="Heading5Char"/>
    <w:uiPriority w:val="1"/>
    <w:semiHidden/>
    <w:qFormat/>
    <w:rsid w:val="004C0F98"/>
    <w:pPr>
      <w:numPr>
        <w:ilvl w:val="4"/>
        <w:numId w:val="9"/>
      </w:numPr>
      <w:spacing w:before="120"/>
      <w:outlineLvl w:val="4"/>
    </w:pPr>
  </w:style>
  <w:style w:type="paragraph" w:styleId="Heading6">
    <w:name w:val="heading 6"/>
    <w:basedOn w:val="Normal"/>
    <w:next w:val="Normal"/>
    <w:link w:val="Heading6Char"/>
    <w:uiPriority w:val="1"/>
    <w:semiHidden/>
    <w:rsid w:val="004C0F98"/>
    <w:pPr>
      <w:numPr>
        <w:ilvl w:val="5"/>
        <w:numId w:val="9"/>
      </w:numPr>
      <w:spacing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1"/>
    <w:semiHidden/>
    <w:rsid w:val="004C0F98"/>
    <w:pPr>
      <w:numPr>
        <w:ilvl w:val="6"/>
        <w:numId w:val="9"/>
      </w:numPr>
      <w:spacing w:after="60"/>
      <w:outlineLvl w:val="6"/>
    </w:pPr>
    <w:rPr>
      <w:rFonts w:ascii="Times New Roman" w:hAnsi="Times New Roman" w:cs="Times New Roman"/>
    </w:rPr>
  </w:style>
  <w:style w:type="paragraph" w:styleId="Heading8">
    <w:name w:val="heading 8"/>
    <w:basedOn w:val="Normal"/>
    <w:next w:val="Normal"/>
    <w:link w:val="Heading8Char"/>
    <w:uiPriority w:val="1"/>
    <w:semiHidden/>
    <w:rsid w:val="004C0F98"/>
    <w:pPr>
      <w:numPr>
        <w:ilvl w:val="7"/>
        <w:numId w:val="9"/>
      </w:numPr>
      <w:spacing w:after="60"/>
      <w:outlineLvl w:val="7"/>
    </w:pPr>
    <w:rPr>
      <w:rFonts w:ascii="Times New Roman" w:hAnsi="Times New Roman" w:cs="Times New Roman"/>
      <w:i/>
      <w:iCs/>
    </w:rPr>
  </w:style>
  <w:style w:type="paragraph" w:styleId="Heading9">
    <w:name w:val="heading 9"/>
    <w:basedOn w:val="Normal"/>
    <w:next w:val="Normal"/>
    <w:link w:val="Heading9Char"/>
    <w:uiPriority w:val="1"/>
    <w:semiHidden/>
    <w:rsid w:val="004C0F98"/>
    <w:pPr>
      <w:numPr>
        <w:ilvl w:val="8"/>
        <w:numId w:val="9"/>
      </w:numPr>
      <w:spacing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FA57E7"/>
    <w:rPr>
      <w:rFonts w:ascii="Arial" w:hAnsi="Arial" w:cs="Arial"/>
      <w:b/>
      <w:bCs/>
      <w:color w:val="F3901D"/>
      <w:kern w:val="32"/>
      <w:sz w:val="30"/>
      <w:szCs w:val="30"/>
    </w:rPr>
  </w:style>
  <w:style w:type="character" w:customStyle="1" w:styleId="Heading2Char">
    <w:name w:val="Heading 2 Char"/>
    <w:basedOn w:val="DefaultParagraphFont"/>
    <w:link w:val="Heading2"/>
    <w:uiPriority w:val="1"/>
    <w:locked/>
    <w:rsid w:val="00014849"/>
    <w:rPr>
      <w:rFonts w:ascii="Arial" w:hAnsi="Arial" w:cs="Arial"/>
      <w:b/>
      <w:bCs/>
      <w:color w:val="F68B33" w:themeColor="accent2"/>
      <w:sz w:val="22"/>
      <w:szCs w:val="22"/>
    </w:rPr>
  </w:style>
  <w:style w:type="character" w:customStyle="1" w:styleId="Heading3Char">
    <w:name w:val="Heading 3 Char"/>
    <w:basedOn w:val="DefaultParagraphFont"/>
    <w:link w:val="Heading3"/>
    <w:uiPriority w:val="1"/>
    <w:locked/>
    <w:rsid w:val="00AB0DEE"/>
    <w:rPr>
      <w:rFonts w:ascii="Arial" w:hAnsi="Arial" w:cs="Arial"/>
      <w:b/>
      <w:bCs/>
      <w:color w:val="F3901D"/>
      <w:sz w:val="22"/>
      <w:szCs w:val="22"/>
    </w:rPr>
  </w:style>
  <w:style w:type="character" w:customStyle="1" w:styleId="Heading4Char">
    <w:name w:val="Heading 4 Char"/>
    <w:basedOn w:val="DefaultParagraphFont"/>
    <w:link w:val="Heading4"/>
    <w:uiPriority w:val="1"/>
    <w:locked/>
    <w:rsid w:val="004C0F98"/>
    <w:rPr>
      <w:rFonts w:ascii="Arial" w:hAnsi="Arial" w:cs="Arial"/>
      <w:iCs/>
      <w:color w:val="F3901D" w:themeColor="accent5"/>
      <w:sz w:val="22"/>
      <w:szCs w:val="22"/>
    </w:rPr>
  </w:style>
  <w:style w:type="character" w:customStyle="1" w:styleId="Heading5Char">
    <w:name w:val="Heading 5 Char"/>
    <w:basedOn w:val="DefaultParagraphFont"/>
    <w:link w:val="Heading5"/>
    <w:uiPriority w:val="1"/>
    <w:semiHidden/>
    <w:locked/>
    <w:rsid w:val="004C0F98"/>
    <w:rPr>
      <w:rFonts w:ascii="Arial" w:hAnsi="Arial" w:cs="Arial"/>
      <w:sz w:val="24"/>
      <w:szCs w:val="24"/>
    </w:rPr>
  </w:style>
  <w:style w:type="character" w:customStyle="1" w:styleId="Heading6Char">
    <w:name w:val="Heading 6 Char"/>
    <w:basedOn w:val="DefaultParagraphFont"/>
    <w:link w:val="Heading6"/>
    <w:uiPriority w:val="1"/>
    <w:semiHidden/>
    <w:locked/>
    <w:rsid w:val="004C0F98"/>
    <w:rPr>
      <w:b/>
      <w:bCs/>
      <w:sz w:val="22"/>
      <w:szCs w:val="22"/>
    </w:rPr>
  </w:style>
  <w:style w:type="character" w:customStyle="1" w:styleId="Heading7Char">
    <w:name w:val="Heading 7 Char"/>
    <w:basedOn w:val="DefaultParagraphFont"/>
    <w:link w:val="Heading7"/>
    <w:uiPriority w:val="1"/>
    <w:semiHidden/>
    <w:locked/>
    <w:rsid w:val="004C0F98"/>
    <w:rPr>
      <w:sz w:val="24"/>
      <w:szCs w:val="24"/>
    </w:rPr>
  </w:style>
  <w:style w:type="character" w:customStyle="1" w:styleId="Heading8Char">
    <w:name w:val="Heading 8 Char"/>
    <w:basedOn w:val="DefaultParagraphFont"/>
    <w:link w:val="Heading8"/>
    <w:uiPriority w:val="1"/>
    <w:semiHidden/>
    <w:locked/>
    <w:rsid w:val="004C0F98"/>
    <w:rPr>
      <w:i/>
      <w:iCs/>
      <w:sz w:val="24"/>
      <w:szCs w:val="24"/>
    </w:rPr>
  </w:style>
  <w:style w:type="character" w:customStyle="1" w:styleId="Heading9Char">
    <w:name w:val="Heading 9 Char"/>
    <w:basedOn w:val="DefaultParagraphFont"/>
    <w:link w:val="Heading9"/>
    <w:uiPriority w:val="1"/>
    <w:semiHidden/>
    <w:locked/>
    <w:rsid w:val="004C0F98"/>
    <w:rPr>
      <w:rFonts w:ascii="Arial" w:hAnsi="Arial" w:cs="Arial"/>
      <w:sz w:val="22"/>
      <w:szCs w:val="22"/>
    </w:rPr>
  </w:style>
  <w:style w:type="paragraph" w:styleId="BalloonText">
    <w:name w:val="Balloon Text"/>
    <w:basedOn w:val="Normal"/>
    <w:link w:val="BalloonTextChar"/>
    <w:semiHidden/>
    <w:rsid w:val="008A5043"/>
    <w:rPr>
      <w:rFonts w:ascii="Tahoma" w:hAnsi="Tahoma" w:cs="Tahoma"/>
      <w:sz w:val="16"/>
      <w:szCs w:val="16"/>
    </w:rPr>
  </w:style>
  <w:style w:type="character" w:customStyle="1" w:styleId="BalloonTextChar">
    <w:name w:val="Balloon Text Char"/>
    <w:basedOn w:val="DefaultParagraphFont"/>
    <w:link w:val="BalloonText"/>
    <w:semiHidden/>
    <w:locked/>
    <w:rsid w:val="008A5043"/>
    <w:rPr>
      <w:rFonts w:cs="Times New Roman"/>
      <w:sz w:val="2"/>
      <w:szCs w:val="2"/>
      <w:lang w:val="en-AU" w:eastAsia="en-AU"/>
    </w:rPr>
  </w:style>
  <w:style w:type="character" w:styleId="Hyperlink">
    <w:name w:val="Hyperlink"/>
    <w:basedOn w:val="DefaultParagraphFont"/>
    <w:uiPriority w:val="99"/>
    <w:rsid w:val="009B0F59"/>
    <w:rPr>
      <w:rFonts w:cs="Times New Roman"/>
      <w:color w:val="0000FF"/>
      <w:u w:val="single"/>
    </w:rPr>
  </w:style>
  <w:style w:type="paragraph" w:styleId="Header">
    <w:name w:val="header"/>
    <w:basedOn w:val="Normal"/>
    <w:link w:val="HeaderChar"/>
    <w:uiPriority w:val="7"/>
    <w:rsid w:val="00D72D99"/>
    <w:pPr>
      <w:tabs>
        <w:tab w:val="center" w:pos="4153"/>
        <w:tab w:val="right" w:pos="8306"/>
      </w:tabs>
      <w:spacing w:before="0"/>
      <w:ind w:left="0"/>
    </w:pPr>
    <w:rPr>
      <w:noProof/>
      <w:color w:val="6A737B"/>
      <w:sz w:val="22"/>
      <w:szCs w:val="22"/>
      <w:lang w:val="en-US" w:eastAsia="en-US"/>
    </w:rPr>
  </w:style>
  <w:style w:type="character" w:customStyle="1" w:styleId="HeaderChar">
    <w:name w:val="Header Char"/>
    <w:basedOn w:val="DefaultParagraphFont"/>
    <w:link w:val="Header"/>
    <w:uiPriority w:val="7"/>
    <w:locked/>
    <w:rsid w:val="00D72D99"/>
    <w:rPr>
      <w:rFonts w:ascii="Arial" w:hAnsi="Arial" w:cs="Arial"/>
      <w:noProof/>
      <w:color w:val="6A737B"/>
      <w:sz w:val="22"/>
      <w:szCs w:val="22"/>
      <w:lang w:val="en-US" w:eastAsia="en-US"/>
    </w:rPr>
  </w:style>
  <w:style w:type="paragraph" w:styleId="Footer">
    <w:name w:val="footer"/>
    <w:basedOn w:val="Normal"/>
    <w:link w:val="FooterChar"/>
    <w:semiHidden/>
    <w:locked/>
    <w:rsid w:val="006F7D52"/>
    <w:pPr>
      <w:tabs>
        <w:tab w:val="center" w:pos="4680"/>
        <w:tab w:val="right" w:pos="9360"/>
      </w:tabs>
      <w:spacing w:before="0"/>
    </w:pPr>
  </w:style>
  <w:style w:type="character" w:customStyle="1" w:styleId="FooterChar">
    <w:name w:val="Footer Char"/>
    <w:basedOn w:val="DefaultParagraphFont"/>
    <w:link w:val="Footer"/>
    <w:semiHidden/>
    <w:rsid w:val="002040CB"/>
    <w:rPr>
      <w:rFonts w:ascii="Arial" w:hAnsi="Arial" w:cs="Arial"/>
      <w:sz w:val="24"/>
      <w:szCs w:val="24"/>
    </w:rPr>
  </w:style>
  <w:style w:type="character" w:styleId="PageNumber">
    <w:name w:val="page number"/>
    <w:basedOn w:val="DefaultParagraphFont"/>
    <w:uiPriority w:val="1"/>
    <w:semiHidden/>
    <w:rsid w:val="008A5043"/>
    <w:rPr>
      <w:rFonts w:cs="Times New Roman"/>
    </w:rPr>
  </w:style>
  <w:style w:type="paragraph" w:customStyle="1" w:styleId="Sidebartext">
    <w:name w:val="Sidebar text"/>
    <w:basedOn w:val="Normal"/>
    <w:uiPriority w:val="1"/>
    <w:semiHidden/>
    <w:rsid w:val="008A5043"/>
    <w:pPr>
      <w:spacing w:before="0"/>
      <w:ind w:left="0"/>
    </w:pPr>
  </w:style>
  <w:style w:type="paragraph" w:styleId="EndnoteText">
    <w:name w:val="endnote text"/>
    <w:basedOn w:val="Normal"/>
    <w:link w:val="EndnoteTextChar"/>
    <w:semiHidden/>
    <w:rsid w:val="008A5043"/>
  </w:style>
  <w:style w:type="character" w:customStyle="1" w:styleId="EndnoteTextChar">
    <w:name w:val="Endnote Text Char"/>
    <w:basedOn w:val="DefaultParagraphFont"/>
    <w:link w:val="EndnoteText"/>
    <w:semiHidden/>
    <w:locked/>
    <w:rsid w:val="008A5043"/>
    <w:rPr>
      <w:rFonts w:ascii="Arial" w:hAnsi="Arial" w:cs="Arial"/>
      <w:sz w:val="20"/>
      <w:szCs w:val="20"/>
      <w:lang w:val="en-AU" w:eastAsia="en-AU"/>
    </w:rPr>
  </w:style>
  <w:style w:type="character" w:styleId="EndnoteReference">
    <w:name w:val="endnote reference"/>
    <w:basedOn w:val="DefaultParagraphFont"/>
    <w:semiHidden/>
    <w:rsid w:val="008A5043"/>
    <w:rPr>
      <w:rFonts w:cs="Times New Roman"/>
      <w:vertAlign w:val="superscript"/>
    </w:rPr>
  </w:style>
  <w:style w:type="paragraph" w:customStyle="1" w:styleId="Endnote">
    <w:name w:val="Endnote"/>
    <w:basedOn w:val="EndnoteText"/>
    <w:uiPriority w:val="1"/>
    <w:semiHidden/>
    <w:rsid w:val="008A5043"/>
    <w:pPr>
      <w:ind w:left="360" w:hanging="360"/>
    </w:pPr>
  </w:style>
  <w:style w:type="character" w:styleId="Emphasis">
    <w:name w:val="Emphasis"/>
    <w:basedOn w:val="DefaultParagraphFont"/>
    <w:uiPriority w:val="1"/>
    <w:semiHidden/>
    <w:qFormat/>
    <w:rsid w:val="008A5043"/>
    <w:rPr>
      <w:rFonts w:cs="Times New Roman"/>
      <w:i/>
      <w:iCs/>
    </w:rPr>
  </w:style>
  <w:style w:type="paragraph" w:styleId="Revision">
    <w:name w:val="Revision"/>
    <w:hidden/>
    <w:semiHidden/>
    <w:rsid w:val="008A5043"/>
    <w:rPr>
      <w:rFonts w:ascii="Arial" w:hAnsi="Arial" w:cs="Arial"/>
      <w:sz w:val="24"/>
      <w:szCs w:val="24"/>
    </w:rPr>
  </w:style>
  <w:style w:type="character" w:styleId="FollowedHyperlink">
    <w:name w:val="FollowedHyperlink"/>
    <w:basedOn w:val="DefaultParagraphFont"/>
    <w:uiPriority w:val="1"/>
    <w:semiHidden/>
    <w:rsid w:val="008A5043"/>
    <w:rPr>
      <w:rFonts w:cs="Times New Roman"/>
      <w:color w:val="800080"/>
      <w:u w:val="single"/>
    </w:rPr>
  </w:style>
  <w:style w:type="paragraph" w:styleId="Title">
    <w:name w:val="Title"/>
    <w:basedOn w:val="Normal"/>
    <w:link w:val="TitleChar"/>
    <w:uiPriority w:val="1"/>
    <w:semiHidden/>
    <w:qFormat/>
    <w:rsid w:val="008A5043"/>
    <w:pPr>
      <w:spacing w:after="60"/>
      <w:jc w:val="center"/>
      <w:outlineLvl w:val="0"/>
    </w:pPr>
    <w:rPr>
      <w:b/>
      <w:bCs/>
      <w:kern w:val="28"/>
      <w:sz w:val="32"/>
      <w:szCs w:val="32"/>
    </w:rPr>
  </w:style>
  <w:style w:type="character" w:customStyle="1" w:styleId="TitleChar">
    <w:name w:val="Title Char"/>
    <w:basedOn w:val="DefaultParagraphFont"/>
    <w:link w:val="Title"/>
    <w:uiPriority w:val="1"/>
    <w:semiHidden/>
    <w:locked/>
    <w:rsid w:val="009B798A"/>
    <w:rPr>
      <w:rFonts w:ascii="Arial" w:hAnsi="Arial" w:cs="Arial"/>
      <w:b/>
      <w:bCs/>
      <w:kern w:val="28"/>
      <w:sz w:val="32"/>
      <w:szCs w:val="32"/>
    </w:rPr>
  </w:style>
  <w:style w:type="table" w:styleId="TableGrid">
    <w:name w:val="Table Grid"/>
    <w:basedOn w:val="TableNormal"/>
    <w:uiPriority w:val="59"/>
    <w:rsid w:val="008A5043"/>
    <w:pPr>
      <w:spacing w:before="24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A5043"/>
    <w:pPr>
      <w:spacing w:before="0"/>
      <w:ind w:left="0"/>
    </w:pPr>
    <w:rPr>
      <w:sz w:val="18"/>
      <w:szCs w:val="18"/>
    </w:rPr>
  </w:style>
  <w:style w:type="character" w:customStyle="1" w:styleId="FootnoteTextChar">
    <w:name w:val="Footnote Text Char"/>
    <w:basedOn w:val="DefaultParagraphFont"/>
    <w:link w:val="FootnoteText"/>
    <w:uiPriority w:val="99"/>
    <w:locked/>
    <w:rsid w:val="008A5043"/>
    <w:rPr>
      <w:rFonts w:ascii="Arial" w:hAnsi="Arial" w:cs="Arial"/>
      <w:sz w:val="20"/>
      <w:szCs w:val="20"/>
      <w:lang w:val="en-AU" w:eastAsia="en-AU"/>
    </w:rPr>
  </w:style>
  <w:style w:type="character" w:styleId="FootnoteReference">
    <w:name w:val="footnote reference"/>
    <w:basedOn w:val="DefaultParagraphFont"/>
    <w:uiPriority w:val="99"/>
    <w:rsid w:val="008A5043"/>
    <w:rPr>
      <w:rFonts w:cs="Times New Roman"/>
      <w:vertAlign w:val="superscript"/>
    </w:rPr>
  </w:style>
  <w:style w:type="character" w:styleId="Strong">
    <w:name w:val="Strong"/>
    <w:basedOn w:val="DefaultParagraphFont"/>
    <w:uiPriority w:val="1"/>
    <w:semiHidden/>
    <w:qFormat/>
    <w:rsid w:val="008A5043"/>
    <w:rPr>
      <w:rFonts w:cs="Times New Roman"/>
      <w:b/>
      <w:bCs/>
    </w:rPr>
  </w:style>
  <w:style w:type="paragraph" w:customStyle="1" w:styleId="CM44">
    <w:name w:val="CM44"/>
    <w:basedOn w:val="Normal"/>
    <w:next w:val="Normal"/>
    <w:uiPriority w:val="1"/>
    <w:semiHidden/>
    <w:rsid w:val="008A5043"/>
    <w:pPr>
      <w:autoSpaceDE w:val="0"/>
      <w:autoSpaceDN w:val="0"/>
      <w:adjustRightInd w:val="0"/>
      <w:spacing w:before="0"/>
      <w:ind w:left="0"/>
    </w:pPr>
  </w:style>
  <w:style w:type="paragraph" w:styleId="NormalWeb">
    <w:name w:val="Normal (Web)"/>
    <w:basedOn w:val="Normal"/>
    <w:uiPriority w:val="99"/>
    <w:semiHidden/>
    <w:rsid w:val="008A5043"/>
    <w:pPr>
      <w:spacing w:before="100" w:beforeAutospacing="1" w:after="100" w:afterAutospacing="1"/>
      <w:ind w:left="0"/>
    </w:pPr>
    <w:rPr>
      <w:rFonts w:ascii="Times New Roman" w:hAnsi="Times New Roman" w:cs="Times New Roman"/>
    </w:rPr>
  </w:style>
  <w:style w:type="paragraph" w:customStyle="1" w:styleId="Default">
    <w:name w:val="Default"/>
    <w:uiPriority w:val="1"/>
    <w:semiHidden/>
    <w:rsid w:val="008A5043"/>
    <w:pPr>
      <w:autoSpaceDE w:val="0"/>
      <w:autoSpaceDN w:val="0"/>
      <w:adjustRightInd w:val="0"/>
    </w:pPr>
    <w:rPr>
      <w:color w:val="000000"/>
      <w:sz w:val="24"/>
      <w:szCs w:val="24"/>
    </w:rPr>
  </w:style>
  <w:style w:type="paragraph" w:customStyle="1" w:styleId="Notes">
    <w:name w:val="Note(s)"/>
    <w:basedOn w:val="Sources"/>
    <w:autoRedefine/>
    <w:uiPriority w:val="2"/>
    <w:qFormat/>
    <w:rsid w:val="007B157F"/>
    <w:pPr>
      <w:spacing w:after="0"/>
    </w:pPr>
  </w:style>
  <w:style w:type="paragraph" w:customStyle="1" w:styleId="TableTextLeft">
    <w:name w:val="Table Text Left"/>
    <w:basedOn w:val="Default"/>
    <w:next w:val="Default"/>
    <w:uiPriority w:val="1"/>
    <w:semiHidden/>
    <w:rsid w:val="008A5043"/>
    <w:rPr>
      <w:rFonts w:ascii="Arial" w:hAnsi="Arial" w:cs="Arial"/>
      <w:color w:val="auto"/>
    </w:rPr>
  </w:style>
  <w:style w:type="numbering" w:customStyle="1" w:styleId="Bullet1">
    <w:name w:val="Bullet 1"/>
    <w:basedOn w:val="NoList"/>
    <w:rsid w:val="004C0F98"/>
    <w:pPr>
      <w:numPr>
        <w:numId w:val="1"/>
      </w:numPr>
    </w:pPr>
  </w:style>
  <w:style w:type="paragraph" w:styleId="BodyText">
    <w:name w:val="Body Text"/>
    <w:basedOn w:val="Normal"/>
    <w:link w:val="BodyTextChar"/>
    <w:qFormat/>
    <w:rsid w:val="00A06DB2"/>
    <w:pPr>
      <w:spacing w:before="0" w:after="220"/>
      <w:ind w:left="0"/>
    </w:pPr>
    <w:rPr>
      <w:sz w:val="22"/>
      <w:szCs w:val="22"/>
    </w:rPr>
  </w:style>
  <w:style w:type="character" w:customStyle="1" w:styleId="BodyTextChar">
    <w:name w:val="Body Text Char"/>
    <w:basedOn w:val="DefaultParagraphFont"/>
    <w:link w:val="BodyText"/>
    <w:locked/>
    <w:rsid w:val="00A06DB2"/>
    <w:rPr>
      <w:rFonts w:ascii="Arial" w:hAnsi="Arial" w:cs="Arial"/>
      <w:sz w:val="22"/>
      <w:szCs w:val="22"/>
    </w:rPr>
  </w:style>
  <w:style w:type="paragraph" w:customStyle="1" w:styleId="Comment-JD">
    <w:name w:val="Comment - JD"/>
    <w:basedOn w:val="BodyText"/>
    <w:uiPriority w:val="1"/>
    <w:semiHidden/>
    <w:rsid w:val="008A5043"/>
    <w:pPr>
      <w:spacing w:after="0"/>
    </w:pPr>
    <w:rPr>
      <w:rFonts w:ascii="Times New Roman" w:hAnsi="Times New Roman" w:cs="Times New Roman"/>
      <w:color w:val="FF0000"/>
    </w:rPr>
  </w:style>
  <w:style w:type="paragraph" w:styleId="Quote">
    <w:name w:val="Quote"/>
    <w:basedOn w:val="Normal"/>
    <w:next w:val="Normal"/>
    <w:link w:val="QuoteChar"/>
    <w:uiPriority w:val="5"/>
    <w:qFormat/>
    <w:rsid w:val="003E7516"/>
    <w:pPr>
      <w:spacing w:after="240"/>
      <w:ind w:left="284"/>
    </w:pPr>
    <w:rPr>
      <w:i/>
      <w:iCs/>
      <w:sz w:val="22"/>
    </w:rPr>
  </w:style>
  <w:style w:type="character" w:customStyle="1" w:styleId="QuoteChar">
    <w:name w:val="Quote Char"/>
    <w:basedOn w:val="DefaultParagraphFont"/>
    <w:link w:val="Quote"/>
    <w:uiPriority w:val="5"/>
    <w:locked/>
    <w:rsid w:val="00E602BA"/>
    <w:rPr>
      <w:rFonts w:ascii="Arial" w:hAnsi="Arial" w:cs="Arial"/>
      <w:i/>
      <w:iCs/>
      <w:sz w:val="22"/>
      <w:szCs w:val="24"/>
    </w:rPr>
  </w:style>
  <w:style w:type="paragraph" w:customStyle="1" w:styleId="Figuretitle">
    <w:name w:val="Figure title"/>
    <w:basedOn w:val="Normal"/>
    <w:link w:val="FiguretitleChar"/>
    <w:autoRedefine/>
    <w:uiPriority w:val="2"/>
    <w:rsid w:val="00E40B81"/>
    <w:pPr>
      <w:keepNext/>
      <w:spacing w:before="0"/>
      <w:ind w:left="0"/>
    </w:pPr>
    <w:rPr>
      <w:b/>
      <w:bCs/>
      <w:color w:val="6A737B"/>
      <w:sz w:val="20"/>
      <w:szCs w:val="20"/>
    </w:rPr>
  </w:style>
  <w:style w:type="character" w:customStyle="1" w:styleId="A8">
    <w:name w:val="A8"/>
    <w:uiPriority w:val="1"/>
    <w:semiHidden/>
    <w:rsid w:val="008A5043"/>
    <w:rPr>
      <w:b/>
      <w:color w:val="000000"/>
      <w:sz w:val="30"/>
    </w:rPr>
  </w:style>
  <w:style w:type="paragraph" w:customStyle="1" w:styleId="Boxnote">
    <w:name w:val="Box_note"/>
    <w:basedOn w:val="Notes"/>
    <w:uiPriority w:val="3"/>
    <w:qFormat/>
    <w:rsid w:val="00BD54CA"/>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customStyle="1" w:styleId="Squaretext">
    <w:name w:val="Square text"/>
    <w:basedOn w:val="Normal"/>
    <w:uiPriority w:val="1"/>
    <w:semiHidden/>
    <w:rsid w:val="00261F3C"/>
    <w:pPr>
      <w:autoSpaceDE w:val="0"/>
      <w:autoSpaceDN w:val="0"/>
      <w:adjustRightInd w:val="0"/>
      <w:spacing w:before="20" w:after="20"/>
      <w:ind w:left="0"/>
    </w:pPr>
    <w:rPr>
      <w:sz w:val="20"/>
      <w:szCs w:val="20"/>
    </w:rPr>
  </w:style>
  <w:style w:type="paragraph" w:customStyle="1" w:styleId="Squaretextbold">
    <w:name w:val="Square text bold"/>
    <w:basedOn w:val="Squaretext"/>
    <w:uiPriority w:val="1"/>
    <w:semiHidden/>
    <w:rsid w:val="008A5043"/>
    <w:rPr>
      <w:b/>
      <w:bCs/>
    </w:rPr>
  </w:style>
  <w:style w:type="paragraph" w:customStyle="1" w:styleId="Sources">
    <w:name w:val="Source(s)"/>
    <w:basedOn w:val="BodyText"/>
    <w:link w:val="SourcesChar"/>
    <w:uiPriority w:val="2"/>
    <w:rsid w:val="00F03C83"/>
    <w:pPr>
      <w:keepLines/>
      <w:tabs>
        <w:tab w:val="left" w:pos="709"/>
      </w:tabs>
    </w:pPr>
    <w:rPr>
      <w:i/>
      <w:iCs/>
      <w:sz w:val="16"/>
      <w:szCs w:val="18"/>
    </w:rPr>
  </w:style>
  <w:style w:type="paragraph" w:customStyle="1" w:styleId="Credits">
    <w:name w:val="Credits"/>
    <w:basedOn w:val="BodyText"/>
    <w:uiPriority w:val="99"/>
    <w:semiHidden/>
    <w:rsid w:val="00796E44"/>
    <w:pPr>
      <w:spacing w:after="360"/>
      <w:jc w:val="center"/>
    </w:pPr>
    <w:rPr>
      <w:b/>
      <w:bCs/>
      <w:noProof/>
      <w:color w:val="808080"/>
      <w:sz w:val="24"/>
      <w:szCs w:val="24"/>
      <w:lang w:eastAsia="en-US"/>
    </w:rPr>
  </w:style>
  <w:style w:type="paragraph" w:styleId="Caption">
    <w:name w:val="caption"/>
    <w:basedOn w:val="Normal"/>
    <w:next w:val="Normal"/>
    <w:uiPriority w:val="1"/>
    <w:qFormat/>
    <w:rsid w:val="008A5043"/>
    <w:rPr>
      <w:b/>
      <w:bCs/>
      <w:sz w:val="20"/>
      <w:szCs w:val="20"/>
    </w:rPr>
  </w:style>
  <w:style w:type="character" w:customStyle="1" w:styleId="FiguretitleChar">
    <w:name w:val="Figure title Char"/>
    <w:basedOn w:val="DefaultParagraphFont"/>
    <w:link w:val="Figuretitle"/>
    <w:uiPriority w:val="2"/>
    <w:locked/>
    <w:rsid w:val="00E40B81"/>
    <w:rPr>
      <w:rFonts w:ascii="Arial" w:hAnsi="Arial" w:cs="Arial"/>
      <w:b/>
      <w:bCs/>
      <w:color w:val="6A737B"/>
    </w:rPr>
  </w:style>
  <w:style w:type="character" w:styleId="CommentReference">
    <w:name w:val="annotation reference"/>
    <w:basedOn w:val="DefaultParagraphFont"/>
    <w:uiPriority w:val="99"/>
    <w:semiHidden/>
    <w:locked/>
    <w:rsid w:val="008A5043"/>
    <w:rPr>
      <w:rFonts w:cs="Times New Roman"/>
      <w:sz w:val="16"/>
      <w:szCs w:val="16"/>
    </w:rPr>
  </w:style>
  <w:style w:type="paragraph" w:styleId="CommentText">
    <w:name w:val="annotation text"/>
    <w:basedOn w:val="Normal"/>
    <w:link w:val="CommentTextChar"/>
    <w:uiPriority w:val="99"/>
    <w:semiHidden/>
    <w:locked/>
    <w:rsid w:val="008A5043"/>
    <w:rPr>
      <w:sz w:val="20"/>
      <w:szCs w:val="20"/>
    </w:rPr>
  </w:style>
  <w:style w:type="character" w:customStyle="1" w:styleId="CommentTextChar">
    <w:name w:val="Comment Text Char"/>
    <w:basedOn w:val="DefaultParagraphFont"/>
    <w:link w:val="CommentText"/>
    <w:uiPriority w:val="99"/>
    <w:semiHidden/>
    <w:locked/>
    <w:rsid w:val="008A5043"/>
    <w:rPr>
      <w:rFonts w:ascii="Arial" w:hAnsi="Arial" w:cs="Arial"/>
      <w:sz w:val="20"/>
      <w:szCs w:val="20"/>
      <w:lang w:val="en-AU" w:eastAsia="en-AU"/>
    </w:rPr>
  </w:style>
  <w:style w:type="paragraph" w:styleId="CommentSubject">
    <w:name w:val="annotation subject"/>
    <w:basedOn w:val="CommentText"/>
    <w:next w:val="CommentText"/>
    <w:link w:val="CommentSubjectChar"/>
    <w:semiHidden/>
    <w:locked/>
    <w:rsid w:val="008A5043"/>
    <w:rPr>
      <w:b/>
      <w:bCs/>
    </w:rPr>
  </w:style>
  <w:style w:type="character" w:customStyle="1" w:styleId="CommentSubjectChar">
    <w:name w:val="Comment Subject Char"/>
    <w:basedOn w:val="CommentTextChar"/>
    <w:link w:val="CommentSubject"/>
    <w:semiHidden/>
    <w:locked/>
    <w:rsid w:val="008A5043"/>
    <w:rPr>
      <w:rFonts w:ascii="Arial" w:hAnsi="Arial" w:cs="Arial"/>
      <w:b/>
      <w:bCs/>
      <w:sz w:val="20"/>
      <w:szCs w:val="20"/>
      <w:lang w:val="en-AU" w:eastAsia="en-AU"/>
    </w:rPr>
  </w:style>
  <w:style w:type="character" w:customStyle="1" w:styleId="SourcesChar">
    <w:name w:val="Source(s) Char"/>
    <w:basedOn w:val="BodyTextChar"/>
    <w:link w:val="Sources"/>
    <w:uiPriority w:val="2"/>
    <w:locked/>
    <w:rsid w:val="00F03C83"/>
    <w:rPr>
      <w:rFonts w:ascii="Arial" w:hAnsi="Arial" w:cs="Arial"/>
      <w:i/>
      <w:iCs/>
      <w:sz w:val="16"/>
      <w:szCs w:val="18"/>
      <w:lang w:val="en-US" w:eastAsia="en-AU"/>
    </w:rPr>
  </w:style>
  <w:style w:type="paragraph" w:styleId="TOC1">
    <w:name w:val="toc 1"/>
    <w:basedOn w:val="Normal"/>
    <w:next w:val="Normal"/>
    <w:autoRedefine/>
    <w:uiPriority w:val="39"/>
    <w:locked/>
    <w:rsid w:val="001F4231"/>
    <w:pPr>
      <w:tabs>
        <w:tab w:val="left" w:pos="6657"/>
        <w:tab w:val="right" w:leader="dot" w:pos="13596"/>
      </w:tabs>
      <w:ind w:left="6237"/>
    </w:pPr>
    <w:rPr>
      <w:noProof/>
    </w:rPr>
  </w:style>
  <w:style w:type="paragraph" w:customStyle="1" w:styleId="Bullet2">
    <w:name w:val="Bullet 2"/>
    <w:basedOn w:val="Normal"/>
    <w:uiPriority w:val="1"/>
    <w:semiHidden/>
    <w:rsid w:val="004C0F98"/>
    <w:pPr>
      <w:numPr>
        <w:numId w:val="2"/>
      </w:numPr>
      <w:spacing w:before="0" w:after="220"/>
    </w:pPr>
    <w:rPr>
      <w:sz w:val="22"/>
    </w:rPr>
  </w:style>
  <w:style w:type="paragraph" w:customStyle="1" w:styleId="Boxsource">
    <w:name w:val="Box_source"/>
    <w:basedOn w:val="Sources"/>
    <w:next w:val="BodyText"/>
    <w:link w:val="BoxsourceChar"/>
    <w:uiPriority w:val="3"/>
    <w:qFormat/>
    <w:rsid w:val="00BD54CA"/>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customStyle="1" w:styleId="Break-outquote">
    <w:name w:val="Break-out quote"/>
    <w:basedOn w:val="BodyText"/>
    <w:next w:val="BodyText"/>
    <w:uiPriority w:val="5"/>
    <w:qFormat/>
    <w:rsid w:val="00220F3B"/>
    <w:pPr>
      <w:keepLines/>
      <w:spacing w:after="120"/>
      <w:ind w:left="851"/>
    </w:pPr>
    <w:rPr>
      <w:rFonts w:ascii="Times New Roman" w:hAnsi="Times New Roman" w:cs="Times New Roman"/>
      <w:i/>
      <w:iCs/>
      <w:color w:val="F3901D"/>
      <w:sz w:val="32"/>
      <w:szCs w:val="36"/>
    </w:rPr>
  </w:style>
  <w:style w:type="paragraph" w:styleId="TableofFigures">
    <w:name w:val="table of figures"/>
    <w:basedOn w:val="Normal"/>
    <w:next w:val="Normal"/>
    <w:uiPriority w:val="99"/>
    <w:locked/>
    <w:rsid w:val="001F4231"/>
    <w:pPr>
      <w:ind w:left="0"/>
    </w:pPr>
  </w:style>
  <w:style w:type="paragraph" w:customStyle="1" w:styleId="FooterReport">
    <w:name w:val="Footer_Report"/>
    <w:basedOn w:val="Header"/>
    <w:uiPriority w:val="7"/>
    <w:qFormat/>
    <w:rsid w:val="00D72D99"/>
    <w:pPr>
      <w:tabs>
        <w:tab w:val="clear" w:pos="4153"/>
        <w:tab w:val="clear" w:pos="8306"/>
        <w:tab w:val="right" w:pos="13608"/>
      </w:tabs>
    </w:pPr>
  </w:style>
  <w:style w:type="paragraph" w:customStyle="1" w:styleId="References">
    <w:name w:val="References"/>
    <w:basedOn w:val="Normal"/>
    <w:uiPriority w:val="4"/>
    <w:qFormat/>
    <w:rsid w:val="00FD0AB4"/>
    <w:pPr>
      <w:spacing w:before="0" w:after="120"/>
      <w:ind w:left="0"/>
    </w:pPr>
    <w:rPr>
      <w:sz w:val="18"/>
    </w:rPr>
  </w:style>
  <w:style w:type="paragraph" w:customStyle="1" w:styleId="ReportBullet1">
    <w:name w:val="Report Bullet 1"/>
    <w:uiPriority w:val="3"/>
    <w:qFormat/>
    <w:rsid w:val="004C0F98"/>
    <w:pPr>
      <w:numPr>
        <w:numId w:val="3"/>
      </w:numPr>
      <w:tabs>
        <w:tab w:val="left" w:pos="426"/>
      </w:tabs>
      <w:spacing w:after="220"/>
      <w:ind w:left="357" w:hanging="357"/>
    </w:pPr>
    <w:rPr>
      <w:rFonts w:ascii="Arial" w:hAnsi="Arial" w:cs="Arial"/>
      <w:sz w:val="22"/>
      <w:szCs w:val="22"/>
    </w:rPr>
  </w:style>
  <w:style w:type="paragraph" w:customStyle="1" w:styleId="ReportBullet2">
    <w:name w:val="Report Bullet 2"/>
    <w:basedOn w:val="BodyText"/>
    <w:uiPriority w:val="3"/>
    <w:qFormat/>
    <w:rsid w:val="004C0F98"/>
    <w:pPr>
      <w:numPr>
        <w:ilvl w:val="1"/>
        <w:numId w:val="4"/>
      </w:numPr>
    </w:pPr>
  </w:style>
  <w:style w:type="paragraph" w:styleId="BlockText">
    <w:name w:val="Block Text"/>
    <w:basedOn w:val="Normal"/>
    <w:uiPriority w:val="1"/>
    <w:semiHidden/>
    <w:locked/>
    <w:rsid w:val="000B01A9"/>
    <w:pPr>
      <w:pBdr>
        <w:top w:val="single" w:sz="2" w:space="10" w:color="D4582A" w:themeColor="accent1" w:shadow="1"/>
        <w:left w:val="single" w:sz="2" w:space="10" w:color="D4582A" w:themeColor="accent1" w:shadow="1"/>
        <w:bottom w:val="single" w:sz="2" w:space="10" w:color="D4582A" w:themeColor="accent1" w:shadow="1"/>
        <w:right w:val="single" w:sz="2" w:space="10" w:color="D4582A" w:themeColor="accent1" w:shadow="1"/>
      </w:pBdr>
      <w:ind w:left="1152" w:right="1152"/>
    </w:pPr>
    <w:rPr>
      <w:rFonts w:asciiTheme="minorHAnsi" w:eastAsiaTheme="minorEastAsia" w:hAnsiTheme="minorHAnsi" w:cstheme="minorBidi"/>
      <w:i/>
      <w:iCs/>
      <w:color w:val="D4582A" w:themeColor="accent1"/>
    </w:rPr>
  </w:style>
  <w:style w:type="paragraph" w:customStyle="1" w:styleId="Reportnumbered">
    <w:name w:val="Report numbered"/>
    <w:basedOn w:val="ReportBullet1"/>
    <w:uiPriority w:val="3"/>
    <w:qFormat/>
    <w:rsid w:val="004C0F98"/>
    <w:pPr>
      <w:numPr>
        <w:numId w:val="5"/>
      </w:numPr>
    </w:pPr>
  </w:style>
  <w:style w:type="paragraph" w:customStyle="1" w:styleId="Tablefont">
    <w:name w:val="Table font"/>
    <w:basedOn w:val="BodyText"/>
    <w:uiPriority w:val="4"/>
    <w:qFormat/>
    <w:rsid w:val="00D34C57"/>
    <w:pPr>
      <w:keepNext/>
      <w:keepLines/>
      <w:spacing w:before="40" w:after="40"/>
    </w:pPr>
    <w:rPr>
      <w:bCs/>
      <w:sz w:val="18"/>
    </w:rPr>
  </w:style>
  <w:style w:type="paragraph" w:customStyle="1" w:styleId="BoxHeading">
    <w:name w:val="Box Heading"/>
    <w:basedOn w:val="BodyText"/>
    <w:next w:val="BOXText"/>
    <w:autoRedefine/>
    <w:uiPriority w:val="3"/>
    <w:qFormat/>
    <w:rsid w:val="007841B0"/>
    <w:pPr>
      <w:keepNext/>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spacing w:before="120"/>
    </w:pPr>
    <w:rPr>
      <w:rFonts w:ascii="Arial Bold" w:hAnsi="Arial Bold"/>
      <w:b/>
      <w:color w:val="F8981D"/>
    </w:rPr>
  </w:style>
  <w:style w:type="paragraph" w:customStyle="1" w:styleId="BOXText">
    <w:name w:val="BOX Text"/>
    <w:basedOn w:val="BodyText"/>
    <w:link w:val="BOXTextChar"/>
    <w:uiPriority w:val="3"/>
    <w:qFormat/>
    <w:rsid w:val="00261F3C"/>
    <w:pPr>
      <w:pBdr>
        <w:top w:val="single" w:sz="4" w:space="1" w:color="F68B33" w:themeColor="accent2"/>
        <w:left w:val="single" w:sz="4" w:space="4" w:color="F68B33" w:themeColor="accent2"/>
        <w:bottom w:val="single" w:sz="4" w:space="1" w:color="F68B33" w:themeColor="accent2"/>
        <w:right w:val="single" w:sz="4" w:space="4" w:color="F68B33" w:themeColor="accent2"/>
      </w:pBdr>
      <w:shd w:val="clear" w:color="auto" w:fill="FEF0DE" w:themeFill="text1"/>
    </w:pPr>
  </w:style>
  <w:style w:type="paragraph" w:styleId="DocumentMap">
    <w:name w:val="Document Map"/>
    <w:basedOn w:val="Normal"/>
    <w:link w:val="DocumentMapChar"/>
    <w:uiPriority w:val="1"/>
    <w:semiHidden/>
    <w:locked/>
    <w:rsid w:val="00A35542"/>
    <w:pPr>
      <w:spacing w:before="0"/>
    </w:pPr>
    <w:rPr>
      <w:rFonts w:ascii="Tahoma" w:hAnsi="Tahoma" w:cs="Tahoma"/>
      <w:sz w:val="16"/>
      <w:szCs w:val="16"/>
    </w:rPr>
  </w:style>
  <w:style w:type="character" w:customStyle="1" w:styleId="DocumentMapChar">
    <w:name w:val="Document Map Char"/>
    <w:basedOn w:val="DefaultParagraphFont"/>
    <w:link w:val="DocumentMap"/>
    <w:uiPriority w:val="1"/>
    <w:semiHidden/>
    <w:rsid w:val="00A35542"/>
    <w:rPr>
      <w:rFonts w:ascii="Tahoma" w:hAnsi="Tahoma" w:cs="Tahoma"/>
      <w:sz w:val="16"/>
      <w:szCs w:val="16"/>
    </w:rPr>
  </w:style>
  <w:style w:type="table" w:styleId="LightList-Accent5">
    <w:name w:val="Light List Accent 5"/>
    <w:basedOn w:val="TableNormal"/>
    <w:uiPriority w:val="61"/>
    <w:rsid w:val="00FD1AF6"/>
    <w:tblPr>
      <w:tblStyleRowBandSize w:val="1"/>
      <w:tblStyleColBandSize w:val="1"/>
      <w:tblBorders>
        <w:top w:val="single" w:sz="8" w:space="0" w:color="F3901D" w:themeColor="accent5"/>
        <w:left w:val="single" w:sz="8" w:space="0" w:color="F3901D" w:themeColor="accent5"/>
        <w:bottom w:val="single" w:sz="8" w:space="0" w:color="F3901D" w:themeColor="accent5"/>
        <w:right w:val="single" w:sz="8" w:space="0" w:color="F3901D" w:themeColor="accent5"/>
      </w:tblBorders>
    </w:tblPr>
    <w:tblStylePr w:type="firstRow">
      <w:pPr>
        <w:spacing w:before="0" w:after="0" w:line="240" w:lineRule="auto"/>
      </w:pPr>
      <w:rPr>
        <w:b/>
        <w:bCs/>
        <w:color w:val="FE8B3B" w:themeColor="background1"/>
      </w:rPr>
      <w:tblPr/>
      <w:tcPr>
        <w:shd w:val="clear" w:color="auto" w:fill="F3901D" w:themeFill="accent5"/>
      </w:tcPr>
    </w:tblStylePr>
    <w:tblStylePr w:type="lastRow">
      <w:pPr>
        <w:spacing w:before="0" w:after="0" w:line="240" w:lineRule="auto"/>
      </w:pPr>
      <w:rPr>
        <w:b/>
        <w:bCs/>
      </w:rPr>
      <w:tblPr/>
      <w:tcPr>
        <w:tcBorders>
          <w:top w:val="double" w:sz="6" w:space="0" w:color="F3901D" w:themeColor="accent5"/>
          <w:left w:val="single" w:sz="8" w:space="0" w:color="F3901D" w:themeColor="accent5"/>
          <w:bottom w:val="single" w:sz="8" w:space="0" w:color="F3901D" w:themeColor="accent5"/>
          <w:right w:val="single" w:sz="8" w:space="0" w:color="F3901D" w:themeColor="accent5"/>
        </w:tcBorders>
      </w:tcPr>
    </w:tblStylePr>
    <w:tblStylePr w:type="firstCol">
      <w:rPr>
        <w:b/>
        <w:bCs/>
      </w:rPr>
    </w:tblStylePr>
    <w:tblStylePr w:type="lastCol">
      <w:rPr>
        <w:b/>
        <w:bCs/>
      </w:rPr>
    </w:tblStylePr>
    <w:tblStylePr w:type="band1Vert">
      <w:tblPr/>
      <w:tcPr>
        <w:tcBorders>
          <w:top w:val="single" w:sz="8" w:space="0" w:color="F3901D" w:themeColor="accent5"/>
          <w:left w:val="single" w:sz="8" w:space="0" w:color="F3901D" w:themeColor="accent5"/>
          <w:bottom w:val="single" w:sz="8" w:space="0" w:color="F3901D" w:themeColor="accent5"/>
          <w:right w:val="single" w:sz="8" w:space="0" w:color="F3901D" w:themeColor="accent5"/>
        </w:tcBorders>
      </w:tcPr>
    </w:tblStylePr>
    <w:tblStylePr w:type="band1Horz">
      <w:tblPr/>
      <w:tcPr>
        <w:tcBorders>
          <w:top w:val="single" w:sz="8" w:space="0" w:color="F3901D" w:themeColor="accent5"/>
          <w:left w:val="single" w:sz="8" w:space="0" w:color="F3901D" w:themeColor="accent5"/>
          <w:bottom w:val="single" w:sz="8" w:space="0" w:color="F3901D" w:themeColor="accent5"/>
          <w:right w:val="single" w:sz="8" w:space="0" w:color="F3901D" w:themeColor="accent5"/>
        </w:tcBorders>
      </w:tcPr>
    </w:tblStylePr>
  </w:style>
  <w:style w:type="paragraph" w:customStyle="1" w:styleId="ChartUnits">
    <w:name w:val="Chart Units"/>
    <w:basedOn w:val="Figuretitle"/>
    <w:next w:val="Chartpara"/>
    <w:autoRedefine/>
    <w:uiPriority w:val="1"/>
    <w:qFormat/>
    <w:rsid w:val="002B5E5C"/>
    <w:rPr>
      <w:b w:val="0"/>
    </w:rPr>
  </w:style>
  <w:style w:type="paragraph" w:customStyle="1" w:styleId="Chartpara">
    <w:name w:val="Chart para"/>
    <w:basedOn w:val="BodyText"/>
    <w:next w:val="ChartUnits"/>
    <w:uiPriority w:val="1"/>
    <w:qFormat/>
    <w:rsid w:val="000E7307"/>
    <w:pPr>
      <w:keepNext/>
      <w:keepLines/>
      <w:spacing w:after="200"/>
    </w:pPr>
  </w:style>
  <w:style w:type="paragraph" w:customStyle="1" w:styleId="Chartunits0">
    <w:name w:val="Chart units"/>
    <w:basedOn w:val="Figuretitle"/>
    <w:qFormat/>
    <w:rsid w:val="000E7307"/>
    <w:pPr>
      <w:keepLines/>
    </w:pPr>
    <w:rPr>
      <w:b w:val="0"/>
      <w:color w:val="6A737B" w:themeColor="accent6"/>
    </w:rPr>
  </w:style>
  <w:style w:type="paragraph" w:customStyle="1" w:styleId="Source">
    <w:name w:val="Source"/>
    <w:basedOn w:val="BodyText"/>
    <w:link w:val="SourceChar"/>
    <w:rsid w:val="00FE6074"/>
    <w:pPr>
      <w:spacing w:before="60"/>
    </w:pPr>
    <w:rPr>
      <w:i/>
      <w:iCs/>
      <w:sz w:val="18"/>
      <w:szCs w:val="18"/>
    </w:rPr>
  </w:style>
  <w:style w:type="character" w:customStyle="1" w:styleId="SourceChar">
    <w:name w:val="Source Char"/>
    <w:basedOn w:val="BodyTextChar"/>
    <w:link w:val="Source"/>
    <w:locked/>
    <w:rsid w:val="00FE6074"/>
    <w:rPr>
      <w:rFonts w:ascii="Arial" w:hAnsi="Arial" w:cs="Arial"/>
      <w:i/>
      <w:iCs/>
      <w:sz w:val="18"/>
      <w:szCs w:val="18"/>
      <w:lang w:val="en-US" w:eastAsia="en-AU"/>
    </w:rPr>
  </w:style>
  <w:style w:type="paragraph" w:customStyle="1" w:styleId="TableBodyText">
    <w:name w:val="Table Body Text"/>
    <w:basedOn w:val="BodyText"/>
    <w:rsid w:val="00FE6074"/>
    <w:pPr>
      <w:keepNext/>
      <w:keepLines/>
      <w:spacing w:after="40" w:line="220" w:lineRule="atLeast"/>
      <w:ind w:left="6" w:right="113"/>
      <w:jc w:val="right"/>
    </w:pPr>
    <w:rPr>
      <w:rFonts w:cs="Times New Roman"/>
      <w:sz w:val="20"/>
      <w:szCs w:val="24"/>
    </w:rPr>
  </w:style>
  <w:style w:type="paragraph" w:customStyle="1" w:styleId="TableColumnHeading">
    <w:name w:val="Table Column Heading"/>
    <w:basedOn w:val="TableBodyText"/>
    <w:rsid w:val="00FE6074"/>
    <w:pPr>
      <w:spacing w:before="80" w:after="80"/>
    </w:pPr>
    <w:rPr>
      <w:i/>
    </w:rPr>
  </w:style>
  <w:style w:type="character" w:customStyle="1" w:styleId="BOXTextChar">
    <w:name w:val="BOX Text Char"/>
    <w:link w:val="BOXText"/>
    <w:uiPriority w:val="3"/>
    <w:rsid w:val="00C2464E"/>
    <w:rPr>
      <w:rFonts w:ascii="Arial" w:hAnsi="Arial" w:cs="Arial"/>
      <w:sz w:val="22"/>
      <w:szCs w:val="22"/>
      <w:shd w:val="clear" w:color="auto" w:fill="FEF0DE" w:themeFill="text1"/>
    </w:rPr>
  </w:style>
  <w:style w:type="paragraph" w:customStyle="1" w:styleId="EndNoteBibliography">
    <w:name w:val="EndNote Bibliography"/>
    <w:basedOn w:val="Normal"/>
    <w:link w:val="EndNoteBibliographyChar"/>
    <w:rsid w:val="00826194"/>
    <w:pPr>
      <w:keepLines/>
      <w:spacing w:before="60"/>
      <w:ind w:left="720" w:hanging="720"/>
    </w:pPr>
    <w:rPr>
      <w:noProof/>
      <w:sz w:val="22"/>
      <w:szCs w:val="20"/>
    </w:rPr>
  </w:style>
  <w:style w:type="character" w:customStyle="1" w:styleId="EndNoteBibliographyChar">
    <w:name w:val="EndNote Bibliography Char"/>
    <w:basedOn w:val="SourcesChar"/>
    <w:link w:val="EndNoteBibliography"/>
    <w:rsid w:val="00826194"/>
    <w:rPr>
      <w:rFonts w:ascii="Arial" w:hAnsi="Arial" w:cs="Arial"/>
      <w:i w:val="0"/>
      <w:iCs w:val="0"/>
      <w:noProof/>
      <w:sz w:val="22"/>
      <w:szCs w:val="18"/>
      <w:lang w:val="en-US" w:eastAsia="en-AU"/>
    </w:rPr>
  </w:style>
  <w:style w:type="paragraph" w:customStyle="1" w:styleId="EndNoteBibliographyTitle">
    <w:name w:val="EndNote Bibliography Title"/>
    <w:basedOn w:val="Normal"/>
    <w:link w:val="EndNoteBibliographyTitleChar"/>
    <w:rsid w:val="007643D1"/>
    <w:pPr>
      <w:jc w:val="center"/>
    </w:pPr>
    <w:rPr>
      <w:noProof/>
      <w:sz w:val="22"/>
    </w:rPr>
  </w:style>
  <w:style w:type="character" w:customStyle="1" w:styleId="EndNoteBibliographyTitleChar">
    <w:name w:val="EndNote Bibliography Title Char"/>
    <w:basedOn w:val="FootnoteTextChar"/>
    <w:link w:val="EndNoteBibliographyTitle"/>
    <w:rsid w:val="007643D1"/>
    <w:rPr>
      <w:rFonts w:ascii="Arial" w:hAnsi="Arial" w:cs="Arial"/>
      <w:noProof/>
      <w:sz w:val="22"/>
      <w:szCs w:val="24"/>
      <w:lang w:val="en-AU" w:eastAsia="en-AU"/>
    </w:rPr>
  </w:style>
  <w:style w:type="character" w:customStyle="1" w:styleId="apple-converted-space">
    <w:name w:val="apple-converted-space"/>
    <w:basedOn w:val="DefaultParagraphFont"/>
    <w:rsid w:val="000F1ABF"/>
  </w:style>
  <w:style w:type="paragraph" w:customStyle="1" w:styleId="f">
    <w:name w:val="f"/>
    <w:basedOn w:val="Normal"/>
    <w:rsid w:val="00D72D99"/>
    <w:pPr>
      <w:pBdr>
        <w:top w:val="single" w:sz="4" w:space="4" w:color="FE8B3B" w:themeColor="background1"/>
      </w:pBdr>
      <w:spacing w:before="0"/>
      <w:ind w:left="0"/>
    </w:pPr>
    <w:rPr>
      <w:color w:val="6A737B"/>
      <w:sz w:val="22"/>
      <w:szCs w:val="22"/>
    </w:rPr>
  </w:style>
  <w:style w:type="character" w:customStyle="1" w:styleId="BoxsourceChar">
    <w:name w:val="Box_source Char"/>
    <w:basedOn w:val="SourcesChar"/>
    <w:link w:val="Boxsource"/>
    <w:uiPriority w:val="3"/>
    <w:rsid w:val="00DD13B6"/>
    <w:rPr>
      <w:rFonts w:ascii="Arial" w:hAnsi="Arial" w:cs="Arial"/>
      <w:i/>
      <w:iCs/>
      <w:sz w:val="16"/>
      <w:szCs w:val="18"/>
      <w:shd w:val="clear" w:color="auto" w:fill="FEF0DE" w:themeFill="text1"/>
      <w:lang w:val="en-US" w:eastAsia="en-AU"/>
    </w:rPr>
  </w:style>
  <w:style w:type="paragraph" w:styleId="ListBullet">
    <w:name w:val="List Bullet"/>
    <w:basedOn w:val="Normal"/>
    <w:uiPriority w:val="1"/>
    <w:semiHidden/>
    <w:locked/>
    <w:rsid w:val="00DD13B6"/>
    <w:pPr>
      <w:numPr>
        <w:numId w:val="7"/>
      </w:numPr>
      <w:contextualSpacing/>
    </w:pPr>
  </w:style>
  <w:style w:type="paragraph" w:styleId="NoSpacing">
    <w:name w:val="No Spacing"/>
    <w:uiPriority w:val="1"/>
    <w:qFormat/>
    <w:rsid w:val="00EE66C8"/>
    <w:pPr>
      <w:ind w:left="851"/>
    </w:pPr>
    <w:rPr>
      <w:rFonts w:ascii="Arial" w:hAnsi="Arial" w:cs="Arial"/>
      <w:sz w:val="24"/>
      <w:szCs w:val="24"/>
    </w:rPr>
  </w:style>
  <w:style w:type="paragraph" w:styleId="ListParagraph">
    <w:name w:val="List Paragraph"/>
    <w:basedOn w:val="Normal"/>
    <w:uiPriority w:val="34"/>
    <w:qFormat/>
    <w:rsid w:val="00594080"/>
    <w:pPr>
      <w:ind w:left="720"/>
      <w:contextualSpacing/>
    </w:pPr>
  </w:style>
  <w:style w:type="character" w:styleId="PlaceholderText">
    <w:name w:val="Placeholder Text"/>
    <w:basedOn w:val="DefaultParagraphFont"/>
    <w:uiPriority w:val="99"/>
    <w:semiHidden/>
    <w:rsid w:val="0096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 w:id="7870778">
      <w:bodyDiv w:val="1"/>
      <w:marLeft w:val="0"/>
      <w:marRight w:val="0"/>
      <w:marTop w:val="0"/>
      <w:marBottom w:val="0"/>
      <w:divBdr>
        <w:top w:val="none" w:sz="0" w:space="0" w:color="auto"/>
        <w:left w:val="none" w:sz="0" w:space="0" w:color="auto"/>
        <w:bottom w:val="none" w:sz="0" w:space="0" w:color="auto"/>
        <w:right w:val="none" w:sz="0" w:space="0" w:color="auto"/>
      </w:divBdr>
    </w:div>
    <w:div w:id="30081521">
      <w:bodyDiv w:val="1"/>
      <w:marLeft w:val="0"/>
      <w:marRight w:val="0"/>
      <w:marTop w:val="0"/>
      <w:marBottom w:val="0"/>
      <w:divBdr>
        <w:top w:val="none" w:sz="0" w:space="0" w:color="auto"/>
        <w:left w:val="none" w:sz="0" w:space="0" w:color="auto"/>
        <w:bottom w:val="none" w:sz="0" w:space="0" w:color="auto"/>
        <w:right w:val="none" w:sz="0" w:space="0" w:color="auto"/>
      </w:divBdr>
    </w:div>
    <w:div w:id="185169826">
      <w:bodyDiv w:val="1"/>
      <w:marLeft w:val="0"/>
      <w:marRight w:val="0"/>
      <w:marTop w:val="0"/>
      <w:marBottom w:val="0"/>
      <w:divBdr>
        <w:top w:val="none" w:sz="0" w:space="0" w:color="auto"/>
        <w:left w:val="none" w:sz="0" w:space="0" w:color="auto"/>
        <w:bottom w:val="none" w:sz="0" w:space="0" w:color="auto"/>
        <w:right w:val="none" w:sz="0" w:space="0" w:color="auto"/>
      </w:divBdr>
      <w:divsChild>
        <w:div w:id="1882933837">
          <w:marLeft w:val="274"/>
          <w:marRight w:val="0"/>
          <w:marTop w:val="0"/>
          <w:marBottom w:val="0"/>
          <w:divBdr>
            <w:top w:val="none" w:sz="0" w:space="0" w:color="auto"/>
            <w:left w:val="none" w:sz="0" w:space="0" w:color="auto"/>
            <w:bottom w:val="none" w:sz="0" w:space="0" w:color="auto"/>
            <w:right w:val="none" w:sz="0" w:space="0" w:color="auto"/>
          </w:divBdr>
        </w:div>
      </w:divsChild>
    </w:div>
    <w:div w:id="343703229">
      <w:bodyDiv w:val="1"/>
      <w:marLeft w:val="0"/>
      <w:marRight w:val="0"/>
      <w:marTop w:val="0"/>
      <w:marBottom w:val="0"/>
      <w:divBdr>
        <w:top w:val="none" w:sz="0" w:space="0" w:color="auto"/>
        <w:left w:val="none" w:sz="0" w:space="0" w:color="auto"/>
        <w:bottom w:val="none" w:sz="0" w:space="0" w:color="auto"/>
        <w:right w:val="none" w:sz="0" w:space="0" w:color="auto"/>
      </w:divBdr>
      <w:divsChild>
        <w:div w:id="455871144">
          <w:marLeft w:val="446"/>
          <w:marRight w:val="0"/>
          <w:marTop w:val="60"/>
          <w:marBottom w:val="0"/>
          <w:divBdr>
            <w:top w:val="none" w:sz="0" w:space="0" w:color="auto"/>
            <w:left w:val="none" w:sz="0" w:space="0" w:color="auto"/>
            <w:bottom w:val="none" w:sz="0" w:space="0" w:color="auto"/>
            <w:right w:val="none" w:sz="0" w:space="0" w:color="auto"/>
          </w:divBdr>
        </w:div>
        <w:div w:id="1514224441">
          <w:marLeft w:val="446"/>
          <w:marRight w:val="0"/>
          <w:marTop w:val="60"/>
          <w:marBottom w:val="0"/>
          <w:divBdr>
            <w:top w:val="none" w:sz="0" w:space="0" w:color="auto"/>
            <w:left w:val="none" w:sz="0" w:space="0" w:color="auto"/>
            <w:bottom w:val="none" w:sz="0" w:space="0" w:color="auto"/>
            <w:right w:val="none" w:sz="0" w:space="0" w:color="auto"/>
          </w:divBdr>
        </w:div>
      </w:divsChild>
    </w:div>
    <w:div w:id="345714241">
      <w:bodyDiv w:val="1"/>
      <w:marLeft w:val="0"/>
      <w:marRight w:val="0"/>
      <w:marTop w:val="0"/>
      <w:marBottom w:val="0"/>
      <w:divBdr>
        <w:top w:val="none" w:sz="0" w:space="0" w:color="auto"/>
        <w:left w:val="none" w:sz="0" w:space="0" w:color="auto"/>
        <w:bottom w:val="none" w:sz="0" w:space="0" w:color="auto"/>
        <w:right w:val="none" w:sz="0" w:space="0" w:color="auto"/>
      </w:divBdr>
    </w:div>
    <w:div w:id="384331247">
      <w:bodyDiv w:val="1"/>
      <w:marLeft w:val="0"/>
      <w:marRight w:val="0"/>
      <w:marTop w:val="0"/>
      <w:marBottom w:val="0"/>
      <w:divBdr>
        <w:top w:val="none" w:sz="0" w:space="0" w:color="auto"/>
        <w:left w:val="none" w:sz="0" w:space="0" w:color="auto"/>
        <w:bottom w:val="none" w:sz="0" w:space="0" w:color="auto"/>
        <w:right w:val="none" w:sz="0" w:space="0" w:color="auto"/>
      </w:divBdr>
    </w:div>
    <w:div w:id="450587398">
      <w:bodyDiv w:val="1"/>
      <w:marLeft w:val="0"/>
      <w:marRight w:val="0"/>
      <w:marTop w:val="0"/>
      <w:marBottom w:val="0"/>
      <w:divBdr>
        <w:top w:val="none" w:sz="0" w:space="0" w:color="auto"/>
        <w:left w:val="none" w:sz="0" w:space="0" w:color="auto"/>
        <w:bottom w:val="none" w:sz="0" w:space="0" w:color="auto"/>
        <w:right w:val="none" w:sz="0" w:space="0" w:color="auto"/>
      </w:divBdr>
      <w:divsChild>
        <w:div w:id="828132284">
          <w:marLeft w:val="274"/>
          <w:marRight w:val="0"/>
          <w:marTop w:val="0"/>
          <w:marBottom w:val="0"/>
          <w:divBdr>
            <w:top w:val="none" w:sz="0" w:space="0" w:color="auto"/>
            <w:left w:val="none" w:sz="0" w:space="0" w:color="auto"/>
            <w:bottom w:val="none" w:sz="0" w:space="0" w:color="auto"/>
            <w:right w:val="none" w:sz="0" w:space="0" w:color="auto"/>
          </w:divBdr>
        </w:div>
      </w:divsChild>
    </w:div>
    <w:div w:id="559094382">
      <w:bodyDiv w:val="1"/>
      <w:marLeft w:val="0"/>
      <w:marRight w:val="0"/>
      <w:marTop w:val="0"/>
      <w:marBottom w:val="0"/>
      <w:divBdr>
        <w:top w:val="none" w:sz="0" w:space="0" w:color="auto"/>
        <w:left w:val="none" w:sz="0" w:space="0" w:color="auto"/>
        <w:bottom w:val="none" w:sz="0" w:space="0" w:color="auto"/>
        <w:right w:val="none" w:sz="0" w:space="0" w:color="auto"/>
      </w:divBdr>
      <w:divsChild>
        <w:div w:id="169217132">
          <w:marLeft w:val="274"/>
          <w:marRight w:val="0"/>
          <w:marTop w:val="0"/>
          <w:marBottom w:val="0"/>
          <w:divBdr>
            <w:top w:val="none" w:sz="0" w:space="0" w:color="auto"/>
            <w:left w:val="none" w:sz="0" w:space="0" w:color="auto"/>
            <w:bottom w:val="none" w:sz="0" w:space="0" w:color="auto"/>
            <w:right w:val="none" w:sz="0" w:space="0" w:color="auto"/>
          </w:divBdr>
        </w:div>
      </w:divsChild>
    </w:div>
    <w:div w:id="585922211">
      <w:bodyDiv w:val="1"/>
      <w:marLeft w:val="0"/>
      <w:marRight w:val="0"/>
      <w:marTop w:val="0"/>
      <w:marBottom w:val="0"/>
      <w:divBdr>
        <w:top w:val="none" w:sz="0" w:space="0" w:color="auto"/>
        <w:left w:val="none" w:sz="0" w:space="0" w:color="auto"/>
        <w:bottom w:val="none" w:sz="0" w:space="0" w:color="auto"/>
        <w:right w:val="none" w:sz="0" w:space="0" w:color="auto"/>
      </w:divBdr>
    </w:div>
    <w:div w:id="622884192">
      <w:bodyDiv w:val="1"/>
      <w:marLeft w:val="0"/>
      <w:marRight w:val="0"/>
      <w:marTop w:val="0"/>
      <w:marBottom w:val="0"/>
      <w:divBdr>
        <w:top w:val="none" w:sz="0" w:space="0" w:color="auto"/>
        <w:left w:val="none" w:sz="0" w:space="0" w:color="auto"/>
        <w:bottom w:val="none" w:sz="0" w:space="0" w:color="auto"/>
        <w:right w:val="none" w:sz="0" w:space="0" w:color="auto"/>
      </w:divBdr>
    </w:div>
    <w:div w:id="668141389">
      <w:bodyDiv w:val="1"/>
      <w:marLeft w:val="0"/>
      <w:marRight w:val="0"/>
      <w:marTop w:val="0"/>
      <w:marBottom w:val="0"/>
      <w:divBdr>
        <w:top w:val="none" w:sz="0" w:space="0" w:color="auto"/>
        <w:left w:val="none" w:sz="0" w:space="0" w:color="auto"/>
        <w:bottom w:val="none" w:sz="0" w:space="0" w:color="auto"/>
        <w:right w:val="none" w:sz="0" w:space="0" w:color="auto"/>
      </w:divBdr>
      <w:divsChild>
        <w:div w:id="1701318067">
          <w:marLeft w:val="360"/>
          <w:marRight w:val="0"/>
          <w:marTop w:val="0"/>
          <w:marBottom w:val="0"/>
          <w:divBdr>
            <w:top w:val="none" w:sz="0" w:space="0" w:color="auto"/>
            <w:left w:val="none" w:sz="0" w:space="0" w:color="auto"/>
            <w:bottom w:val="none" w:sz="0" w:space="0" w:color="auto"/>
            <w:right w:val="none" w:sz="0" w:space="0" w:color="auto"/>
          </w:divBdr>
        </w:div>
      </w:divsChild>
    </w:div>
    <w:div w:id="695228332">
      <w:bodyDiv w:val="1"/>
      <w:marLeft w:val="0"/>
      <w:marRight w:val="0"/>
      <w:marTop w:val="0"/>
      <w:marBottom w:val="0"/>
      <w:divBdr>
        <w:top w:val="none" w:sz="0" w:space="0" w:color="auto"/>
        <w:left w:val="none" w:sz="0" w:space="0" w:color="auto"/>
        <w:bottom w:val="none" w:sz="0" w:space="0" w:color="auto"/>
        <w:right w:val="none" w:sz="0" w:space="0" w:color="auto"/>
      </w:divBdr>
    </w:div>
    <w:div w:id="743144684">
      <w:bodyDiv w:val="1"/>
      <w:marLeft w:val="0"/>
      <w:marRight w:val="0"/>
      <w:marTop w:val="0"/>
      <w:marBottom w:val="0"/>
      <w:divBdr>
        <w:top w:val="none" w:sz="0" w:space="0" w:color="auto"/>
        <w:left w:val="none" w:sz="0" w:space="0" w:color="auto"/>
        <w:bottom w:val="none" w:sz="0" w:space="0" w:color="auto"/>
        <w:right w:val="none" w:sz="0" w:space="0" w:color="auto"/>
      </w:divBdr>
    </w:div>
    <w:div w:id="805315229">
      <w:bodyDiv w:val="1"/>
      <w:marLeft w:val="0"/>
      <w:marRight w:val="0"/>
      <w:marTop w:val="0"/>
      <w:marBottom w:val="0"/>
      <w:divBdr>
        <w:top w:val="none" w:sz="0" w:space="0" w:color="auto"/>
        <w:left w:val="none" w:sz="0" w:space="0" w:color="auto"/>
        <w:bottom w:val="none" w:sz="0" w:space="0" w:color="auto"/>
        <w:right w:val="none" w:sz="0" w:space="0" w:color="auto"/>
      </w:divBdr>
      <w:divsChild>
        <w:div w:id="930771954">
          <w:marLeft w:val="0"/>
          <w:marRight w:val="0"/>
          <w:marTop w:val="0"/>
          <w:marBottom w:val="0"/>
          <w:divBdr>
            <w:top w:val="none" w:sz="0" w:space="0" w:color="auto"/>
            <w:left w:val="none" w:sz="0" w:space="0" w:color="auto"/>
            <w:bottom w:val="none" w:sz="0" w:space="0" w:color="auto"/>
            <w:right w:val="none" w:sz="0" w:space="0" w:color="auto"/>
          </w:divBdr>
          <w:divsChild>
            <w:div w:id="566039905">
              <w:marLeft w:val="0"/>
              <w:marRight w:val="0"/>
              <w:marTop w:val="0"/>
              <w:marBottom w:val="0"/>
              <w:divBdr>
                <w:top w:val="none" w:sz="0" w:space="0" w:color="auto"/>
                <w:left w:val="none" w:sz="0" w:space="0" w:color="auto"/>
                <w:bottom w:val="none" w:sz="0" w:space="0" w:color="auto"/>
                <w:right w:val="none" w:sz="0" w:space="0" w:color="auto"/>
              </w:divBdr>
              <w:divsChild>
                <w:div w:id="740759911">
                  <w:marLeft w:val="0"/>
                  <w:marRight w:val="0"/>
                  <w:marTop w:val="0"/>
                  <w:marBottom w:val="0"/>
                  <w:divBdr>
                    <w:top w:val="none" w:sz="0" w:space="0" w:color="auto"/>
                    <w:left w:val="none" w:sz="0" w:space="0" w:color="auto"/>
                    <w:bottom w:val="none" w:sz="0" w:space="0" w:color="auto"/>
                    <w:right w:val="none" w:sz="0" w:space="0" w:color="auto"/>
                  </w:divBdr>
                  <w:divsChild>
                    <w:div w:id="20103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47176">
      <w:bodyDiv w:val="1"/>
      <w:marLeft w:val="0"/>
      <w:marRight w:val="0"/>
      <w:marTop w:val="0"/>
      <w:marBottom w:val="0"/>
      <w:divBdr>
        <w:top w:val="none" w:sz="0" w:space="0" w:color="auto"/>
        <w:left w:val="none" w:sz="0" w:space="0" w:color="auto"/>
        <w:bottom w:val="none" w:sz="0" w:space="0" w:color="auto"/>
        <w:right w:val="none" w:sz="0" w:space="0" w:color="auto"/>
      </w:divBdr>
    </w:div>
    <w:div w:id="845634716">
      <w:bodyDiv w:val="1"/>
      <w:marLeft w:val="0"/>
      <w:marRight w:val="0"/>
      <w:marTop w:val="0"/>
      <w:marBottom w:val="0"/>
      <w:divBdr>
        <w:top w:val="none" w:sz="0" w:space="0" w:color="auto"/>
        <w:left w:val="none" w:sz="0" w:space="0" w:color="auto"/>
        <w:bottom w:val="none" w:sz="0" w:space="0" w:color="auto"/>
        <w:right w:val="none" w:sz="0" w:space="0" w:color="auto"/>
      </w:divBdr>
    </w:div>
    <w:div w:id="1020398756">
      <w:bodyDiv w:val="1"/>
      <w:marLeft w:val="0"/>
      <w:marRight w:val="0"/>
      <w:marTop w:val="0"/>
      <w:marBottom w:val="0"/>
      <w:divBdr>
        <w:top w:val="none" w:sz="0" w:space="0" w:color="auto"/>
        <w:left w:val="none" w:sz="0" w:space="0" w:color="auto"/>
        <w:bottom w:val="none" w:sz="0" w:space="0" w:color="auto"/>
        <w:right w:val="none" w:sz="0" w:space="0" w:color="auto"/>
      </w:divBdr>
    </w:div>
    <w:div w:id="1110860460">
      <w:bodyDiv w:val="1"/>
      <w:marLeft w:val="0"/>
      <w:marRight w:val="0"/>
      <w:marTop w:val="0"/>
      <w:marBottom w:val="0"/>
      <w:divBdr>
        <w:top w:val="none" w:sz="0" w:space="0" w:color="auto"/>
        <w:left w:val="none" w:sz="0" w:space="0" w:color="auto"/>
        <w:bottom w:val="none" w:sz="0" w:space="0" w:color="auto"/>
        <w:right w:val="none" w:sz="0" w:space="0" w:color="auto"/>
      </w:divBdr>
      <w:divsChild>
        <w:div w:id="1580670686">
          <w:marLeft w:val="446"/>
          <w:marRight w:val="0"/>
          <w:marTop w:val="60"/>
          <w:marBottom w:val="0"/>
          <w:divBdr>
            <w:top w:val="none" w:sz="0" w:space="0" w:color="auto"/>
            <w:left w:val="none" w:sz="0" w:space="0" w:color="auto"/>
            <w:bottom w:val="none" w:sz="0" w:space="0" w:color="auto"/>
            <w:right w:val="none" w:sz="0" w:space="0" w:color="auto"/>
          </w:divBdr>
        </w:div>
      </w:divsChild>
    </w:div>
    <w:div w:id="1128665492">
      <w:bodyDiv w:val="1"/>
      <w:marLeft w:val="0"/>
      <w:marRight w:val="0"/>
      <w:marTop w:val="0"/>
      <w:marBottom w:val="0"/>
      <w:divBdr>
        <w:top w:val="none" w:sz="0" w:space="0" w:color="auto"/>
        <w:left w:val="none" w:sz="0" w:space="0" w:color="auto"/>
        <w:bottom w:val="none" w:sz="0" w:space="0" w:color="auto"/>
        <w:right w:val="none" w:sz="0" w:space="0" w:color="auto"/>
      </w:divBdr>
      <w:divsChild>
        <w:div w:id="1194417467">
          <w:marLeft w:val="446"/>
          <w:marRight w:val="0"/>
          <w:marTop w:val="60"/>
          <w:marBottom w:val="0"/>
          <w:divBdr>
            <w:top w:val="none" w:sz="0" w:space="0" w:color="auto"/>
            <w:left w:val="none" w:sz="0" w:space="0" w:color="auto"/>
            <w:bottom w:val="none" w:sz="0" w:space="0" w:color="auto"/>
            <w:right w:val="none" w:sz="0" w:space="0" w:color="auto"/>
          </w:divBdr>
        </w:div>
        <w:div w:id="1377699264">
          <w:marLeft w:val="446"/>
          <w:marRight w:val="0"/>
          <w:marTop w:val="60"/>
          <w:marBottom w:val="0"/>
          <w:divBdr>
            <w:top w:val="none" w:sz="0" w:space="0" w:color="auto"/>
            <w:left w:val="none" w:sz="0" w:space="0" w:color="auto"/>
            <w:bottom w:val="none" w:sz="0" w:space="0" w:color="auto"/>
            <w:right w:val="none" w:sz="0" w:space="0" w:color="auto"/>
          </w:divBdr>
        </w:div>
        <w:div w:id="448282657">
          <w:marLeft w:val="446"/>
          <w:marRight w:val="0"/>
          <w:marTop w:val="60"/>
          <w:marBottom w:val="0"/>
          <w:divBdr>
            <w:top w:val="none" w:sz="0" w:space="0" w:color="auto"/>
            <w:left w:val="none" w:sz="0" w:space="0" w:color="auto"/>
            <w:bottom w:val="none" w:sz="0" w:space="0" w:color="auto"/>
            <w:right w:val="none" w:sz="0" w:space="0" w:color="auto"/>
          </w:divBdr>
        </w:div>
      </w:divsChild>
    </w:div>
    <w:div w:id="1165125682">
      <w:bodyDiv w:val="1"/>
      <w:marLeft w:val="0"/>
      <w:marRight w:val="0"/>
      <w:marTop w:val="0"/>
      <w:marBottom w:val="0"/>
      <w:divBdr>
        <w:top w:val="none" w:sz="0" w:space="0" w:color="auto"/>
        <w:left w:val="none" w:sz="0" w:space="0" w:color="auto"/>
        <w:bottom w:val="none" w:sz="0" w:space="0" w:color="auto"/>
        <w:right w:val="none" w:sz="0" w:space="0" w:color="auto"/>
      </w:divBdr>
    </w:div>
    <w:div w:id="1261134438">
      <w:bodyDiv w:val="1"/>
      <w:marLeft w:val="0"/>
      <w:marRight w:val="0"/>
      <w:marTop w:val="0"/>
      <w:marBottom w:val="0"/>
      <w:divBdr>
        <w:top w:val="none" w:sz="0" w:space="0" w:color="auto"/>
        <w:left w:val="none" w:sz="0" w:space="0" w:color="auto"/>
        <w:bottom w:val="none" w:sz="0" w:space="0" w:color="auto"/>
        <w:right w:val="none" w:sz="0" w:space="0" w:color="auto"/>
      </w:divBdr>
    </w:div>
    <w:div w:id="1293438790">
      <w:bodyDiv w:val="1"/>
      <w:marLeft w:val="0"/>
      <w:marRight w:val="0"/>
      <w:marTop w:val="0"/>
      <w:marBottom w:val="0"/>
      <w:divBdr>
        <w:top w:val="none" w:sz="0" w:space="0" w:color="auto"/>
        <w:left w:val="none" w:sz="0" w:space="0" w:color="auto"/>
        <w:bottom w:val="none" w:sz="0" w:space="0" w:color="auto"/>
        <w:right w:val="none" w:sz="0" w:space="0" w:color="auto"/>
      </w:divBdr>
    </w:div>
    <w:div w:id="1314064110">
      <w:bodyDiv w:val="1"/>
      <w:marLeft w:val="0"/>
      <w:marRight w:val="0"/>
      <w:marTop w:val="0"/>
      <w:marBottom w:val="0"/>
      <w:divBdr>
        <w:top w:val="none" w:sz="0" w:space="0" w:color="auto"/>
        <w:left w:val="none" w:sz="0" w:space="0" w:color="auto"/>
        <w:bottom w:val="none" w:sz="0" w:space="0" w:color="auto"/>
        <w:right w:val="none" w:sz="0" w:space="0" w:color="auto"/>
      </w:divBdr>
      <w:divsChild>
        <w:div w:id="2094550252">
          <w:marLeft w:val="274"/>
          <w:marRight w:val="0"/>
          <w:marTop w:val="0"/>
          <w:marBottom w:val="0"/>
          <w:divBdr>
            <w:top w:val="none" w:sz="0" w:space="0" w:color="auto"/>
            <w:left w:val="none" w:sz="0" w:space="0" w:color="auto"/>
            <w:bottom w:val="none" w:sz="0" w:space="0" w:color="auto"/>
            <w:right w:val="none" w:sz="0" w:space="0" w:color="auto"/>
          </w:divBdr>
        </w:div>
        <w:div w:id="678505902">
          <w:marLeft w:val="274"/>
          <w:marRight w:val="0"/>
          <w:marTop w:val="0"/>
          <w:marBottom w:val="0"/>
          <w:divBdr>
            <w:top w:val="none" w:sz="0" w:space="0" w:color="auto"/>
            <w:left w:val="none" w:sz="0" w:space="0" w:color="auto"/>
            <w:bottom w:val="none" w:sz="0" w:space="0" w:color="auto"/>
            <w:right w:val="none" w:sz="0" w:space="0" w:color="auto"/>
          </w:divBdr>
        </w:div>
        <w:div w:id="18048139">
          <w:marLeft w:val="274"/>
          <w:marRight w:val="0"/>
          <w:marTop w:val="0"/>
          <w:marBottom w:val="0"/>
          <w:divBdr>
            <w:top w:val="none" w:sz="0" w:space="0" w:color="auto"/>
            <w:left w:val="none" w:sz="0" w:space="0" w:color="auto"/>
            <w:bottom w:val="none" w:sz="0" w:space="0" w:color="auto"/>
            <w:right w:val="none" w:sz="0" w:space="0" w:color="auto"/>
          </w:divBdr>
        </w:div>
        <w:div w:id="547840877">
          <w:marLeft w:val="994"/>
          <w:marRight w:val="0"/>
          <w:marTop w:val="0"/>
          <w:marBottom w:val="0"/>
          <w:divBdr>
            <w:top w:val="none" w:sz="0" w:space="0" w:color="auto"/>
            <w:left w:val="none" w:sz="0" w:space="0" w:color="auto"/>
            <w:bottom w:val="none" w:sz="0" w:space="0" w:color="auto"/>
            <w:right w:val="none" w:sz="0" w:space="0" w:color="auto"/>
          </w:divBdr>
        </w:div>
        <w:div w:id="1046295237">
          <w:marLeft w:val="994"/>
          <w:marRight w:val="0"/>
          <w:marTop w:val="0"/>
          <w:marBottom w:val="0"/>
          <w:divBdr>
            <w:top w:val="none" w:sz="0" w:space="0" w:color="auto"/>
            <w:left w:val="none" w:sz="0" w:space="0" w:color="auto"/>
            <w:bottom w:val="none" w:sz="0" w:space="0" w:color="auto"/>
            <w:right w:val="none" w:sz="0" w:space="0" w:color="auto"/>
          </w:divBdr>
        </w:div>
        <w:div w:id="349456835">
          <w:marLeft w:val="274"/>
          <w:marRight w:val="0"/>
          <w:marTop w:val="0"/>
          <w:marBottom w:val="0"/>
          <w:divBdr>
            <w:top w:val="none" w:sz="0" w:space="0" w:color="auto"/>
            <w:left w:val="none" w:sz="0" w:space="0" w:color="auto"/>
            <w:bottom w:val="none" w:sz="0" w:space="0" w:color="auto"/>
            <w:right w:val="none" w:sz="0" w:space="0" w:color="auto"/>
          </w:divBdr>
        </w:div>
      </w:divsChild>
    </w:div>
    <w:div w:id="1372261599">
      <w:bodyDiv w:val="1"/>
      <w:marLeft w:val="0"/>
      <w:marRight w:val="0"/>
      <w:marTop w:val="0"/>
      <w:marBottom w:val="0"/>
      <w:divBdr>
        <w:top w:val="none" w:sz="0" w:space="0" w:color="auto"/>
        <w:left w:val="none" w:sz="0" w:space="0" w:color="auto"/>
        <w:bottom w:val="none" w:sz="0" w:space="0" w:color="auto"/>
        <w:right w:val="none" w:sz="0" w:space="0" w:color="auto"/>
      </w:divBdr>
    </w:div>
    <w:div w:id="1388141958">
      <w:bodyDiv w:val="1"/>
      <w:marLeft w:val="0"/>
      <w:marRight w:val="0"/>
      <w:marTop w:val="0"/>
      <w:marBottom w:val="0"/>
      <w:divBdr>
        <w:top w:val="none" w:sz="0" w:space="0" w:color="auto"/>
        <w:left w:val="none" w:sz="0" w:space="0" w:color="auto"/>
        <w:bottom w:val="none" w:sz="0" w:space="0" w:color="auto"/>
        <w:right w:val="none" w:sz="0" w:space="0" w:color="auto"/>
      </w:divBdr>
      <w:divsChild>
        <w:div w:id="1576863588">
          <w:marLeft w:val="446"/>
          <w:marRight w:val="0"/>
          <w:marTop w:val="60"/>
          <w:marBottom w:val="0"/>
          <w:divBdr>
            <w:top w:val="none" w:sz="0" w:space="0" w:color="auto"/>
            <w:left w:val="none" w:sz="0" w:space="0" w:color="auto"/>
            <w:bottom w:val="none" w:sz="0" w:space="0" w:color="auto"/>
            <w:right w:val="none" w:sz="0" w:space="0" w:color="auto"/>
          </w:divBdr>
        </w:div>
        <w:div w:id="2065593835">
          <w:marLeft w:val="446"/>
          <w:marRight w:val="0"/>
          <w:marTop w:val="60"/>
          <w:marBottom w:val="0"/>
          <w:divBdr>
            <w:top w:val="none" w:sz="0" w:space="0" w:color="auto"/>
            <w:left w:val="none" w:sz="0" w:space="0" w:color="auto"/>
            <w:bottom w:val="none" w:sz="0" w:space="0" w:color="auto"/>
            <w:right w:val="none" w:sz="0" w:space="0" w:color="auto"/>
          </w:divBdr>
        </w:div>
      </w:divsChild>
    </w:div>
    <w:div w:id="1421020468">
      <w:bodyDiv w:val="1"/>
      <w:marLeft w:val="0"/>
      <w:marRight w:val="0"/>
      <w:marTop w:val="0"/>
      <w:marBottom w:val="0"/>
      <w:divBdr>
        <w:top w:val="none" w:sz="0" w:space="0" w:color="auto"/>
        <w:left w:val="none" w:sz="0" w:space="0" w:color="auto"/>
        <w:bottom w:val="none" w:sz="0" w:space="0" w:color="auto"/>
        <w:right w:val="none" w:sz="0" w:space="0" w:color="auto"/>
      </w:divBdr>
      <w:divsChild>
        <w:div w:id="849299331">
          <w:marLeft w:val="274"/>
          <w:marRight w:val="0"/>
          <w:marTop w:val="0"/>
          <w:marBottom w:val="0"/>
          <w:divBdr>
            <w:top w:val="none" w:sz="0" w:space="0" w:color="auto"/>
            <w:left w:val="none" w:sz="0" w:space="0" w:color="auto"/>
            <w:bottom w:val="none" w:sz="0" w:space="0" w:color="auto"/>
            <w:right w:val="none" w:sz="0" w:space="0" w:color="auto"/>
          </w:divBdr>
        </w:div>
        <w:div w:id="694772798">
          <w:marLeft w:val="274"/>
          <w:marRight w:val="0"/>
          <w:marTop w:val="0"/>
          <w:marBottom w:val="0"/>
          <w:divBdr>
            <w:top w:val="none" w:sz="0" w:space="0" w:color="auto"/>
            <w:left w:val="none" w:sz="0" w:space="0" w:color="auto"/>
            <w:bottom w:val="none" w:sz="0" w:space="0" w:color="auto"/>
            <w:right w:val="none" w:sz="0" w:space="0" w:color="auto"/>
          </w:divBdr>
        </w:div>
        <w:div w:id="1619607232">
          <w:marLeft w:val="274"/>
          <w:marRight w:val="0"/>
          <w:marTop w:val="0"/>
          <w:marBottom w:val="0"/>
          <w:divBdr>
            <w:top w:val="none" w:sz="0" w:space="0" w:color="auto"/>
            <w:left w:val="none" w:sz="0" w:space="0" w:color="auto"/>
            <w:bottom w:val="none" w:sz="0" w:space="0" w:color="auto"/>
            <w:right w:val="none" w:sz="0" w:space="0" w:color="auto"/>
          </w:divBdr>
        </w:div>
      </w:divsChild>
    </w:div>
    <w:div w:id="1473474983">
      <w:bodyDiv w:val="1"/>
      <w:marLeft w:val="0"/>
      <w:marRight w:val="0"/>
      <w:marTop w:val="0"/>
      <w:marBottom w:val="0"/>
      <w:divBdr>
        <w:top w:val="none" w:sz="0" w:space="0" w:color="auto"/>
        <w:left w:val="none" w:sz="0" w:space="0" w:color="auto"/>
        <w:bottom w:val="none" w:sz="0" w:space="0" w:color="auto"/>
        <w:right w:val="none" w:sz="0" w:space="0" w:color="auto"/>
      </w:divBdr>
    </w:div>
    <w:div w:id="1491945645">
      <w:bodyDiv w:val="1"/>
      <w:marLeft w:val="0"/>
      <w:marRight w:val="0"/>
      <w:marTop w:val="0"/>
      <w:marBottom w:val="0"/>
      <w:divBdr>
        <w:top w:val="none" w:sz="0" w:space="0" w:color="auto"/>
        <w:left w:val="none" w:sz="0" w:space="0" w:color="auto"/>
        <w:bottom w:val="none" w:sz="0" w:space="0" w:color="auto"/>
        <w:right w:val="none" w:sz="0" w:space="0" w:color="auto"/>
      </w:divBdr>
    </w:div>
    <w:div w:id="1501653016">
      <w:bodyDiv w:val="1"/>
      <w:marLeft w:val="0"/>
      <w:marRight w:val="0"/>
      <w:marTop w:val="0"/>
      <w:marBottom w:val="0"/>
      <w:divBdr>
        <w:top w:val="none" w:sz="0" w:space="0" w:color="auto"/>
        <w:left w:val="none" w:sz="0" w:space="0" w:color="auto"/>
        <w:bottom w:val="none" w:sz="0" w:space="0" w:color="auto"/>
        <w:right w:val="none" w:sz="0" w:space="0" w:color="auto"/>
      </w:divBdr>
      <w:divsChild>
        <w:div w:id="1080181623">
          <w:marLeft w:val="0"/>
          <w:marRight w:val="0"/>
          <w:marTop w:val="0"/>
          <w:marBottom w:val="0"/>
          <w:divBdr>
            <w:top w:val="none" w:sz="0" w:space="0" w:color="auto"/>
            <w:left w:val="none" w:sz="0" w:space="0" w:color="auto"/>
            <w:bottom w:val="none" w:sz="0" w:space="0" w:color="auto"/>
            <w:right w:val="none" w:sz="0" w:space="0" w:color="auto"/>
          </w:divBdr>
          <w:divsChild>
            <w:div w:id="416942956">
              <w:marLeft w:val="0"/>
              <w:marRight w:val="0"/>
              <w:marTop w:val="0"/>
              <w:marBottom w:val="0"/>
              <w:divBdr>
                <w:top w:val="none" w:sz="0" w:space="0" w:color="auto"/>
                <w:left w:val="none" w:sz="0" w:space="0" w:color="auto"/>
                <w:bottom w:val="none" w:sz="0" w:space="0" w:color="auto"/>
                <w:right w:val="none" w:sz="0" w:space="0" w:color="auto"/>
              </w:divBdr>
              <w:divsChild>
                <w:div w:id="68507481">
                  <w:marLeft w:val="0"/>
                  <w:marRight w:val="0"/>
                  <w:marTop w:val="0"/>
                  <w:marBottom w:val="0"/>
                  <w:divBdr>
                    <w:top w:val="none" w:sz="0" w:space="0" w:color="auto"/>
                    <w:left w:val="none" w:sz="0" w:space="0" w:color="auto"/>
                    <w:bottom w:val="none" w:sz="0" w:space="0" w:color="auto"/>
                    <w:right w:val="none" w:sz="0" w:space="0" w:color="auto"/>
                  </w:divBdr>
                  <w:divsChild>
                    <w:div w:id="1656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8168">
      <w:bodyDiv w:val="1"/>
      <w:marLeft w:val="0"/>
      <w:marRight w:val="0"/>
      <w:marTop w:val="0"/>
      <w:marBottom w:val="0"/>
      <w:divBdr>
        <w:top w:val="none" w:sz="0" w:space="0" w:color="auto"/>
        <w:left w:val="none" w:sz="0" w:space="0" w:color="auto"/>
        <w:bottom w:val="none" w:sz="0" w:space="0" w:color="auto"/>
        <w:right w:val="none" w:sz="0" w:space="0" w:color="auto"/>
      </w:divBdr>
      <w:divsChild>
        <w:div w:id="460152491">
          <w:marLeft w:val="446"/>
          <w:marRight w:val="0"/>
          <w:marTop w:val="60"/>
          <w:marBottom w:val="0"/>
          <w:divBdr>
            <w:top w:val="none" w:sz="0" w:space="0" w:color="auto"/>
            <w:left w:val="none" w:sz="0" w:space="0" w:color="auto"/>
            <w:bottom w:val="none" w:sz="0" w:space="0" w:color="auto"/>
            <w:right w:val="none" w:sz="0" w:space="0" w:color="auto"/>
          </w:divBdr>
        </w:div>
      </w:divsChild>
    </w:div>
    <w:div w:id="1637029254">
      <w:bodyDiv w:val="1"/>
      <w:marLeft w:val="0"/>
      <w:marRight w:val="0"/>
      <w:marTop w:val="0"/>
      <w:marBottom w:val="0"/>
      <w:divBdr>
        <w:top w:val="none" w:sz="0" w:space="0" w:color="auto"/>
        <w:left w:val="none" w:sz="0" w:space="0" w:color="auto"/>
        <w:bottom w:val="none" w:sz="0" w:space="0" w:color="auto"/>
        <w:right w:val="none" w:sz="0" w:space="0" w:color="auto"/>
      </w:divBdr>
      <w:divsChild>
        <w:div w:id="1671103411">
          <w:marLeft w:val="446"/>
          <w:marRight w:val="0"/>
          <w:marTop w:val="60"/>
          <w:marBottom w:val="0"/>
          <w:divBdr>
            <w:top w:val="none" w:sz="0" w:space="0" w:color="auto"/>
            <w:left w:val="none" w:sz="0" w:space="0" w:color="auto"/>
            <w:bottom w:val="none" w:sz="0" w:space="0" w:color="auto"/>
            <w:right w:val="none" w:sz="0" w:space="0" w:color="auto"/>
          </w:divBdr>
        </w:div>
      </w:divsChild>
    </w:div>
    <w:div w:id="1673528283">
      <w:bodyDiv w:val="1"/>
      <w:marLeft w:val="0"/>
      <w:marRight w:val="0"/>
      <w:marTop w:val="0"/>
      <w:marBottom w:val="0"/>
      <w:divBdr>
        <w:top w:val="none" w:sz="0" w:space="0" w:color="auto"/>
        <w:left w:val="none" w:sz="0" w:space="0" w:color="auto"/>
        <w:bottom w:val="none" w:sz="0" w:space="0" w:color="auto"/>
        <w:right w:val="none" w:sz="0" w:space="0" w:color="auto"/>
      </w:divBdr>
    </w:div>
    <w:div w:id="1675067081">
      <w:bodyDiv w:val="1"/>
      <w:marLeft w:val="0"/>
      <w:marRight w:val="0"/>
      <w:marTop w:val="0"/>
      <w:marBottom w:val="0"/>
      <w:divBdr>
        <w:top w:val="none" w:sz="0" w:space="0" w:color="auto"/>
        <w:left w:val="none" w:sz="0" w:space="0" w:color="auto"/>
        <w:bottom w:val="none" w:sz="0" w:space="0" w:color="auto"/>
        <w:right w:val="none" w:sz="0" w:space="0" w:color="auto"/>
      </w:divBdr>
    </w:div>
    <w:div w:id="1734155224">
      <w:bodyDiv w:val="1"/>
      <w:marLeft w:val="0"/>
      <w:marRight w:val="0"/>
      <w:marTop w:val="0"/>
      <w:marBottom w:val="0"/>
      <w:divBdr>
        <w:top w:val="none" w:sz="0" w:space="0" w:color="auto"/>
        <w:left w:val="none" w:sz="0" w:space="0" w:color="auto"/>
        <w:bottom w:val="none" w:sz="0" w:space="0" w:color="auto"/>
        <w:right w:val="none" w:sz="0" w:space="0" w:color="auto"/>
      </w:divBdr>
    </w:div>
    <w:div w:id="1819178799">
      <w:bodyDiv w:val="1"/>
      <w:marLeft w:val="0"/>
      <w:marRight w:val="0"/>
      <w:marTop w:val="0"/>
      <w:marBottom w:val="0"/>
      <w:divBdr>
        <w:top w:val="none" w:sz="0" w:space="0" w:color="auto"/>
        <w:left w:val="none" w:sz="0" w:space="0" w:color="auto"/>
        <w:bottom w:val="none" w:sz="0" w:space="0" w:color="auto"/>
        <w:right w:val="none" w:sz="0" w:space="0" w:color="auto"/>
      </w:divBdr>
      <w:divsChild>
        <w:div w:id="1790779183">
          <w:marLeft w:val="274"/>
          <w:marRight w:val="0"/>
          <w:marTop w:val="0"/>
          <w:marBottom w:val="0"/>
          <w:divBdr>
            <w:top w:val="none" w:sz="0" w:space="0" w:color="auto"/>
            <w:left w:val="none" w:sz="0" w:space="0" w:color="auto"/>
            <w:bottom w:val="none" w:sz="0" w:space="0" w:color="auto"/>
            <w:right w:val="none" w:sz="0" w:space="0" w:color="auto"/>
          </w:divBdr>
        </w:div>
      </w:divsChild>
    </w:div>
    <w:div w:id="1838691297">
      <w:bodyDiv w:val="1"/>
      <w:marLeft w:val="0"/>
      <w:marRight w:val="0"/>
      <w:marTop w:val="0"/>
      <w:marBottom w:val="0"/>
      <w:divBdr>
        <w:top w:val="none" w:sz="0" w:space="0" w:color="auto"/>
        <w:left w:val="none" w:sz="0" w:space="0" w:color="auto"/>
        <w:bottom w:val="none" w:sz="0" w:space="0" w:color="auto"/>
        <w:right w:val="none" w:sz="0" w:space="0" w:color="auto"/>
      </w:divBdr>
      <w:divsChild>
        <w:div w:id="219750499">
          <w:marLeft w:val="446"/>
          <w:marRight w:val="0"/>
          <w:marTop w:val="60"/>
          <w:marBottom w:val="0"/>
          <w:divBdr>
            <w:top w:val="none" w:sz="0" w:space="0" w:color="auto"/>
            <w:left w:val="none" w:sz="0" w:space="0" w:color="auto"/>
            <w:bottom w:val="none" w:sz="0" w:space="0" w:color="auto"/>
            <w:right w:val="none" w:sz="0" w:space="0" w:color="auto"/>
          </w:divBdr>
        </w:div>
        <w:div w:id="1653605839">
          <w:marLeft w:val="446"/>
          <w:marRight w:val="0"/>
          <w:marTop w:val="60"/>
          <w:marBottom w:val="0"/>
          <w:divBdr>
            <w:top w:val="none" w:sz="0" w:space="0" w:color="auto"/>
            <w:left w:val="none" w:sz="0" w:space="0" w:color="auto"/>
            <w:bottom w:val="none" w:sz="0" w:space="0" w:color="auto"/>
            <w:right w:val="none" w:sz="0" w:space="0" w:color="auto"/>
          </w:divBdr>
        </w:div>
      </w:divsChild>
    </w:div>
    <w:div w:id="1906261724">
      <w:bodyDiv w:val="1"/>
      <w:marLeft w:val="0"/>
      <w:marRight w:val="0"/>
      <w:marTop w:val="0"/>
      <w:marBottom w:val="0"/>
      <w:divBdr>
        <w:top w:val="none" w:sz="0" w:space="0" w:color="auto"/>
        <w:left w:val="none" w:sz="0" w:space="0" w:color="auto"/>
        <w:bottom w:val="none" w:sz="0" w:space="0" w:color="auto"/>
        <w:right w:val="none" w:sz="0" w:space="0" w:color="auto"/>
      </w:divBdr>
      <w:divsChild>
        <w:div w:id="958218314">
          <w:marLeft w:val="446"/>
          <w:marRight w:val="0"/>
          <w:marTop w:val="60"/>
          <w:marBottom w:val="0"/>
          <w:divBdr>
            <w:top w:val="none" w:sz="0" w:space="0" w:color="auto"/>
            <w:left w:val="none" w:sz="0" w:space="0" w:color="auto"/>
            <w:bottom w:val="none" w:sz="0" w:space="0" w:color="auto"/>
            <w:right w:val="none" w:sz="0" w:space="0" w:color="auto"/>
          </w:divBdr>
        </w:div>
        <w:div w:id="455875305">
          <w:marLeft w:val="446"/>
          <w:marRight w:val="0"/>
          <w:marTop w:val="60"/>
          <w:marBottom w:val="0"/>
          <w:divBdr>
            <w:top w:val="none" w:sz="0" w:space="0" w:color="auto"/>
            <w:left w:val="none" w:sz="0" w:space="0" w:color="auto"/>
            <w:bottom w:val="none" w:sz="0" w:space="0" w:color="auto"/>
            <w:right w:val="none" w:sz="0" w:space="0" w:color="auto"/>
          </w:divBdr>
        </w:div>
      </w:divsChild>
    </w:div>
    <w:div w:id="2007899312">
      <w:bodyDiv w:val="1"/>
      <w:marLeft w:val="0"/>
      <w:marRight w:val="0"/>
      <w:marTop w:val="0"/>
      <w:marBottom w:val="0"/>
      <w:divBdr>
        <w:top w:val="none" w:sz="0" w:space="0" w:color="auto"/>
        <w:left w:val="none" w:sz="0" w:space="0" w:color="auto"/>
        <w:bottom w:val="none" w:sz="0" w:space="0" w:color="auto"/>
        <w:right w:val="none" w:sz="0" w:space="0" w:color="auto"/>
      </w:divBdr>
      <w:divsChild>
        <w:div w:id="255749377">
          <w:marLeft w:val="274"/>
          <w:marRight w:val="0"/>
          <w:marTop w:val="0"/>
          <w:marBottom w:val="0"/>
          <w:divBdr>
            <w:top w:val="none" w:sz="0" w:space="0" w:color="auto"/>
            <w:left w:val="none" w:sz="0" w:space="0" w:color="auto"/>
            <w:bottom w:val="none" w:sz="0" w:space="0" w:color="auto"/>
            <w:right w:val="none" w:sz="0" w:space="0" w:color="auto"/>
          </w:divBdr>
        </w:div>
      </w:divsChild>
    </w:div>
    <w:div w:id="2080979053">
      <w:bodyDiv w:val="1"/>
      <w:marLeft w:val="0"/>
      <w:marRight w:val="0"/>
      <w:marTop w:val="0"/>
      <w:marBottom w:val="0"/>
      <w:divBdr>
        <w:top w:val="none" w:sz="0" w:space="0" w:color="auto"/>
        <w:left w:val="none" w:sz="0" w:space="0" w:color="auto"/>
        <w:bottom w:val="none" w:sz="0" w:space="0" w:color="auto"/>
        <w:right w:val="none" w:sz="0" w:space="0" w:color="auto"/>
      </w:divBdr>
    </w:div>
    <w:div w:id="2094669079">
      <w:bodyDiv w:val="1"/>
      <w:marLeft w:val="0"/>
      <w:marRight w:val="0"/>
      <w:marTop w:val="0"/>
      <w:marBottom w:val="0"/>
      <w:divBdr>
        <w:top w:val="none" w:sz="0" w:space="0" w:color="auto"/>
        <w:left w:val="none" w:sz="0" w:space="0" w:color="auto"/>
        <w:bottom w:val="none" w:sz="0" w:space="0" w:color="auto"/>
        <w:right w:val="none" w:sz="0" w:space="0" w:color="auto"/>
      </w:divBdr>
      <w:divsChild>
        <w:div w:id="782456394">
          <w:marLeft w:val="274"/>
          <w:marRight w:val="0"/>
          <w:marTop w:val="0"/>
          <w:marBottom w:val="0"/>
          <w:divBdr>
            <w:top w:val="none" w:sz="0" w:space="0" w:color="auto"/>
            <w:left w:val="none" w:sz="0" w:space="0" w:color="auto"/>
            <w:bottom w:val="none" w:sz="0" w:space="0" w:color="auto"/>
            <w:right w:val="none" w:sz="0" w:space="0" w:color="auto"/>
          </w:divBdr>
        </w:div>
        <w:div w:id="1412703048">
          <w:marLeft w:val="274"/>
          <w:marRight w:val="0"/>
          <w:marTop w:val="0"/>
          <w:marBottom w:val="0"/>
          <w:divBdr>
            <w:top w:val="none" w:sz="0" w:space="0" w:color="auto"/>
            <w:left w:val="none" w:sz="0" w:space="0" w:color="auto"/>
            <w:bottom w:val="none" w:sz="0" w:space="0" w:color="auto"/>
            <w:right w:val="none" w:sz="0" w:space="0" w:color="auto"/>
          </w:divBdr>
        </w:div>
        <w:div w:id="581332689">
          <w:marLeft w:val="274"/>
          <w:marRight w:val="0"/>
          <w:marTop w:val="0"/>
          <w:marBottom w:val="0"/>
          <w:divBdr>
            <w:top w:val="none" w:sz="0" w:space="0" w:color="auto"/>
            <w:left w:val="none" w:sz="0" w:space="0" w:color="auto"/>
            <w:bottom w:val="none" w:sz="0" w:space="0" w:color="auto"/>
            <w:right w:val="none" w:sz="0" w:space="0" w:color="auto"/>
          </w:divBdr>
        </w:div>
        <w:div w:id="1184973715">
          <w:marLeft w:val="274"/>
          <w:marRight w:val="0"/>
          <w:marTop w:val="0"/>
          <w:marBottom w:val="0"/>
          <w:divBdr>
            <w:top w:val="none" w:sz="0" w:space="0" w:color="auto"/>
            <w:left w:val="none" w:sz="0" w:space="0" w:color="auto"/>
            <w:bottom w:val="none" w:sz="0" w:space="0" w:color="auto"/>
            <w:right w:val="none" w:sz="0" w:space="0" w:color="auto"/>
          </w:divBdr>
        </w:div>
      </w:divsChild>
    </w:div>
    <w:div w:id="2114862603">
      <w:bodyDiv w:val="1"/>
      <w:marLeft w:val="0"/>
      <w:marRight w:val="0"/>
      <w:marTop w:val="0"/>
      <w:marBottom w:val="0"/>
      <w:divBdr>
        <w:top w:val="none" w:sz="0" w:space="0" w:color="auto"/>
        <w:left w:val="none" w:sz="0" w:space="0" w:color="auto"/>
        <w:bottom w:val="none" w:sz="0" w:space="0" w:color="auto"/>
        <w:right w:val="none" w:sz="0" w:space="0" w:color="auto"/>
      </w:divBdr>
      <w:divsChild>
        <w:div w:id="278336583">
          <w:marLeft w:val="274"/>
          <w:marRight w:val="0"/>
          <w:marTop w:val="0"/>
          <w:marBottom w:val="0"/>
          <w:divBdr>
            <w:top w:val="none" w:sz="0" w:space="0" w:color="auto"/>
            <w:left w:val="none" w:sz="0" w:space="0" w:color="auto"/>
            <w:bottom w:val="none" w:sz="0" w:space="0" w:color="auto"/>
            <w:right w:val="none" w:sz="0" w:space="0" w:color="auto"/>
          </w:divBdr>
        </w:div>
      </w:divsChild>
    </w:div>
    <w:div w:id="21334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diagramLayout" Target="diagrams/layout1.xml"/><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55" Type="http://schemas.openxmlformats.org/officeDocument/2006/relationships/image" Target="media/image7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diagramLayout" Target="diagrams/layout6.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diagramLayout" Target="diagrams/layout5.xml"/><Relationship Id="rId54"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diagramData" Target="diagrams/data6.xml"/><Relationship Id="rId53" Type="http://schemas.openxmlformats.org/officeDocument/2006/relationships/image" Target="media/image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07/relationships/diagramDrawing" Target="diagrams/drawing6.xml"/><Relationship Id="rId57" Type="http://schemas.openxmlformats.org/officeDocument/2006/relationships/image" Target="media/image90.png"/><Relationship Id="rId61"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image" Target="media/image40.png"/><Relationship Id="rId6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diagramColors" Target="diagrams/colors6.xml"/><Relationship Id="rId56" Type="http://schemas.openxmlformats.org/officeDocument/2006/relationships/image" Target="media/image80.png"/><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treasury.qld.gov.au/publications-resources/project-assessment-framework/paf-policy-overview.pdf" TargetMode="External"/><Relationship Id="rId1" Type="http://schemas.openxmlformats.org/officeDocument/2006/relationships/hyperlink" Target="http://infrastructureaustralia.gov.au/projects/files/Assessment_Framework_Detailed_Technical_Guidance.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solidFill>
          <a:srgbClr val="92D050"/>
        </a:solidFill>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chemeClr val="accent3"/>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rgbClr val="92D050"/>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62EE9788-0E9B-45A5-8E53-1B463FC4C442}" srcId="{AF432E69-395C-4221-9998-5FC84380EB53}" destId="{889151D9-DAAA-4865-B021-7A0B0F6CCB28}" srcOrd="2" destOrd="0" parTransId="{92ECE055-A8B3-4E47-BB31-490BC667F42B}" sibTransId="{7A8B7233-6338-42CE-ACAB-BB247F42F6A9}"/>
    <dgm:cxn modelId="{386E4C4D-F920-4D9E-9E98-8B6018320D7D}" srcId="{AF432E69-395C-4221-9998-5FC84380EB53}" destId="{B9C3F7B6-7A42-4CB1-9AE3-346B6F048972}" srcOrd="3" destOrd="0" parTransId="{DE5B523E-86D6-4A8C-8292-6E2C035A0A5B}" sibTransId="{DFD3386E-FBB8-484C-AA99-A29400053CA0}"/>
    <dgm:cxn modelId="{A56C8307-C6C3-46D5-A867-62CE932716A7}" srcId="{AF432E69-395C-4221-9998-5FC84380EB53}" destId="{684B0581-5C51-4BEE-97A4-2A976929252E}" srcOrd="4" destOrd="0" parTransId="{B9E8D17C-66A6-4A81-9E56-6DB0C13F0AFD}" sibTransId="{AAC1B969-60DF-49E4-98C5-4E2B5B87819E}"/>
    <dgm:cxn modelId="{46DFA616-7EFB-4B76-A45B-6CDEE57F7AD3}" type="presOf" srcId="{44B35A18-35A2-499F-9312-AC7F016E0E37}" destId="{A8A81B8F-2667-48EC-BF85-D9CE408B0D1B}" srcOrd="0" destOrd="0" presId="urn:microsoft.com/office/officeart/2005/8/layout/chevron1"/>
    <dgm:cxn modelId="{A7A11FB0-8FA8-44A1-91B4-DE722ECEE972}" type="presOf" srcId="{5F2E80A0-C425-48C9-BE2A-64048871C3D3}" destId="{83A8ECE5-7240-4B45-960E-68AB5598BA10}" srcOrd="0" destOrd="0" presId="urn:microsoft.com/office/officeart/2005/8/layout/chevron1"/>
    <dgm:cxn modelId="{1E02E7FA-0845-439F-8C25-1A1F8A913B28}" type="presOf" srcId="{684B0581-5C51-4BEE-97A4-2A976929252E}" destId="{BA65A3F2-7FF9-4B29-9C1C-7FB7C33E0166}" srcOrd="0" destOrd="0" presId="urn:microsoft.com/office/officeart/2005/8/layout/chevron1"/>
    <dgm:cxn modelId="{FD7F4764-F4FD-462A-A05B-112FB4809E18}" srcId="{AF432E69-395C-4221-9998-5FC84380EB53}" destId="{44B35A18-35A2-499F-9312-AC7F016E0E37}" srcOrd="1" destOrd="0" parTransId="{E398C2F9-3E5A-4D30-8168-25AF8E841415}" sibTransId="{570FFD2B-6DE2-4A69-BB5F-141CD252B5F5}"/>
    <dgm:cxn modelId="{BD0DC784-E837-4D8D-A399-1C3D15EA0A25}" type="presOf" srcId="{B9C3F7B6-7A42-4CB1-9AE3-346B6F048972}" destId="{B34A159B-157D-480A-AA13-FDCD5333C00A}" srcOrd="0" destOrd="0" presId="urn:microsoft.com/office/officeart/2005/8/layout/chevron1"/>
    <dgm:cxn modelId="{A969031D-74B1-4D7D-8ACC-8FF02FB16D74}" type="presOf" srcId="{889151D9-DAAA-4865-B021-7A0B0F6CCB28}" destId="{6196B538-8E67-4BED-92AF-49294411D500}" srcOrd="0" destOrd="0" presId="urn:microsoft.com/office/officeart/2005/8/layout/chevron1"/>
    <dgm:cxn modelId="{239D0E68-A3C4-49D3-988F-9A830E34B810}" srcId="{AF432E69-395C-4221-9998-5FC84380EB53}" destId="{5F2E80A0-C425-48C9-BE2A-64048871C3D3}" srcOrd="0" destOrd="0" parTransId="{58E0646A-ECF1-4075-BC2D-56DD0EFC8829}" sibTransId="{2D96E51B-99C1-48FB-A558-7E7989995D24}"/>
    <dgm:cxn modelId="{3EADE7B0-77A6-4F62-A2CC-0284F857815D}" type="presOf" srcId="{AF432E69-395C-4221-9998-5FC84380EB53}" destId="{06944C7B-B6A6-4F00-9F97-47398F75D900}" srcOrd="0" destOrd="0" presId="urn:microsoft.com/office/officeart/2005/8/layout/chevron1"/>
    <dgm:cxn modelId="{14B29361-893D-4F48-B534-42390B3541F4}" type="presParOf" srcId="{06944C7B-B6A6-4F00-9F97-47398F75D900}" destId="{83A8ECE5-7240-4B45-960E-68AB5598BA10}" srcOrd="0" destOrd="0" presId="urn:microsoft.com/office/officeart/2005/8/layout/chevron1"/>
    <dgm:cxn modelId="{5191EE6C-283C-4279-BA69-E93716DFFB7A}" type="presParOf" srcId="{06944C7B-B6A6-4F00-9F97-47398F75D900}" destId="{847FF299-E3ED-467A-BF62-6238E4679194}" srcOrd="1" destOrd="0" presId="urn:microsoft.com/office/officeart/2005/8/layout/chevron1"/>
    <dgm:cxn modelId="{D3B9414B-DC7B-47B9-BBF4-7DA5346C43AB}" type="presParOf" srcId="{06944C7B-B6A6-4F00-9F97-47398F75D900}" destId="{A8A81B8F-2667-48EC-BF85-D9CE408B0D1B}" srcOrd="2" destOrd="0" presId="urn:microsoft.com/office/officeart/2005/8/layout/chevron1"/>
    <dgm:cxn modelId="{E6B4F503-3043-4C4D-863C-865E5114465B}" type="presParOf" srcId="{06944C7B-B6A6-4F00-9F97-47398F75D900}" destId="{BF0EBC7E-49BE-4DEA-99AA-D5F296F665B3}" srcOrd="3" destOrd="0" presId="urn:microsoft.com/office/officeart/2005/8/layout/chevron1"/>
    <dgm:cxn modelId="{DCEC4EF6-34F4-4DDB-85DC-E3A67A595108}" type="presParOf" srcId="{06944C7B-B6A6-4F00-9F97-47398F75D900}" destId="{6196B538-8E67-4BED-92AF-49294411D500}" srcOrd="4" destOrd="0" presId="urn:microsoft.com/office/officeart/2005/8/layout/chevron1"/>
    <dgm:cxn modelId="{D3A53118-616E-4A71-89CF-57A9EF20BFD5}" type="presParOf" srcId="{06944C7B-B6A6-4F00-9F97-47398F75D900}" destId="{9E8ED1C7-921A-470F-BBAC-6469167B547B}" srcOrd="5" destOrd="0" presId="urn:microsoft.com/office/officeart/2005/8/layout/chevron1"/>
    <dgm:cxn modelId="{EF210EB6-E039-468F-9FE0-AB6E70220665}" type="presParOf" srcId="{06944C7B-B6A6-4F00-9F97-47398F75D900}" destId="{B34A159B-157D-480A-AA13-FDCD5333C00A}" srcOrd="6" destOrd="0" presId="urn:microsoft.com/office/officeart/2005/8/layout/chevron1"/>
    <dgm:cxn modelId="{DCBD2E5C-98E5-4820-B1F8-979D0D391391}" type="presParOf" srcId="{06944C7B-B6A6-4F00-9F97-47398F75D900}" destId="{71EC3EE8-39BC-45CC-8047-435F62BEE144}" srcOrd="7" destOrd="0" presId="urn:microsoft.com/office/officeart/2005/8/layout/chevron1"/>
    <dgm:cxn modelId="{641E8590-2178-4C0A-A12D-63239882ED8A}" type="presParOf" srcId="{06944C7B-B6A6-4F00-9F97-47398F75D900}" destId="{BA65A3F2-7FF9-4B29-9C1C-7FB7C33E0166}" srcOrd="8" destOrd="0" presId="urn:microsoft.com/office/officeart/2005/8/layout/chevron1"/>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solidFill>
          <a:schemeClr val="accent1"/>
        </a:solidFill>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solidFill>
          <a:schemeClr val="accent1"/>
        </a:solidFill>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rgbClr val="92D050"/>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rgbClr val="92D050"/>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62EE9788-0E9B-45A5-8E53-1B463FC4C442}" srcId="{AF432E69-395C-4221-9998-5FC84380EB53}" destId="{889151D9-DAAA-4865-B021-7A0B0F6CCB28}" srcOrd="2" destOrd="0" parTransId="{92ECE055-A8B3-4E47-BB31-490BC667F42B}" sibTransId="{7A8B7233-6338-42CE-ACAB-BB247F42F6A9}"/>
    <dgm:cxn modelId="{2C761408-E618-402A-A415-EF41602F96D3}" type="presOf" srcId="{5F2E80A0-C425-48C9-BE2A-64048871C3D3}" destId="{83A8ECE5-7240-4B45-960E-68AB5598BA10}" srcOrd="0" destOrd="0" presId="urn:microsoft.com/office/officeart/2005/8/layout/chevron1"/>
    <dgm:cxn modelId="{386E4C4D-F920-4D9E-9E98-8B6018320D7D}" srcId="{AF432E69-395C-4221-9998-5FC84380EB53}" destId="{B9C3F7B6-7A42-4CB1-9AE3-346B6F048972}" srcOrd="3" destOrd="0" parTransId="{DE5B523E-86D6-4A8C-8292-6E2C035A0A5B}" sibTransId="{DFD3386E-FBB8-484C-AA99-A29400053CA0}"/>
    <dgm:cxn modelId="{D1AC4DF1-79F8-4172-8DD1-694D0DCC05E6}" type="presOf" srcId="{44B35A18-35A2-499F-9312-AC7F016E0E37}" destId="{A8A81B8F-2667-48EC-BF85-D9CE408B0D1B}" srcOrd="0" destOrd="0" presId="urn:microsoft.com/office/officeart/2005/8/layout/chevron1"/>
    <dgm:cxn modelId="{A56C8307-C6C3-46D5-A867-62CE932716A7}" srcId="{AF432E69-395C-4221-9998-5FC84380EB53}" destId="{684B0581-5C51-4BEE-97A4-2A976929252E}" srcOrd="4" destOrd="0" parTransId="{B9E8D17C-66A6-4A81-9E56-6DB0C13F0AFD}" sibTransId="{AAC1B969-60DF-49E4-98C5-4E2B5B87819E}"/>
    <dgm:cxn modelId="{DB42C561-51E5-4674-8018-34AAD649421E}" type="presOf" srcId="{AF432E69-395C-4221-9998-5FC84380EB53}" destId="{06944C7B-B6A6-4F00-9F97-47398F75D900}" srcOrd="0" destOrd="0" presId="urn:microsoft.com/office/officeart/2005/8/layout/chevron1"/>
    <dgm:cxn modelId="{FD7F4764-F4FD-462A-A05B-112FB4809E18}" srcId="{AF432E69-395C-4221-9998-5FC84380EB53}" destId="{44B35A18-35A2-499F-9312-AC7F016E0E37}" srcOrd="1" destOrd="0" parTransId="{E398C2F9-3E5A-4D30-8168-25AF8E841415}" sibTransId="{570FFD2B-6DE2-4A69-BB5F-141CD252B5F5}"/>
    <dgm:cxn modelId="{C8664141-8838-45F0-AA59-FBFE974CC6AF}" type="presOf" srcId="{889151D9-DAAA-4865-B021-7A0B0F6CCB28}" destId="{6196B538-8E67-4BED-92AF-49294411D500}" srcOrd="0" destOrd="0" presId="urn:microsoft.com/office/officeart/2005/8/layout/chevron1"/>
    <dgm:cxn modelId="{239D0E68-A3C4-49D3-988F-9A830E34B810}" srcId="{AF432E69-395C-4221-9998-5FC84380EB53}" destId="{5F2E80A0-C425-48C9-BE2A-64048871C3D3}" srcOrd="0" destOrd="0" parTransId="{58E0646A-ECF1-4075-BC2D-56DD0EFC8829}" sibTransId="{2D96E51B-99C1-48FB-A558-7E7989995D24}"/>
    <dgm:cxn modelId="{68C670DA-278F-4AB7-A934-F38C67FCEF20}" type="presOf" srcId="{B9C3F7B6-7A42-4CB1-9AE3-346B6F048972}" destId="{B34A159B-157D-480A-AA13-FDCD5333C00A}" srcOrd="0" destOrd="0" presId="urn:microsoft.com/office/officeart/2005/8/layout/chevron1"/>
    <dgm:cxn modelId="{ED6710B4-4787-44CB-9EA2-202F53CD453F}" type="presOf" srcId="{684B0581-5C51-4BEE-97A4-2A976929252E}" destId="{BA65A3F2-7FF9-4B29-9C1C-7FB7C33E0166}" srcOrd="0" destOrd="0" presId="urn:microsoft.com/office/officeart/2005/8/layout/chevron1"/>
    <dgm:cxn modelId="{B20D4B84-B71E-4E92-B582-37BAEF27C15E}" type="presParOf" srcId="{06944C7B-B6A6-4F00-9F97-47398F75D900}" destId="{83A8ECE5-7240-4B45-960E-68AB5598BA10}" srcOrd="0" destOrd="0" presId="urn:microsoft.com/office/officeart/2005/8/layout/chevron1"/>
    <dgm:cxn modelId="{6AD07287-A5EE-43F8-A297-8E6FAEDEB851}" type="presParOf" srcId="{06944C7B-B6A6-4F00-9F97-47398F75D900}" destId="{847FF299-E3ED-467A-BF62-6238E4679194}" srcOrd="1" destOrd="0" presId="urn:microsoft.com/office/officeart/2005/8/layout/chevron1"/>
    <dgm:cxn modelId="{331E75B8-223F-41FB-869F-0A5C73E311A2}" type="presParOf" srcId="{06944C7B-B6A6-4F00-9F97-47398F75D900}" destId="{A8A81B8F-2667-48EC-BF85-D9CE408B0D1B}" srcOrd="2" destOrd="0" presId="urn:microsoft.com/office/officeart/2005/8/layout/chevron1"/>
    <dgm:cxn modelId="{15E8A013-010B-4C44-A585-C6E4933A9129}" type="presParOf" srcId="{06944C7B-B6A6-4F00-9F97-47398F75D900}" destId="{BF0EBC7E-49BE-4DEA-99AA-D5F296F665B3}" srcOrd="3" destOrd="0" presId="urn:microsoft.com/office/officeart/2005/8/layout/chevron1"/>
    <dgm:cxn modelId="{541D0FDD-A253-4985-9D46-0AD2636F5A74}" type="presParOf" srcId="{06944C7B-B6A6-4F00-9F97-47398F75D900}" destId="{6196B538-8E67-4BED-92AF-49294411D500}" srcOrd="4" destOrd="0" presId="urn:microsoft.com/office/officeart/2005/8/layout/chevron1"/>
    <dgm:cxn modelId="{7C013375-A5D7-4803-AA17-B874FC1D1EAC}" type="presParOf" srcId="{06944C7B-B6A6-4F00-9F97-47398F75D900}" destId="{9E8ED1C7-921A-470F-BBAC-6469167B547B}" srcOrd="5" destOrd="0" presId="urn:microsoft.com/office/officeart/2005/8/layout/chevron1"/>
    <dgm:cxn modelId="{39C2FCDC-6DFF-44D6-BB5E-11DA1E788F81}" type="presParOf" srcId="{06944C7B-B6A6-4F00-9F97-47398F75D900}" destId="{B34A159B-157D-480A-AA13-FDCD5333C00A}" srcOrd="6" destOrd="0" presId="urn:microsoft.com/office/officeart/2005/8/layout/chevron1"/>
    <dgm:cxn modelId="{934972F5-5FE9-48CD-ACF5-4998A04515DF}" type="presParOf" srcId="{06944C7B-B6A6-4F00-9F97-47398F75D900}" destId="{71EC3EE8-39BC-45CC-8047-435F62BEE144}" srcOrd="7" destOrd="0" presId="urn:microsoft.com/office/officeart/2005/8/layout/chevron1"/>
    <dgm:cxn modelId="{E484C33D-3898-48F6-AB02-DFF1E4B4CE78}" type="presParOf" srcId="{06944C7B-B6A6-4F00-9F97-47398F75D900}" destId="{BA65A3F2-7FF9-4B29-9C1C-7FB7C33E0166}" srcOrd="8"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chemeClr val="accent3"/>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chemeClr val="accent1"/>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94AE1FA4-26C6-4BB7-9C85-9D8DED2515B1}" type="presOf" srcId="{684B0581-5C51-4BEE-97A4-2A976929252E}" destId="{BA65A3F2-7FF9-4B29-9C1C-7FB7C33E0166}" srcOrd="0" destOrd="0" presId="urn:microsoft.com/office/officeart/2005/8/layout/chevron1"/>
    <dgm:cxn modelId="{62EE9788-0E9B-45A5-8E53-1B463FC4C442}" srcId="{AF432E69-395C-4221-9998-5FC84380EB53}" destId="{889151D9-DAAA-4865-B021-7A0B0F6CCB28}" srcOrd="2" destOrd="0" parTransId="{92ECE055-A8B3-4E47-BB31-490BC667F42B}" sibTransId="{7A8B7233-6338-42CE-ACAB-BB247F42F6A9}"/>
    <dgm:cxn modelId="{386E4C4D-F920-4D9E-9E98-8B6018320D7D}" srcId="{AF432E69-395C-4221-9998-5FC84380EB53}" destId="{B9C3F7B6-7A42-4CB1-9AE3-346B6F048972}" srcOrd="3" destOrd="0" parTransId="{DE5B523E-86D6-4A8C-8292-6E2C035A0A5B}" sibTransId="{DFD3386E-FBB8-484C-AA99-A29400053CA0}"/>
    <dgm:cxn modelId="{B6695FC8-F7D8-489F-9B47-916CCFFB2C29}" type="presOf" srcId="{AF432E69-395C-4221-9998-5FC84380EB53}" destId="{06944C7B-B6A6-4F00-9F97-47398F75D900}" srcOrd="0" destOrd="0" presId="urn:microsoft.com/office/officeart/2005/8/layout/chevron1"/>
    <dgm:cxn modelId="{E92DFDDD-A8D4-4872-B3F7-BD085D6F4645}" type="presOf" srcId="{44B35A18-35A2-499F-9312-AC7F016E0E37}" destId="{A8A81B8F-2667-48EC-BF85-D9CE408B0D1B}" srcOrd="0" destOrd="0" presId="urn:microsoft.com/office/officeart/2005/8/layout/chevron1"/>
    <dgm:cxn modelId="{A56C8307-C6C3-46D5-A867-62CE932716A7}" srcId="{AF432E69-395C-4221-9998-5FC84380EB53}" destId="{684B0581-5C51-4BEE-97A4-2A976929252E}" srcOrd="4" destOrd="0" parTransId="{B9E8D17C-66A6-4A81-9E56-6DB0C13F0AFD}" sibTransId="{AAC1B969-60DF-49E4-98C5-4E2B5B87819E}"/>
    <dgm:cxn modelId="{290D64C9-D18C-4400-A857-AE77DE85B3B7}" type="presOf" srcId="{889151D9-DAAA-4865-B021-7A0B0F6CCB28}" destId="{6196B538-8E67-4BED-92AF-49294411D500}" srcOrd="0" destOrd="0" presId="urn:microsoft.com/office/officeart/2005/8/layout/chevron1"/>
    <dgm:cxn modelId="{4B5F9FB3-A41E-4B06-896D-CEBD416022CC}" type="presOf" srcId="{B9C3F7B6-7A42-4CB1-9AE3-346B6F048972}" destId="{B34A159B-157D-480A-AA13-FDCD5333C00A}" srcOrd="0" destOrd="0" presId="urn:microsoft.com/office/officeart/2005/8/layout/chevron1"/>
    <dgm:cxn modelId="{FD7F4764-F4FD-462A-A05B-112FB4809E18}" srcId="{AF432E69-395C-4221-9998-5FC84380EB53}" destId="{44B35A18-35A2-499F-9312-AC7F016E0E37}" srcOrd="1" destOrd="0" parTransId="{E398C2F9-3E5A-4D30-8168-25AF8E841415}" sibTransId="{570FFD2B-6DE2-4A69-BB5F-141CD252B5F5}"/>
    <dgm:cxn modelId="{239D0E68-A3C4-49D3-988F-9A830E34B810}" srcId="{AF432E69-395C-4221-9998-5FC84380EB53}" destId="{5F2E80A0-C425-48C9-BE2A-64048871C3D3}" srcOrd="0" destOrd="0" parTransId="{58E0646A-ECF1-4075-BC2D-56DD0EFC8829}" sibTransId="{2D96E51B-99C1-48FB-A558-7E7989995D24}"/>
    <dgm:cxn modelId="{6FF09810-4470-4F19-92DC-F3F1B07F6C7A}" type="presOf" srcId="{5F2E80A0-C425-48C9-BE2A-64048871C3D3}" destId="{83A8ECE5-7240-4B45-960E-68AB5598BA10}" srcOrd="0" destOrd="0" presId="urn:microsoft.com/office/officeart/2005/8/layout/chevron1"/>
    <dgm:cxn modelId="{F29D6A66-F7DB-4DED-9981-51778AC82343}" type="presParOf" srcId="{06944C7B-B6A6-4F00-9F97-47398F75D900}" destId="{83A8ECE5-7240-4B45-960E-68AB5598BA10}" srcOrd="0" destOrd="0" presId="urn:microsoft.com/office/officeart/2005/8/layout/chevron1"/>
    <dgm:cxn modelId="{70CC9C13-496D-4505-A77C-73436D2B99CE}" type="presParOf" srcId="{06944C7B-B6A6-4F00-9F97-47398F75D900}" destId="{847FF299-E3ED-467A-BF62-6238E4679194}" srcOrd="1" destOrd="0" presId="urn:microsoft.com/office/officeart/2005/8/layout/chevron1"/>
    <dgm:cxn modelId="{D9E80586-324F-44AC-B68A-E3D35F29239F}" type="presParOf" srcId="{06944C7B-B6A6-4F00-9F97-47398F75D900}" destId="{A8A81B8F-2667-48EC-BF85-D9CE408B0D1B}" srcOrd="2" destOrd="0" presId="urn:microsoft.com/office/officeart/2005/8/layout/chevron1"/>
    <dgm:cxn modelId="{F4BD0CBE-24F4-436C-A656-A5FCAE1D9A27}" type="presParOf" srcId="{06944C7B-B6A6-4F00-9F97-47398F75D900}" destId="{BF0EBC7E-49BE-4DEA-99AA-D5F296F665B3}" srcOrd="3" destOrd="0" presId="urn:microsoft.com/office/officeart/2005/8/layout/chevron1"/>
    <dgm:cxn modelId="{18E4B0AD-3C1A-4E84-9AD9-B6BF29EF77D5}" type="presParOf" srcId="{06944C7B-B6A6-4F00-9F97-47398F75D900}" destId="{6196B538-8E67-4BED-92AF-49294411D500}" srcOrd="4" destOrd="0" presId="urn:microsoft.com/office/officeart/2005/8/layout/chevron1"/>
    <dgm:cxn modelId="{89E6268A-AA75-4443-9821-CE38060FDBC9}" type="presParOf" srcId="{06944C7B-B6A6-4F00-9F97-47398F75D900}" destId="{9E8ED1C7-921A-470F-BBAC-6469167B547B}" srcOrd="5" destOrd="0" presId="urn:microsoft.com/office/officeart/2005/8/layout/chevron1"/>
    <dgm:cxn modelId="{56D35947-BE5D-42AE-8810-E060FA62C20C}" type="presParOf" srcId="{06944C7B-B6A6-4F00-9F97-47398F75D900}" destId="{B34A159B-157D-480A-AA13-FDCD5333C00A}" srcOrd="6" destOrd="0" presId="urn:microsoft.com/office/officeart/2005/8/layout/chevron1"/>
    <dgm:cxn modelId="{3351A776-93B2-4712-8B62-0B4E704A7DCB}" type="presParOf" srcId="{06944C7B-B6A6-4F00-9F97-47398F75D900}" destId="{71EC3EE8-39BC-45CC-8047-435F62BEE144}" srcOrd="7" destOrd="0" presId="urn:microsoft.com/office/officeart/2005/8/layout/chevron1"/>
    <dgm:cxn modelId="{6088C0F3-8075-4FE8-8774-30B00C799851}" type="presParOf" srcId="{06944C7B-B6A6-4F00-9F97-47398F75D900}" destId="{BA65A3F2-7FF9-4B29-9C1C-7FB7C33E0166}" srcOrd="8"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solidFill>
          <a:schemeClr val="accent3"/>
        </a:solidFill>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solidFill>
          <a:srgbClr val="92D050"/>
        </a:solidFill>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chemeClr val="accent1"/>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chemeClr val="accent1"/>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62EE9788-0E9B-45A5-8E53-1B463FC4C442}" srcId="{AF432E69-395C-4221-9998-5FC84380EB53}" destId="{889151D9-DAAA-4865-B021-7A0B0F6CCB28}" srcOrd="2" destOrd="0" parTransId="{92ECE055-A8B3-4E47-BB31-490BC667F42B}" sibTransId="{7A8B7233-6338-42CE-ACAB-BB247F42F6A9}"/>
    <dgm:cxn modelId="{386E4C4D-F920-4D9E-9E98-8B6018320D7D}" srcId="{AF432E69-395C-4221-9998-5FC84380EB53}" destId="{B9C3F7B6-7A42-4CB1-9AE3-346B6F048972}" srcOrd="3" destOrd="0" parTransId="{DE5B523E-86D6-4A8C-8292-6E2C035A0A5B}" sibTransId="{DFD3386E-FBB8-484C-AA99-A29400053CA0}"/>
    <dgm:cxn modelId="{F0764D16-F5CE-4B2D-BA4D-2CFB0651879C}" type="presOf" srcId="{889151D9-DAAA-4865-B021-7A0B0F6CCB28}" destId="{6196B538-8E67-4BED-92AF-49294411D500}" srcOrd="0" destOrd="0" presId="urn:microsoft.com/office/officeart/2005/8/layout/chevron1"/>
    <dgm:cxn modelId="{F862C518-E1FE-43F3-B3E8-3963413903E6}" type="presOf" srcId="{B9C3F7B6-7A42-4CB1-9AE3-346B6F048972}" destId="{B34A159B-157D-480A-AA13-FDCD5333C00A}" srcOrd="0" destOrd="0" presId="urn:microsoft.com/office/officeart/2005/8/layout/chevron1"/>
    <dgm:cxn modelId="{A56C8307-C6C3-46D5-A867-62CE932716A7}" srcId="{AF432E69-395C-4221-9998-5FC84380EB53}" destId="{684B0581-5C51-4BEE-97A4-2A976929252E}" srcOrd="4" destOrd="0" parTransId="{B9E8D17C-66A6-4A81-9E56-6DB0C13F0AFD}" sibTransId="{AAC1B969-60DF-49E4-98C5-4E2B5B87819E}"/>
    <dgm:cxn modelId="{7BCA19CB-F7A1-4490-8232-FA1EA7D0E5C7}" type="presOf" srcId="{44B35A18-35A2-499F-9312-AC7F016E0E37}" destId="{A8A81B8F-2667-48EC-BF85-D9CE408B0D1B}" srcOrd="0" destOrd="0" presId="urn:microsoft.com/office/officeart/2005/8/layout/chevron1"/>
    <dgm:cxn modelId="{2E89CBA0-38C9-44C2-9048-FBE873676436}" type="presOf" srcId="{684B0581-5C51-4BEE-97A4-2A976929252E}" destId="{BA65A3F2-7FF9-4B29-9C1C-7FB7C33E0166}" srcOrd="0" destOrd="0" presId="urn:microsoft.com/office/officeart/2005/8/layout/chevron1"/>
    <dgm:cxn modelId="{E6CCA7AF-DFE0-4324-B43D-41E45604E590}" type="presOf" srcId="{5F2E80A0-C425-48C9-BE2A-64048871C3D3}" destId="{83A8ECE5-7240-4B45-960E-68AB5598BA10}" srcOrd="0" destOrd="0" presId="urn:microsoft.com/office/officeart/2005/8/layout/chevron1"/>
    <dgm:cxn modelId="{FD7F4764-F4FD-462A-A05B-112FB4809E18}" srcId="{AF432E69-395C-4221-9998-5FC84380EB53}" destId="{44B35A18-35A2-499F-9312-AC7F016E0E37}" srcOrd="1" destOrd="0" parTransId="{E398C2F9-3E5A-4D30-8168-25AF8E841415}" sibTransId="{570FFD2B-6DE2-4A69-BB5F-141CD252B5F5}"/>
    <dgm:cxn modelId="{239D0E68-A3C4-49D3-988F-9A830E34B810}" srcId="{AF432E69-395C-4221-9998-5FC84380EB53}" destId="{5F2E80A0-C425-48C9-BE2A-64048871C3D3}" srcOrd="0" destOrd="0" parTransId="{58E0646A-ECF1-4075-BC2D-56DD0EFC8829}" sibTransId="{2D96E51B-99C1-48FB-A558-7E7989995D24}"/>
    <dgm:cxn modelId="{B241EBD2-EDD3-4A50-A45D-651C2A1A561C}" type="presOf" srcId="{AF432E69-395C-4221-9998-5FC84380EB53}" destId="{06944C7B-B6A6-4F00-9F97-47398F75D900}" srcOrd="0" destOrd="0" presId="urn:microsoft.com/office/officeart/2005/8/layout/chevron1"/>
    <dgm:cxn modelId="{1A9AD312-A4CC-4784-889E-CFE0001E3624}" type="presParOf" srcId="{06944C7B-B6A6-4F00-9F97-47398F75D900}" destId="{83A8ECE5-7240-4B45-960E-68AB5598BA10}" srcOrd="0" destOrd="0" presId="urn:microsoft.com/office/officeart/2005/8/layout/chevron1"/>
    <dgm:cxn modelId="{A92FC805-B1F5-4964-AFFA-B7D3FECCAE19}" type="presParOf" srcId="{06944C7B-B6A6-4F00-9F97-47398F75D900}" destId="{847FF299-E3ED-467A-BF62-6238E4679194}" srcOrd="1" destOrd="0" presId="urn:microsoft.com/office/officeart/2005/8/layout/chevron1"/>
    <dgm:cxn modelId="{A821BB1C-04CA-43BA-9427-58D0A2C42CB3}" type="presParOf" srcId="{06944C7B-B6A6-4F00-9F97-47398F75D900}" destId="{A8A81B8F-2667-48EC-BF85-D9CE408B0D1B}" srcOrd="2" destOrd="0" presId="urn:microsoft.com/office/officeart/2005/8/layout/chevron1"/>
    <dgm:cxn modelId="{5CEC2075-2A07-4D67-ACAF-B6CBD21D0EF2}" type="presParOf" srcId="{06944C7B-B6A6-4F00-9F97-47398F75D900}" destId="{BF0EBC7E-49BE-4DEA-99AA-D5F296F665B3}" srcOrd="3" destOrd="0" presId="urn:microsoft.com/office/officeart/2005/8/layout/chevron1"/>
    <dgm:cxn modelId="{141F5A12-44D9-4857-85CA-9A1445EEE0A2}" type="presParOf" srcId="{06944C7B-B6A6-4F00-9F97-47398F75D900}" destId="{6196B538-8E67-4BED-92AF-49294411D500}" srcOrd="4" destOrd="0" presId="urn:microsoft.com/office/officeart/2005/8/layout/chevron1"/>
    <dgm:cxn modelId="{64FCFA7B-B581-4104-805E-0447413F60C0}" type="presParOf" srcId="{06944C7B-B6A6-4F00-9F97-47398F75D900}" destId="{9E8ED1C7-921A-470F-BBAC-6469167B547B}" srcOrd="5" destOrd="0" presId="urn:microsoft.com/office/officeart/2005/8/layout/chevron1"/>
    <dgm:cxn modelId="{641CAF73-1D41-422A-8359-605465EEE079}" type="presParOf" srcId="{06944C7B-B6A6-4F00-9F97-47398F75D900}" destId="{B34A159B-157D-480A-AA13-FDCD5333C00A}" srcOrd="6" destOrd="0" presId="urn:microsoft.com/office/officeart/2005/8/layout/chevron1"/>
    <dgm:cxn modelId="{A9473068-01D1-4C19-B337-2625F93B2F09}" type="presParOf" srcId="{06944C7B-B6A6-4F00-9F97-47398F75D900}" destId="{71EC3EE8-39BC-45CC-8047-435F62BEE144}" srcOrd="7" destOrd="0" presId="urn:microsoft.com/office/officeart/2005/8/layout/chevron1"/>
    <dgm:cxn modelId="{D13A8CFB-E966-4973-AEB7-BD643E0777BA}" type="presParOf" srcId="{06944C7B-B6A6-4F00-9F97-47398F75D900}" destId="{BA65A3F2-7FF9-4B29-9C1C-7FB7C33E0166}"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chemeClr val="accent1"/>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chemeClr val="accent1"/>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386E4C4D-F920-4D9E-9E98-8B6018320D7D}" srcId="{AF432E69-395C-4221-9998-5FC84380EB53}" destId="{B9C3F7B6-7A42-4CB1-9AE3-346B6F048972}" srcOrd="3" destOrd="0" parTransId="{DE5B523E-86D6-4A8C-8292-6E2C035A0A5B}" sibTransId="{DFD3386E-FBB8-484C-AA99-A29400053CA0}"/>
    <dgm:cxn modelId="{FD7F4764-F4FD-462A-A05B-112FB4809E18}" srcId="{AF432E69-395C-4221-9998-5FC84380EB53}" destId="{44B35A18-35A2-499F-9312-AC7F016E0E37}" srcOrd="1" destOrd="0" parTransId="{E398C2F9-3E5A-4D30-8168-25AF8E841415}" sibTransId="{570FFD2B-6DE2-4A69-BB5F-141CD252B5F5}"/>
    <dgm:cxn modelId="{97FECDF5-9FAA-4239-AE42-F251FAF9E3FE}" type="presOf" srcId="{5F2E80A0-C425-48C9-BE2A-64048871C3D3}" destId="{83A8ECE5-7240-4B45-960E-68AB5598BA10}" srcOrd="0" destOrd="0" presId="urn:microsoft.com/office/officeart/2005/8/layout/chevron1"/>
    <dgm:cxn modelId="{FBD29F86-98D3-4A0A-AB02-C1B95C2D310C}" type="presOf" srcId="{684B0581-5C51-4BEE-97A4-2A976929252E}" destId="{BA65A3F2-7FF9-4B29-9C1C-7FB7C33E0166}" srcOrd="0" destOrd="0" presId="urn:microsoft.com/office/officeart/2005/8/layout/chevron1"/>
    <dgm:cxn modelId="{62EE9788-0E9B-45A5-8E53-1B463FC4C442}" srcId="{AF432E69-395C-4221-9998-5FC84380EB53}" destId="{889151D9-DAAA-4865-B021-7A0B0F6CCB28}" srcOrd="2" destOrd="0" parTransId="{92ECE055-A8B3-4E47-BB31-490BC667F42B}" sibTransId="{7A8B7233-6338-42CE-ACAB-BB247F42F6A9}"/>
    <dgm:cxn modelId="{DB037B75-4901-4408-9901-F66660B03307}" type="presOf" srcId="{889151D9-DAAA-4865-B021-7A0B0F6CCB28}" destId="{6196B538-8E67-4BED-92AF-49294411D500}" srcOrd="0" destOrd="0" presId="urn:microsoft.com/office/officeart/2005/8/layout/chevron1"/>
    <dgm:cxn modelId="{A56C8307-C6C3-46D5-A867-62CE932716A7}" srcId="{AF432E69-395C-4221-9998-5FC84380EB53}" destId="{684B0581-5C51-4BEE-97A4-2A976929252E}" srcOrd="4" destOrd="0" parTransId="{B9E8D17C-66A6-4A81-9E56-6DB0C13F0AFD}" sibTransId="{AAC1B969-60DF-49E4-98C5-4E2B5B87819E}"/>
    <dgm:cxn modelId="{239D0E68-A3C4-49D3-988F-9A830E34B810}" srcId="{AF432E69-395C-4221-9998-5FC84380EB53}" destId="{5F2E80A0-C425-48C9-BE2A-64048871C3D3}" srcOrd="0" destOrd="0" parTransId="{58E0646A-ECF1-4075-BC2D-56DD0EFC8829}" sibTransId="{2D96E51B-99C1-48FB-A558-7E7989995D24}"/>
    <dgm:cxn modelId="{8CB9B8D9-C9A8-4491-B41F-4BCE5D01BE92}" type="presOf" srcId="{AF432E69-395C-4221-9998-5FC84380EB53}" destId="{06944C7B-B6A6-4F00-9F97-47398F75D900}" srcOrd="0" destOrd="0" presId="urn:microsoft.com/office/officeart/2005/8/layout/chevron1"/>
    <dgm:cxn modelId="{8F5D2F7B-26C0-48FB-886E-8FDF39875174}" type="presOf" srcId="{44B35A18-35A2-499F-9312-AC7F016E0E37}" destId="{A8A81B8F-2667-48EC-BF85-D9CE408B0D1B}" srcOrd="0" destOrd="0" presId="urn:microsoft.com/office/officeart/2005/8/layout/chevron1"/>
    <dgm:cxn modelId="{909AD342-C80B-4038-BD07-0F63CBAD1668}" type="presOf" srcId="{B9C3F7B6-7A42-4CB1-9AE3-346B6F048972}" destId="{B34A159B-157D-480A-AA13-FDCD5333C00A}" srcOrd="0" destOrd="0" presId="urn:microsoft.com/office/officeart/2005/8/layout/chevron1"/>
    <dgm:cxn modelId="{9430BCC7-1B22-45DB-B7A0-D40E187CE7DB}" type="presParOf" srcId="{06944C7B-B6A6-4F00-9F97-47398F75D900}" destId="{83A8ECE5-7240-4B45-960E-68AB5598BA10}" srcOrd="0" destOrd="0" presId="urn:microsoft.com/office/officeart/2005/8/layout/chevron1"/>
    <dgm:cxn modelId="{C959D668-29DF-49CD-9B4F-211DAB16FF54}" type="presParOf" srcId="{06944C7B-B6A6-4F00-9F97-47398F75D900}" destId="{847FF299-E3ED-467A-BF62-6238E4679194}" srcOrd="1" destOrd="0" presId="urn:microsoft.com/office/officeart/2005/8/layout/chevron1"/>
    <dgm:cxn modelId="{4E7FB241-3D3E-4BFE-8644-15B3671E80DF}" type="presParOf" srcId="{06944C7B-B6A6-4F00-9F97-47398F75D900}" destId="{A8A81B8F-2667-48EC-BF85-D9CE408B0D1B}" srcOrd="2" destOrd="0" presId="urn:microsoft.com/office/officeart/2005/8/layout/chevron1"/>
    <dgm:cxn modelId="{1113B1D6-48D6-4872-815B-91642EFA84B3}" type="presParOf" srcId="{06944C7B-B6A6-4F00-9F97-47398F75D900}" destId="{BF0EBC7E-49BE-4DEA-99AA-D5F296F665B3}" srcOrd="3" destOrd="0" presId="urn:microsoft.com/office/officeart/2005/8/layout/chevron1"/>
    <dgm:cxn modelId="{E03E7ACA-3709-4DC5-BC6B-4186F31929C2}" type="presParOf" srcId="{06944C7B-B6A6-4F00-9F97-47398F75D900}" destId="{6196B538-8E67-4BED-92AF-49294411D500}" srcOrd="4" destOrd="0" presId="urn:microsoft.com/office/officeart/2005/8/layout/chevron1"/>
    <dgm:cxn modelId="{CA908417-8A47-497A-8470-19BCB931148B}" type="presParOf" srcId="{06944C7B-B6A6-4F00-9F97-47398F75D900}" destId="{9E8ED1C7-921A-470F-BBAC-6469167B547B}" srcOrd="5" destOrd="0" presId="urn:microsoft.com/office/officeart/2005/8/layout/chevron1"/>
    <dgm:cxn modelId="{8A0FF524-C486-4DC1-B19E-A3B88619C02B}" type="presParOf" srcId="{06944C7B-B6A6-4F00-9F97-47398F75D900}" destId="{B34A159B-157D-480A-AA13-FDCD5333C00A}" srcOrd="6" destOrd="0" presId="urn:microsoft.com/office/officeart/2005/8/layout/chevron1"/>
    <dgm:cxn modelId="{E2B0F02A-B8DB-468F-A3FF-B2205A04C968}" type="presParOf" srcId="{06944C7B-B6A6-4F00-9F97-47398F75D900}" destId="{71EC3EE8-39BC-45CC-8047-435F62BEE144}" srcOrd="7" destOrd="0" presId="urn:microsoft.com/office/officeart/2005/8/layout/chevron1"/>
    <dgm:cxn modelId="{11703E3F-B287-44AD-B97C-A7ADC5E8C778}" type="presParOf" srcId="{06944C7B-B6A6-4F00-9F97-47398F75D900}" destId="{BA65A3F2-7FF9-4B29-9C1C-7FB7C33E0166}" srcOrd="8"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F432E69-395C-4221-9998-5FC84380EB53}" type="doc">
      <dgm:prSet loTypeId="urn:microsoft.com/office/officeart/2005/8/layout/chevron1" loCatId="process" qsTypeId="urn:microsoft.com/office/officeart/2005/8/quickstyle/simple1" qsCatId="simple" csTypeId="urn:microsoft.com/office/officeart/2005/8/colors/accent1_2" csCatId="accent1" phldr="1"/>
      <dgm:spPr/>
    </dgm:pt>
    <dgm:pt modelId="{889151D9-DAAA-4865-B021-7A0B0F6CCB28}">
      <dgm:prSet phldrT="[Text]"/>
      <dgm:spPr>
        <a:solidFill>
          <a:schemeClr val="accent1"/>
        </a:solidFill>
        <a:ln>
          <a:noFill/>
        </a:ln>
      </dgm:spPr>
      <dgm:t>
        <a:bodyPr/>
        <a:lstStyle/>
        <a:p>
          <a:r>
            <a:rPr lang="en-AU"/>
            <a:t>  </a:t>
          </a:r>
        </a:p>
      </dgm:t>
    </dgm:pt>
    <dgm:pt modelId="{92ECE055-A8B3-4E47-BB31-490BC667F42B}" type="parTrans" cxnId="{62EE9788-0E9B-45A5-8E53-1B463FC4C442}">
      <dgm:prSet/>
      <dgm:spPr/>
      <dgm:t>
        <a:bodyPr/>
        <a:lstStyle/>
        <a:p>
          <a:endParaRPr lang="en-AU"/>
        </a:p>
      </dgm:t>
    </dgm:pt>
    <dgm:pt modelId="{7A8B7233-6338-42CE-ACAB-BB247F42F6A9}" type="sibTrans" cxnId="{62EE9788-0E9B-45A5-8E53-1B463FC4C442}">
      <dgm:prSet/>
      <dgm:spPr/>
      <dgm:t>
        <a:bodyPr/>
        <a:lstStyle/>
        <a:p>
          <a:endParaRPr lang="en-AU"/>
        </a:p>
      </dgm:t>
    </dgm:pt>
    <dgm:pt modelId="{44B35A18-35A2-499F-9312-AC7F016E0E37}">
      <dgm:prSet phldrT="[Text]"/>
      <dgm:spPr>
        <a:solidFill>
          <a:srgbClr val="92D050"/>
        </a:solidFill>
        <a:ln>
          <a:noFill/>
        </a:ln>
      </dgm:spPr>
      <dgm:t>
        <a:bodyPr/>
        <a:lstStyle/>
        <a:p>
          <a:r>
            <a:rPr lang="en-AU"/>
            <a:t> </a:t>
          </a:r>
        </a:p>
      </dgm:t>
    </dgm:pt>
    <dgm:pt modelId="{E398C2F9-3E5A-4D30-8168-25AF8E841415}" type="parTrans" cxnId="{FD7F4764-F4FD-462A-A05B-112FB4809E18}">
      <dgm:prSet/>
      <dgm:spPr/>
      <dgm:t>
        <a:bodyPr/>
        <a:lstStyle/>
        <a:p>
          <a:endParaRPr lang="en-AU"/>
        </a:p>
      </dgm:t>
    </dgm:pt>
    <dgm:pt modelId="{570FFD2B-6DE2-4A69-BB5F-141CD252B5F5}" type="sibTrans" cxnId="{FD7F4764-F4FD-462A-A05B-112FB4809E18}">
      <dgm:prSet/>
      <dgm:spPr/>
      <dgm:t>
        <a:bodyPr/>
        <a:lstStyle/>
        <a:p>
          <a:endParaRPr lang="en-AU"/>
        </a:p>
      </dgm:t>
    </dgm:pt>
    <dgm:pt modelId="{5F2E80A0-C425-48C9-BE2A-64048871C3D3}">
      <dgm:prSet phldrT="[Text]"/>
      <dgm:spPr>
        <a:solidFill>
          <a:srgbClr val="92D050"/>
        </a:solidFill>
        <a:ln>
          <a:noFill/>
        </a:ln>
      </dgm:spPr>
      <dgm:t>
        <a:bodyPr/>
        <a:lstStyle/>
        <a:p>
          <a:r>
            <a:rPr lang="en-AU"/>
            <a:t> </a:t>
          </a:r>
        </a:p>
      </dgm:t>
    </dgm:pt>
    <dgm:pt modelId="{58E0646A-ECF1-4075-BC2D-56DD0EFC8829}" type="parTrans" cxnId="{239D0E68-A3C4-49D3-988F-9A830E34B810}">
      <dgm:prSet/>
      <dgm:spPr/>
      <dgm:t>
        <a:bodyPr/>
        <a:lstStyle/>
        <a:p>
          <a:endParaRPr lang="en-AU"/>
        </a:p>
      </dgm:t>
    </dgm:pt>
    <dgm:pt modelId="{2D96E51B-99C1-48FB-A558-7E7989995D24}" type="sibTrans" cxnId="{239D0E68-A3C4-49D3-988F-9A830E34B810}">
      <dgm:prSet/>
      <dgm:spPr/>
      <dgm:t>
        <a:bodyPr/>
        <a:lstStyle/>
        <a:p>
          <a:endParaRPr lang="en-AU"/>
        </a:p>
      </dgm:t>
    </dgm:pt>
    <dgm:pt modelId="{684B0581-5C51-4BEE-97A4-2A976929252E}">
      <dgm:prSet phldrT="[Text]"/>
      <dgm:spPr>
        <a:solidFill>
          <a:schemeClr val="accent3"/>
        </a:solidFill>
        <a:ln>
          <a:noFill/>
        </a:ln>
      </dgm:spPr>
      <dgm:t>
        <a:bodyPr/>
        <a:lstStyle/>
        <a:p>
          <a:r>
            <a:rPr lang="en-AU"/>
            <a:t> </a:t>
          </a:r>
        </a:p>
      </dgm:t>
    </dgm:pt>
    <dgm:pt modelId="{B9E8D17C-66A6-4A81-9E56-6DB0C13F0AFD}" type="parTrans" cxnId="{A56C8307-C6C3-46D5-A867-62CE932716A7}">
      <dgm:prSet/>
      <dgm:spPr/>
      <dgm:t>
        <a:bodyPr/>
        <a:lstStyle/>
        <a:p>
          <a:endParaRPr lang="en-AU"/>
        </a:p>
      </dgm:t>
    </dgm:pt>
    <dgm:pt modelId="{AAC1B969-60DF-49E4-98C5-4E2B5B87819E}" type="sibTrans" cxnId="{A56C8307-C6C3-46D5-A867-62CE932716A7}">
      <dgm:prSet/>
      <dgm:spPr/>
      <dgm:t>
        <a:bodyPr/>
        <a:lstStyle/>
        <a:p>
          <a:endParaRPr lang="en-AU"/>
        </a:p>
      </dgm:t>
    </dgm:pt>
    <dgm:pt modelId="{B9C3F7B6-7A42-4CB1-9AE3-346B6F048972}">
      <dgm:prSet phldrT="[Text]"/>
      <dgm:spPr>
        <a:solidFill>
          <a:schemeClr val="accent1"/>
        </a:solidFill>
        <a:ln>
          <a:noFill/>
        </a:ln>
      </dgm:spPr>
      <dgm:t>
        <a:bodyPr/>
        <a:lstStyle/>
        <a:p>
          <a:r>
            <a:rPr lang="en-AU"/>
            <a:t> </a:t>
          </a:r>
        </a:p>
      </dgm:t>
    </dgm:pt>
    <dgm:pt modelId="{DE5B523E-86D6-4A8C-8292-6E2C035A0A5B}" type="parTrans" cxnId="{386E4C4D-F920-4D9E-9E98-8B6018320D7D}">
      <dgm:prSet/>
      <dgm:spPr/>
      <dgm:t>
        <a:bodyPr/>
        <a:lstStyle/>
        <a:p>
          <a:endParaRPr lang="en-AU"/>
        </a:p>
      </dgm:t>
    </dgm:pt>
    <dgm:pt modelId="{DFD3386E-FBB8-484C-AA99-A29400053CA0}" type="sibTrans" cxnId="{386E4C4D-F920-4D9E-9E98-8B6018320D7D}">
      <dgm:prSet/>
      <dgm:spPr/>
      <dgm:t>
        <a:bodyPr/>
        <a:lstStyle/>
        <a:p>
          <a:endParaRPr lang="en-AU"/>
        </a:p>
      </dgm:t>
    </dgm:pt>
    <dgm:pt modelId="{06944C7B-B6A6-4F00-9F97-47398F75D900}" type="pres">
      <dgm:prSet presAssocID="{AF432E69-395C-4221-9998-5FC84380EB53}" presName="Name0" presStyleCnt="0">
        <dgm:presLayoutVars>
          <dgm:dir/>
          <dgm:animLvl val="lvl"/>
          <dgm:resizeHandles val="exact"/>
        </dgm:presLayoutVars>
      </dgm:prSet>
      <dgm:spPr/>
    </dgm:pt>
    <dgm:pt modelId="{83A8ECE5-7240-4B45-960E-68AB5598BA10}" type="pres">
      <dgm:prSet presAssocID="{5F2E80A0-C425-48C9-BE2A-64048871C3D3}" presName="parTxOnly" presStyleLbl="node1" presStyleIdx="0" presStyleCnt="5">
        <dgm:presLayoutVars>
          <dgm:chMax val="0"/>
          <dgm:chPref val="0"/>
          <dgm:bulletEnabled val="1"/>
        </dgm:presLayoutVars>
      </dgm:prSet>
      <dgm:spPr/>
      <dgm:t>
        <a:bodyPr/>
        <a:lstStyle/>
        <a:p>
          <a:endParaRPr lang="en-US"/>
        </a:p>
      </dgm:t>
    </dgm:pt>
    <dgm:pt modelId="{847FF299-E3ED-467A-BF62-6238E4679194}" type="pres">
      <dgm:prSet presAssocID="{2D96E51B-99C1-48FB-A558-7E7989995D24}" presName="parTxOnlySpace" presStyleCnt="0"/>
      <dgm:spPr/>
    </dgm:pt>
    <dgm:pt modelId="{A8A81B8F-2667-48EC-BF85-D9CE408B0D1B}" type="pres">
      <dgm:prSet presAssocID="{44B35A18-35A2-499F-9312-AC7F016E0E37}" presName="parTxOnly" presStyleLbl="node1" presStyleIdx="1" presStyleCnt="5">
        <dgm:presLayoutVars>
          <dgm:chMax val="0"/>
          <dgm:chPref val="0"/>
          <dgm:bulletEnabled val="1"/>
        </dgm:presLayoutVars>
      </dgm:prSet>
      <dgm:spPr/>
      <dgm:t>
        <a:bodyPr/>
        <a:lstStyle/>
        <a:p>
          <a:endParaRPr lang="en-US"/>
        </a:p>
      </dgm:t>
    </dgm:pt>
    <dgm:pt modelId="{BF0EBC7E-49BE-4DEA-99AA-D5F296F665B3}" type="pres">
      <dgm:prSet presAssocID="{570FFD2B-6DE2-4A69-BB5F-141CD252B5F5}" presName="parTxOnlySpace" presStyleCnt="0"/>
      <dgm:spPr/>
    </dgm:pt>
    <dgm:pt modelId="{6196B538-8E67-4BED-92AF-49294411D500}" type="pres">
      <dgm:prSet presAssocID="{889151D9-DAAA-4865-B021-7A0B0F6CCB28}" presName="parTxOnly" presStyleLbl="node1" presStyleIdx="2" presStyleCnt="5">
        <dgm:presLayoutVars>
          <dgm:chMax val="0"/>
          <dgm:chPref val="0"/>
          <dgm:bulletEnabled val="1"/>
        </dgm:presLayoutVars>
      </dgm:prSet>
      <dgm:spPr/>
      <dgm:t>
        <a:bodyPr/>
        <a:lstStyle/>
        <a:p>
          <a:endParaRPr lang="en-US"/>
        </a:p>
      </dgm:t>
    </dgm:pt>
    <dgm:pt modelId="{9E8ED1C7-921A-470F-BBAC-6469167B547B}" type="pres">
      <dgm:prSet presAssocID="{7A8B7233-6338-42CE-ACAB-BB247F42F6A9}" presName="parTxOnlySpace" presStyleCnt="0"/>
      <dgm:spPr/>
    </dgm:pt>
    <dgm:pt modelId="{B34A159B-157D-480A-AA13-FDCD5333C00A}" type="pres">
      <dgm:prSet presAssocID="{B9C3F7B6-7A42-4CB1-9AE3-346B6F048972}" presName="parTxOnly" presStyleLbl="node1" presStyleIdx="3" presStyleCnt="5">
        <dgm:presLayoutVars>
          <dgm:chMax val="0"/>
          <dgm:chPref val="0"/>
          <dgm:bulletEnabled val="1"/>
        </dgm:presLayoutVars>
      </dgm:prSet>
      <dgm:spPr/>
      <dgm:t>
        <a:bodyPr/>
        <a:lstStyle/>
        <a:p>
          <a:endParaRPr lang="en-US"/>
        </a:p>
      </dgm:t>
    </dgm:pt>
    <dgm:pt modelId="{71EC3EE8-39BC-45CC-8047-435F62BEE144}" type="pres">
      <dgm:prSet presAssocID="{DFD3386E-FBB8-484C-AA99-A29400053CA0}" presName="parTxOnlySpace" presStyleCnt="0"/>
      <dgm:spPr/>
    </dgm:pt>
    <dgm:pt modelId="{BA65A3F2-7FF9-4B29-9C1C-7FB7C33E0166}" type="pres">
      <dgm:prSet presAssocID="{684B0581-5C51-4BEE-97A4-2A976929252E}" presName="parTxOnly" presStyleLbl="node1" presStyleIdx="4" presStyleCnt="5">
        <dgm:presLayoutVars>
          <dgm:chMax val="0"/>
          <dgm:chPref val="0"/>
          <dgm:bulletEnabled val="1"/>
        </dgm:presLayoutVars>
      </dgm:prSet>
      <dgm:spPr/>
      <dgm:t>
        <a:bodyPr/>
        <a:lstStyle/>
        <a:p>
          <a:endParaRPr lang="en-US"/>
        </a:p>
      </dgm:t>
    </dgm:pt>
  </dgm:ptLst>
  <dgm:cxnLst>
    <dgm:cxn modelId="{386E4C4D-F920-4D9E-9E98-8B6018320D7D}" srcId="{AF432E69-395C-4221-9998-5FC84380EB53}" destId="{B9C3F7B6-7A42-4CB1-9AE3-346B6F048972}" srcOrd="3" destOrd="0" parTransId="{DE5B523E-86D6-4A8C-8292-6E2C035A0A5B}" sibTransId="{DFD3386E-FBB8-484C-AA99-A29400053CA0}"/>
    <dgm:cxn modelId="{FD7F4764-F4FD-462A-A05B-112FB4809E18}" srcId="{AF432E69-395C-4221-9998-5FC84380EB53}" destId="{44B35A18-35A2-499F-9312-AC7F016E0E37}" srcOrd="1" destOrd="0" parTransId="{E398C2F9-3E5A-4D30-8168-25AF8E841415}" sibTransId="{570FFD2B-6DE2-4A69-BB5F-141CD252B5F5}"/>
    <dgm:cxn modelId="{9F79BD37-BE9C-4C7A-80C1-645A6752F0D3}" type="presOf" srcId="{B9C3F7B6-7A42-4CB1-9AE3-346B6F048972}" destId="{B34A159B-157D-480A-AA13-FDCD5333C00A}" srcOrd="0" destOrd="0" presId="urn:microsoft.com/office/officeart/2005/8/layout/chevron1"/>
    <dgm:cxn modelId="{C7460C33-5FD4-4445-859F-C2EAB4E123AB}" type="presOf" srcId="{AF432E69-395C-4221-9998-5FC84380EB53}" destId="{06944C7B-B6A6-4F00-9F97-47398F75D900}" srcOrd="0" destOrd="0" presId="urn:microsoft.com/office/officeart/2005/8/layout/chevron1"/>
    <dgm:cxn modelId="{62EE9788-0E9B-45A5-8E53-1B463FC4C442}" srcId="{AF432E69-395C-4221-9998-5FC84380EB53}" destId="{889151D9-DAAA-4865-B021-7A0B0F6CCB28}" srcOrd="2" destOrd="0" parTransId="{92ECE055-A8B3-4E47-BB31-490BC667F42B}" sibTransId="{7A8B7233-6338-42CE-ACAB-BB247F42F6A9}"/>
    <dgm:cxn modelId="{A56C8307-C6C3-46D5-A867-62CE932716A7}" srcId="{AF432E69-395C-4221-9998-5FC84380EB53}" destId="{684B0581-5C51-4BEE-97A4-2A976929252E}" srcOrd="4" destOrd="0" parTransId="{B9E8D17C-66A6-4A81-9E56-6DB0C13F0AFD}" sibTransId="{AAC1B969-60DF-49E4-98C5-4E2B5B87819E}"/>
    <dgm:cxn modelId="{9B019585-1BA8-4827-8BA9-FF2F929C7D05}" type="presOf" srcId="{5F2E80A0-C425-48C9-BE2A-64048871C3D3}" destId="{83A8ECE5-7240-4B45-960E-68AB5598BA10}" srcOrd="0" destOrd="0" presId="urn:microsoft.com/office/officeart/2005/8/layout/chevron1"/>
    <dgm:cxn modelId="{239D0E68-A3C4-49D3-988F-9A830E34B810}" srcId="{AF432E69-395C-4221-9998-5FC84380EB53}" destId="{5F2E80A0-C425-48C9-BE2A-64048871C3D3}" srcOrd="0" destOrd="0" parTransId="{58E0646A-ECF1-4075-BC2D-56DD0EFC8829}" sibTransId="{2D96E51B-99C1-48FB-A558-7E7989995D24}"/>
    <dgm:cxn modelId="{4E33A320-928A-4B4C-A302-8682FE14997E}" type="presOf" srcId="{44B35A18-35A2-499F-9312-AC7F016E0E37}" destId="{A8A81B8F-2667-48EC-BF85-D9CE408B0D1B}" srcOrd="0" destOrd="0" presId="urn:microsoft.com/office/officeart/2005/8/layout/chevron1"/>
    <dgm:cxn modelId="{AB32EC4A-50E2-4D41-8B6C-01F0E6E3D7D5}" type="presOf" srcId="{684B0581-5C51-4BEE-97A4-2A976929252E}" destId="{BA65A3F2-7FF9-4B29-9C1C-7FB7C33E0166}" srcOrd="0" destOrd="0" presId="urn:microsoft.com/office/officeart/2005/8/layout/chevron1"/>
    <dgm:cxn modelId="{F145391F-6EE0-40BA-98C7-50EF4DB8C469}" type="presOf" srcId="{889151D9-DAAA-4865-B021-7A0B0F6CCB28}" destId="{6196B538-8E67-4BED-92AF-49294411D500}" srcOrd="0" destOrd="0" presId="urn:microsoft.com/office/officeart/2005/8/layout/chevron1"/>
    <dgm:cxn modelId="{EC559F3E-5D66-4308-ACD2-AEA8602C2E9E}" type="presParOf" srcId="{06944C7B-B6A6-4F00-9F97-47398F75D900}" destId="{83A8ECE5-7240-4B45-960E-68AB5598BA10}" srcOrd="0" destOrd="0" presId="urn:microsoft.com/office/officeart/2005/8/layout/chevron1"/>
    <dgm:cxn modelId="{17891FC7-D2BC-405A-A93C-C4DF353476A6}" type="presParOf" srcId="{06944C7B-B6A6-4F00-9F97-47398F75D900}" destId="{847FF299-E3ED-467A-BF62-6238E4679194}" srcOrd="1" destOrd="0" presId="urn:microsoft.com/office/officeart/2005/8/layout/chevron1"/>
    <dgm:cxn modelId="{1EDD2064-A9B8-4BAF-BA5D-D6F488438784}" type="presParOf" srcId="{06944C7B-B6A6-4F00-9F97-47398F75D900}" destId="{A8A81B8F-2667-48EC-BF85-D9CE408B0D1B}" srcOrd="2" destOrd="0" presId="urn:microsoft.com/office/officeart/2005/8/layout/chevron1"/>
    <dgm:cxn modelId="{FD0721B3-19A3-4F19-8F7D-C30595DBA336}" type="presParOf" srcId="{06944C7B-B6A6-4F00-9F97-47398F75D900}" destId="{BF0EBC7E-49BE-4DEA-99AA-D5F296F665B3}" srcOrd="3" destOrd="0" presId="urn:microsoft.com/office/officeart/2005/8/layout/chevron1"/>
    <dgm:cxn modelId="{088737A1-C96A-4CE4-8890-3A74AC9C5277}" type="presParOf" srcId="{06944C7B-B6A6-4F00-9F97-47398F75D900}" destId="{6196B538-8E67-4BED-92AF-49294411D500}" srcOrd="4" destOrd="0" presId="urn:microsoft.com/office/officeart/2005/8/layout/chevron1"/>
    <dgm:cxn modelId="{1DDA0813-560D-4D92-8263-EB1546E1C652}" type="presParOf" srcId="{06944C7B-B6A6-4F00-9F97-47398F75D900}" destId="{9E8ED1C7-921A-470F-BBAC-6469167B547B}" srcOrd="5" destOrd="0" presId="urn:microsoft.com/office/officeart/2005/8/layout/chevron1"/>
    <dgm:cxn modelId="{12E1E142-1F42-4F5D-9ACF-73E32A9B2D79}" type="presParOf" srcId="{06944C7B-B6A6-4F00-9F97-47398F75D900}" destId="{B34A159B-157D-480A-AA13-FDCD5333C00A}" srcOrd="6" destOrd="0" presId="urn:microsoft.com/office/officeart/2005/8/layout/chevron1"/>
    <dgm:cxn modelId="{42A842EB-FC43-4BAD-A99B-60FFBD37EB0A}" type="presParOf" srcId="{06944C7B-B6A6-4F00-9F97-47398F75D900}" destId="{71EC3EE8-39BC-45CC-8047-435F62BEE144}" srcOrd="7" destOrd="0" presId="urn:microsoft.com/office/officeart/2005/8/layout/chevron1"/>
    <dgm:cxn modelId="{1A493FB2-66E5-4FDB-B949-2421AF66D375}" type="presParOf" srcId="{06944C7B-B6A6-4F00-9F97-47398F75D900}" destId="{BA65A3F2-7FF9-4B29-9C1C-7FB7C33E0166}" srcOrd="8"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ttan">
      <a:dk1>
        <a:srgbClr val="FEF0DE"/>
      </a:dk1>
      <a:lt1>
        <a:srgbClr val="FE8B3B"/>
      </a:lt1>
      <a:dk2>
        <a:srgbClr val="621214"/>
      </a:dk2>
      <a:lt2>
        <a:srgbClr val="A02226"/>
      </a:lt2>
      <a:accent1>
        <a:srgbClr val="D4582A"/>
      </a:accent1>
      <a:accent2>
        <a:srgbClr val="F68B33"/>
      </a:accent2>
      <a:accent3>
        <a:srgbClr val="FFC35A"/>
      </a:accent3>
      <a:accent4>
        <a:srgbClr val="FFE07F"/>
      </a:accent4>
      <a:accent5>
        <a:srgbClr val="F3901D"/>
      </a:accent5>
      <a:accent6>
        <a:srgbClr val="6A737B"/>
      </a:accent6>
      <a:hlink>
        <a:srgbClr val="757575"/>
      </a:hlink>
      <a:folHlink>
        <a:srgbClr val="AEAE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BD882-F71F-403A-9F05-DCE75E68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6850</Words>
  <Characters>39047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Institutional contacts</vt:lpstr>
    </vt:vector>
  </TitlesOfParts>
  <Company>The University of Melbourne</Company>
  <LinksUpToDate>false</LinksUpToDate>
  <CharactersWithSpaces>45806</CharactersWithSpaces>
  <SharedDoc>false</SharedDoc>
  <HyperlinkBase/>
  <HLinks>
    <vt:vector size="42" baseType="variant">
      <vt:variant>
        <vt:i4>1572912</vt:i4>
      </vt:variant>
      <vt:variant>
        <vt:i4>35</vt:i4>
      </vt:variant>
      <vt:variant>
        <vt:i4>0</vt:i4>
      </vt:variant>
      <vt:variant>
        <vt:i4>5</vt:i4>
      </vt:variant>
      <vt:variant>
        <vt:lpwstr/>
      </vt:variant>
      <vt:variant>
        <vt:lpwstr>_Toc259028920</vt:lpwstr>
      </vt:variant>
      <vt:variant>
        <vt:i4>1769520</vt:i4>
      </vt:variant>
      <vt:variant>
        <vt:i4>29</vt:i4>
      </vt:variant>
      <vt:variant>
        <vt:i4>0</vt:i4>
      </vt:variant>
      <vt:variant>
        <vt:i4>5</vt:i4>
      </vt:variant>
      <vt:variant>
        <vt:lpwstr/>
      </vt:variant>
      <vt:variant>
        <vt:lpwstr>_Toc259028919</vt:lpwstr>
      </vt:variant>
      <vt:variant>
        <vt:i4>1769520</vt:i4>
      </vt:variant>
      <vt:variant>
        <vt:i4>23</vt:i4>
      </vt:variant>
      <vt:variant>
        <vt:i4>0</vt:i4>
      </vt:variant>
      <vt:variant>
        <vt:i4>5</vt:i4>
      </vt:variant>
      <vt:variant>
        <vt:lpwstr/>
      </vt:variant>
      <vt:variant>
        <vt:lpwstr>_Toc259028918</vt:lpwstr>
      </vt:variant>
      <vt:variant>
        <vt:i4>1769520</vt:i4>
      </vt:variant>
      <vt:variant>
        <vt:i4>17</vt:i4>
      </vt:variant>
      <vt:variant>
        <vt:i4>0</vt:i4>
      </vt:variant>
      <vt:variant>
        <vt:i4>5</vt:i4>
      </vt:variant>
      <vt:variant>
        <vt:lpwstr/>
      </vt:variant>
      <vt:variant>
        <vt:lpwstr>_Toc259028917</vt:lpwstr>
      </vt:variant>
      <vt:variant>
        <vt:i4>1769520</vt:i4>
      </vt:variant>
      <vt:variant>
        <vt:i4>11</vt:i4>
      </vt:variant>
      <vt:variant>
        <vt:i4>0</vt:i4>
      </vt:variant>
      <vt:variant>
        <vt:i4>5</vt:i4>
      </vt:variant>
      <vt:variant>
        <vt:lpwstr/>
      </vt:variant>
      <vt:variant>
        <vt:lpwstr>_Toc259028916</vt:lpwstr>
      </vt:variant>
      <vt:variant>
        <vt:i4>1769501</vt:i4>
      </vt:variant>
      <vt:variant>
        <vt:i4>6</vt:i4>
      </vt:variant>
      <vt:variant>
        <vt:i4>0</vt:i4>
      </vt:variant>
      <vt:variant>
        <vt:i4>5</vt:i4>
      </vt:variant>
      <vt:variant>
        <vt:lpwstr>http://www.grattan.edu.au/signup.html</vt:lpwstr>
      </vt:variant>
      <vt:variant>
        <vt:lpwstr/>
      </vt:variant>
      <vt:variant>
        <vt:i4>5177372</vt:i4>
      </vt:variant>
      <vt:variant>
        <vt:i4>3</vt:i4>
      </vt:variant>
      <vt:variant>
        <vt:i4>0</vt:i4>
      </vt:variant>
      <vt:variant>
        <vt:i4>5</vt:i4>
      </vt:variant>
      <vt:variant>
        <vt:lpwstr>http://www.grattan.edu.au/programs/energy.php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contacts</dc:title>
  <dc:creator>Danielle Wood</dc:creator>
  <cp:lastModifiedBy>Lucille Danks</cp:lastModifiedBy>
  <cp:revision>2</cp:revision>
  <cp:lastPrinted>2016-10-18T22:58:00Z</cp:lastPrinted>
  <dcterms:created xsi:type="dcterms:W3CDTF">2016-10-20T00:14:00Z</dcterms:created>
  <dcterms:modified xsi:type="dcterms:W3CDTF">2016-10-20T00:14:00Z</dcterms:modified>
</cp:coreProperties>
</file>